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3219"/>
        <w:tblW w:w="0" w:type="auto"/>
        <w:tblCellMar>
          <w:left w:w="0" w:type="dxa"/>
          <w:right w:w="0" w:type="dxa"/>
        </w:tblCellMar>
        <w:tblLook w:val="04A0" w:firstRow="1" w:lastRow="0" w:firstColumn="1" w:lastColumn="0" w:noHBand="0" w:noVBand="1"/>
      </w:tblPr>
      <w:tblGrid>
        <w:gridCol w:w="7513"/>
        <w:gridCol w:w="2431"/>
      </w:tblGrid>
      <w:tr w:rsidR="00273C8A" w:rsidRPr="006328E6" w14:paraId="7DD3FF84" w14:textId="77777777" w:rsidTr="0F827AA1">
        <w:trPr>
          <w:trHeight w:val="3168"/>
        </w:trPr>
        <w:tc>
          <w:tcPr>
            <w:tcW w:w="7513" w:type="dxa"/>
            <w:tcMar>
              <w:top w:w="7200" w:type="dxa"/>
            </w:tcMar>
            <w:vAlign w:val="bottom"/>
          </w:tcPr>
          <w:p w14:paraId="5523AE6E" w14:textId="77777777" w:rsidR="00273C8A" w:rsidRPr="006328E6" w:rsidRDefault="00273C8A" w:rsidP="00273C8A">
            <w:pPr>
              <w:pStyle w:val="Titre"/>
              <w:rPr>
                <w:noProof/>
              </w:rPr>
            </w:pPr>
            <w:r>
              <w:rPr>
                <w:noProof/>
              </w:rPr>
              <w:t>EFREI 2024 – LSI 1</w:t>
            </w:r>
            <w:r w:rsidRPr="006328E6">
              <w:rPr>
                <w:noProof/>
                <w:lang w:bidi="fr-FR"/>
              </w:rPr>
              <w:t xml:space="preserve"> </w:t>
            </w:r>
          </w:p>
          <w:p w14:paraId="54E793AB" w14:textId="77777777" w:rsidR="00273C8A" w:rsidRPr="006328E6" w:rsidRDefault="00273C8A" w:rsidP="00273C8A">
            <w:pPr>
              <w:pStyle w:val="Sous-titre"/>
              <w:rPr>
                <w:noProof/>
              </w:rPr>
            </w:pPr>
            <w:r>
              <w:rPr>
                <w:noProof/>
                <w:sz w:val="72"/>
                <w:szCs w:val="16"/>
              </w:rPr>
              <w:t>Projet « Métro, Boulot, Dodo »</w:t>
            </w:r>
          </w:p>
        </w:tc>
        <w:tc>
          <w:tcPr>
            <w:tcW w:w="2431" w:type="dxa"/>
          </w:tcPr>
          <w:p w14:paraId="5318E9F3" w14:textId="77777777" w:rsidR="00273C8A" w:rsidRPr="006328E6" w:rsidRDefault="00273C8A" w:rsidP="00273C8A">
            <w:pPr>
              <w:pStyle w:val="Titre"/>
              <w:rPr>
                <w:noProof/>
              </w:rPr>
            </w:pPr>
          </w:p>
        </w:tc>
      </w:tr>
      <w:tr w:rsidR="00273C8A" w:rsidRPr="006328E6" w14:paraId="4C02A769" w14:textId="77777777" w:rsidTr="0F827AA1">
        <w:trPr>
          <w:trHeight w:val="300"/>
        </w:trPr>
        <w:tc>
          <w:tcPr>
            <w:tcW w:w="7513" w:type="dxa"/>
            <w:tcMar>
              <w:top w:w="454" w:type="dxa"/>
            </w:tcMar>
          </w:tcPr>
          <w:p w14:paraId="48FE6EE7" w14:textId="77777777" w:rsidR="00273C8A" w:rsidRPr="00CE7EB6" w:rsidRDefault="00273C8A" w:rsidP="00273C8A">
            <w:pPr>
              <w:pStyle w:val="Introduction"/>
              <w:rPr>
                <w:b/>
                <w:bCs/>
                <w:noProof/>
                <w:color w:val="FFFFFF" w:themeColor="background1"/>
                <w:sz w:val="44"/>
                <w:szCs w:val="44"/>
              </w:rPr>
            </w:pPr>
            <w:r w:rsidRPr="00CE7EB6">
              <w:rPr>
                <w:b/>
                <w:bCs/>
                <w:noProof/>
                <w:color w:val="FFFFFF" w:themeColor="background1"/>
                <w:sz w:val="44"/>
                <w:szCs w:val="44"/>
              </w:rPr>
              <w:t>Rapport Théorie des Graphes</w:t>
            </w:r>
          </w:p>
          <w:p w14:paraId="63F168CF" w14:textId="223F1D01" w:rsidR="00273C8A" w:rsidRPr="00273C8A" w:rsidRDefault="00273C8A" w:rsidP="00273C8A">
            <w:pPr>
              <w:pStyle w:val="Auteur"/>
              <w:rPr>
                <w:b/>
                <w:bCs/>
                <w:noProof/>
              </w:rPr>
            </w:pPr>
          </w:p>
        </w:tc>
        <w:tc>
          <w:tcPr>
            <w:tcW w:w="2431" w:type="dxa"/>
          </w:tcPr>
          <w:p w14:paraId="3F4EC5AF" w14:textId="77777777" w:rsidR="00273C8A" w:rsidRPr="006328E6" w:rsidRDefault="00273C8A" w:rsidP="00273C8A">
            <w:pPr>
              <w:rPr>
                <w:noProof/>
              </w:rPr>
            </w:pPr>
          </w:p>
        </w:tc>
      </w:tr>
    </w:tbl>
    <w:p w14:paraId="1C81F5D5" w14:textId="77777777" w:rsidR="00220B9B" w:rsidRPr="006328E6" w:rsidRDefault="007766B6" w:rsidP="00220B9B">
      <w:pPr>
        <w:rPr>
          <w:noProof/>
        </w:rPr>
      </w:pPr>
      <w:r w:rsidRPr="006328E6">
        <w:rPr>
          <w:noProof/>
          <w:lang w:bidi="fr-FR"/>
        </w:rPr>
        <mc:AlternateContent>
          <mc:Choice Requires="wpg">
            <w:drawing>
              <wp:anchor distT="0" distB="0" distL="114300" distR="114300" simplePos="0" relativeHeight="251658240" behindDoc="1" locked="1" layoutInCell="1" allowOverlap="1" wp14:anchorId="7B869ECE" wp14:editId="09115D52">
                <wp:simplePos x="0" y="0"/>
                <wp:positionH relativeFrom="column">
                  <wp:posOffset>-686435</wp:posOffset>
                </wp:positionH>
                <wp:positionV relativeFrom="paragraph">
                  <wp:posOffset>-641350</wp:posOffset>
                </wp:positionV>
                <wp:extent cx="7835900" cy="8483600"/>
                <wp:effectExtent l="0" t="0" r="0" b="0"/>
                <wp:wrapNone/>
                <wp:docPr id="2" name="Group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35900" cy="8483600"/>
                          <a:chOff x="0" y="-10635"/>
                          <a:chExt cx="7836195" cy="8485533"/>
                        </a:xfrm>
                      </wpg:grpSpPr>
                      <wps:wsp>
                        <wps:cNvPr id="1" name="Rectangle 1">
                          <a:extLst>
                            <a:ext uri="{C183D7F6-B498-43B3-948B-1728B52AA6E4}">
                              <adec:decorative xmlns:adec="http://schemas.microsoft.com/office/drawing/2017/decorative" val="1"/>
                            </a:ext>
                          </a:extLst>
                        </wps:cNvPr>
                        <wps:cNvSpPr/>
                        <wps:spPr>
                          <a:xfrm>
                            <a:off x="63795" y="724723"/>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43168"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a:stretch/>
                        </pic:blipFill>
                        <pic:spPr bwMode="auto">
                          <a:xfrm>
                            <a:off x="0" y="-10635"/>
                            <a:ext cx="7772400" cy="4716852"/>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B869ECE" id="Groupe 2" o:spid="_x0000_s1026" alt="&quot;&quot;" style="position:absolute;margin-left:-54.05pt;margin-top:-50.5pt;width:617pt;height:668pt;z-index:-251658240;mso-width-relative:margin;mso-height-relative:margin" coordorigin=",-106" coordsize="78361,8485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">
                <v:rect id="Rectangle 1" o:spid="_x0000_s1027" alt="&quot;&quot;" style="position:absolute;left:637;top:7247;width:77724;height:7750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" fillcolor="#14756e [3204]" stroked="f" strokeweight="1pt">
                  <v:textbox>
                    <w:txbxContent>
                      <w:p w14:paraId="26D43168"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&#13;&#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top:-106;width:77724;height:47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">
                  <v:imagedata r:id="rId13" o:title=""/>
                </v:shape>
                <w10:anchorlock/>
              </v:group>
            </w:pict>
          </mc:Fallback>
        </mc:AlternateContent>
      </w:r>
    </w:p>
    <w:p w14:paraId="567AB8CA" w14:textId="77777777" w:rsidR="00220B9B" w:rsidRPr="006328E6" w:rsidRDefault="00220B9B" w:rsidP="00220B9B">
      <w:pPr>
        <w:rPr>
          <w:noProof/>
        </w:rPr>
      </w:pPr>
    </w:p>
    <w:p w14:paraId="60CD9A9F" w14:textId="77777777" w:rsidR="007766B6" w:rsidRDefault="007766B6" w:rsidP="00220B9B">
      <w:pPr>
        <w:rPr>
          <w:noProof/>
        </w:rPr>
      </w:pPr>
    </w:p>
    <w:p w14:paraId="23974B36" w14:textId="77777777" w:rsidR="00CE7EB6" w:rsidRDefault="00CE7EB6" w:rsidP="00220B9B">
      <w:pPr>
        <w:rPr>
          <w:noProof/>
        </w:rPr>
      </w:pPr>
    </w:p>
    <w:p w14:paraId="3D0FF340" w14:textId="7E2D1302" w:rsidR="00CE7EB6" w:rsidRPr="00CE7EB6" w:rsidRDefault="00CE7EB6" w:rsidP="00220B9B">
      <w:pPr>
        <w:rPr>
          <w:noProof/>
          <w:color w:val="auto"/>
        </w:rPr>
        <w:sectPr w:rsidR="00CE7EB6" w:rsidRPr="00CE7EB6" w:rsidSect="00CC79C9">
          <w:footerReference w:type="default" r:id="rId14"/>
          <w:type w:val="continuous"/>
          <w:pgSz w:w="11906" w:h="16838" w:code="9"/>
          <w:pgMar w:top="994" w:right="864" w:bottom="720" w:left="864" w:header="706" w:footer="706" w:gutter="0"/>
          <w:cols w:space="851"/>
          <w:docGrid w:linePitch="360"/>
        </w:sectPr>
      </w:pPr>
      <w:r w:rsidRPr="00CE7EB6">
        <w:rPr>
          <w:b/>
          <w:bCs/>
          <w:noProof/>
          <w:color w:val="auto"/>
          <w:sz w:val="28"/>
          <w:szCs w:val="28"/>
        </w:rPr>
        <w:t>Par Cérine RAHMANI, Rihem BOUTEMINE, Bushra HOSSAIN, Anis MOSBAHI</w:t>
      </w:r>
    </w:p>
    <w:p w14:paraId="5F1A1EBE" w14:textId="77777777" w:rsidR="007766B6" w:rsidRPr="00E6746D" w:rsidRDefault="007766B6" w:rsidP="00220B9B">
      <w:pPr>
        <w:rPr>
          <w:noProof/>
          <w:sz w:val="36"/>
          <w:szCs w:val="36"/>
        </w:rPr>
      </w:pPr>
    </w:p>
    <w:sdt>
      <w:sdtPr>
        <w:rPr>
          <w:rFonts w:asciiTheme="minorHAnsi" w:eastAsiaTheme="minorHAnsi" w:hAnsiTheme="minorHAnsi" w:cstheme="minorBidi"/>
          <w:color w:val="595959" w:themeColor="text1" w:themeTint="A6"/>
          <w:sz w:val="22"/>
          <w:szCs w:val="22"/>
          <w:lang w:eastAsia="en-US"/>
        </w:rPr>
        <w:id w:val="456534755"/>
        <w:docPartObj>
          <w:docPartGallery w:val="Table of Contents"/>
          <w:docPartUnique/>
        </w:docPartObj>
      </w:sdtPr>
      <w:sdtEndPr>
        <w:rPr>
          <w:color w:val="595959" w:themeColor="text1" w:themeTint="A6"/>
        </w:rPr>
      </w:sdtEndPr>
      <w:sdtContent>
        <w:p w14:paraId="3F846DEA" w14:textId="3A184659" w:rsidR="00E6746D" w:rsidRPr="00E6746D" w:rsidRDefault="00E6746D">
          <w:pPr>
            <w:pStyle w:val="En-ttedetabledesmatires"/>
            <w:rPr>
              <w:sz w:val="48"/>
              <w:szCs w:val="48"/>
            </w:rPr>
          </w:pPr>
          <w:r w:rsidRPr="00E6746D">
            <w:rPr>
              <w:sz w:val="48"/>
              <w:szCs w:val="48"/>
            </w:rPr>
            <w:t>Table des matières</w:t>
          </w:r>
        </w:p>
        <w:p w14:paraId="22713A24" w14:textId="544D7A30" w:rsidR="00C967B5" w:rsidRPr="00C967B5" w:rsidRDefault="000251FB">
          <w:pPr>
            <w:pStyle w:val="TM1"/>
            <w:tabs>
              <w:tab w:val="left" w:pos="440"/>
              <w:tab w:val="right" w:leader="dot" w:pos="10168"/>
            </w:tabs>
            <w:rPr>
              <w:rFonts w:eastAsiaTheme="minorEastAsia"/>
              <w:b/>
              <w:bCs/>
              <w:noProof/>
              <w:color w:val="auto"/>
              <w:kern w:val="2"/>
              <w:sz w:val="32"/>
              <w:szCs w:val="32"/>
              <w:lang w:eastAsia="fr-FR"/>
              <w14:ligatures w14:val="standardContextual"/>
            </w:rPr>
          </w:pPr>
          <w:r>
            <w:fldChar w:fldCharType="begin"/>
          </w:r>
          <w:r w:rsidR="00E6746D">
            <w:instrText>TOC \o "1-3" \h \z \u</w:instrText>
          </w:r>
          <w:r>
            <w:fldChar w:fldCharType="separate"/>
          </w:r>
          <w:hyperlink w:anchor="_Toc149510547" w:history="1">
            <w:r w:rsidR="00C967B5" w:rsidRPr="00C967B5">
              <w:rPr>
                <w:rStyle w:val="Lienhypertexte"/>
                <w:b/>
                <w:bCs/>
                <w:noProof/>
                <w:sz w:val="32"/>
                <w:szCs w:val="32"/>
              </w:rPr>
              <w:t>I-</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Introduction</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_Toc149510547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3</w:t>
            </w:r>
            <w:r w:rsidR="00C967B5" w:rsidRPr="00C967B5">
              <w:rPr>
                <w:b/>
                <w:bCs/>
                <w:noProof/>
                <w:webHidden/>
                <w:sz w:val="32"/>
                <w:szCs w:val="32"/>
              </w:rPr>
              <w:fldChar w:fldCharType="end"/>
            </w:r>
          </w:hyperlink>
        </w:p>
        <w:p w14:paraId="6CD0308C" w14:textId="62D168FA" w:rsidR="00C967B5" w:rsidRPr="00C967B5" w:rsidRDefault="007C04EF">
          <w:pPr>
            <w:pStyle w:val="TM1"/>
            <w:tabs>
              <w:tab w:val="left" w:pos="440"/>
              <w:tab w:val="right" w:leader="dot" w:pos="10168"/>
            </w:tabs>
            <w:rPr>
              <w:rFonts w:eastAsiaTheme="minorEastAsia"/>
              <w:b/>
              <w:bCs/>
              <w:noProof/>
              <w:color w:val="auto"/>
              <w:kern w:val="2"/>
              <w:sz w:val="32"/>
              <w:szCs w:val="32"/>
              <w:lang w:eastAsia="fr-FR"/>
              <w14:ligatures w14:val="standardContextual"/>
            </w:rPr>
          </w:pPr>
          <w:hyperlink w:anchor="_Toc149510548" w:history="1">
            <w:r w:rsidR="00C967B5" w:rsidRPr="00C967B5">
              <w:rPr>
                <w:rStyle w:val="Lienhypertexte"/>
                <w:b/>
                <w:bCs/>
                <w:noProof/>
                <w:sz w:val="32"/>
                <w:szCs w:val="32"/>
              </w:rPr>
              <w:t>II-</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Modification du fichier metro.txt &amp; Connexité</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_Toc149510548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4</w:t>
            </w:r>
            <w:r w:rsidR="00C967B5" w:rsidRPr="00C967B5">
              <w:rPr>
                <w:b/>
                <w:bCs/>
                <w:noProof/>
                <w:webHidden/>
                <w:sz w:val="32"/>
                <w:szCs w:val="32"/>
              </w:rPr>
              <w:fldChar w:fldCharType="end"/>
            </w:r>
          </w:hyperlink>
        </w:p>
        <w:p w14:paraId="09E350EA" w14:textId="27235F55" w:rsidR="00C967B5" w:rsidRPr="00C967B5" w:rsidRDefault="007C04EF">
          <w:pPr>
            <w:pStyle w:val="TM1"/>
            <w:tabs>
              <w:tab w:val="left" w:pos="660"/>
              <w:tab w:val="right" w:leader="dot" w:pos="10168"/>
            </w:tabs>
            <w:rPr>
              <w:rFonts w:eastAsiaTheme="minorEastAsia"/>
              <w:b/>
              <w:bCs/>
              <w:noProof/>
              <w:color w:val="auto"/>
              <w:kern w:val="2"/>
              <w:sz w:val="32"/>
              <w:szCs w:val="32"/>
              <w:lang w:eastAsia="fr-FR"/>
              <w14:ligatures w14:val="standardContextual"/>
            </w:rPr>
          </w:pPr>
          <w:hyperlink w:anchor="_Toc149510549" w:history="1">
            <w:r w:rsidR="00C967B5" w:rsidRPr="00C967B5">
              <w:rPr>
                <w:rStyle w:val="Lienhypertexte"/>
                <w:b/>
                <w:bCs/>
                <w:noProof/>
                <w:sz w:val="32"/>
                <w:szCs w:val="32"/>
              </w:rPr>
              <w:t>III-</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Structures de données utilisées (explication du graphe)</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_Toc149510549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6</w:t>
            </w:r>
            <w:r w:rsidR="00C967B5" w:rsidRPr="00C967B5">
              <w:rPr>
                <w:b/>
                <w:bCs/>
                <w:noProof/>
                <w:webHidden/>
                <w:sz w:val="32"/>
                <w:szCs w:val="32"/>
              </w:rPr>
              <w:fldChar w:fldCharType="end"/>
            </w:r>
          </w:hyperlink>
        </w:p>
        <w:p w14:paraId="5A65D056" w14:textId="0FAD7404" w:rsidR="00C967B5" w:rsidRPr="00C967B5" w:rsidRDefault="007C04EF" w:rsidP="00C967B5">
          <w:pPr>
            <w:pStyle w:val="TM1"/>
            <w:tabs>
              <w:tab w:val="left" w:pos="660"/>
              <w:tab w:val="right" w:leader="dot" w:pos="10168"/>
            </w:tabs>
            <w:rPr>
              <w:rFonts w:eastAsiaTheme="minorEastAsia"/>
              <w:b/>
              <w:bCs/>
              <w:noProof/>
              <w:color w:val="auto"/>
              <w:kern w:val="2"/>
              <w:sz w:val="32"/>
              <w:szCs w:val="32"/>
              <w:lang w:eastAsia="fr-FR"/>
              <w14:ligatures w14:val="standardContextual"/>
            </w:rPr>
          </w:pPr>
          <w:hyperlink w:anchor="_Toc149510550" w:history="1">
            <w:r w:rsidR="00C967B5" w:rsidRPr="00C967B5">
              <w:rPr>
                <w:rStyle w:val="Lienhypertexte"/>
                <w:b/>
                <w:bCs/>
                <w:noProof/>
                <w:sz w:val="32"/>
                <w:szCs w:val="32"/>
              </w:rPr>
              <w:t>IV-</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Algorithme Bellman (explication du code)</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_Toc149510550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9</w:t>
            </w:r>
            <w:r w:rsidR="00C967B5" w:rsidRPr="00C967B5">
              <w:rPr>
                <w:b/>
                <w:bCs/>
                <w:noProof/>
                <w:webHidden/>
                <w:sz w:val="32"/>
                <w:szCs w:val="32"/>
              </w:rPr>
              <w:fldChar w:fldCharType="end"/>
            </w:r>
          </w:hyperlink>
        </w:p>
        <w:p w14:paraId="0EF65015" w14:textId="29251DA7" w:rsidR="00C967B5" w:rsidRPr="00C967B5" w:rsidRDefault="007C04EF">
          <w:pPr>
            <w:pStyle w:val="TM1"/>
            <w:tabs>
              <w:tab w:val="left" w:pos="440"/>
              <w:tab w:val="right" w:leader="dot" w:pos="10168"/>
            </w:tabs>
            <w:rPr>
              <w:rFonts w:eastAsiaTheme="minorEastAsia"/>
              <w:b/>
              <w:bCs/>
              <w:noProof/>
              <w:color w:val="auto"/>
              <w:kern w:val="2"/>
              <w:sz w:val="32"/>
              <w:szCs w:val="32"/>
              <w:lang w:eastAsia="fr-FR"/>
              <w14:ligatures w14:val="standardContextual"/>
            </w:rPr>
          </w:pPr>
          <w:hyperlink w:anchor="_Toc149510552" w:history="1">
            <w:r w:rsidR="00C967B5" w:rsidRPr="00C967B5">
              <w:rPr>
                <w:rStyle w:val="Lienhypertexte"/>
                <w:b/>
                <w:bCs/>
                <w:noProof/>
                <w:sz w:val="32"/>
                <w:szCs w:val="32"/>
              </w:rPr>
              <w:t>V-</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Algorithme PRIM (explication du code)</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_Toc149510552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12</w:t>
            </w:r>
            <w:r w:rsidR="00C967B5" w:rsidRPr="00C967B5">
              <w:rPr>
                <w:b/>
                <w:bCs/>
                <w:noProof/>
                <w:webHidden/>
                <w:sz w:val="32"/>
                <w:szCs w:val="32"/>
              </w:rPr>
              <w:fldChar w:fldCharType="end"/>
            </w:r>
          </w:hyperlink>
        </w:p>
        <w:p w14:paraId="1A6AEB21" w14:textId="311F15E6" w:rsidR="00C967B5" w:rsidRPr="00C967B5" w:rsidRDefault="007C04EF">
          <w:pPr>
            <w:pStyle w:val="TM1"/>
            <w:tabs>
              <w:tab w:val="left" w:pos="660"/>
              <w:tab w:val="right" w:leader="dot" w:pos="10168"/>
            </w:tabs>
            <w:rPr>
              <w:rFonts w:eastAsiaTheme="minorEastAsia"/>
              <w:b/>
              <w:bCs/>
              <w:noProof/>
              <w:color w:val="auto"/>
              <w:kern w:val="2"/>
              <w:sz w:val="32"/>
              <w:szCs w:val="32"/>
              <w:lang w:eastAsia="fr-FR"/>
              <w14:ligatures w14:val="standardContextual"/>
            </w:rPr>
          </w:pPr>
          <w:hyperlink w:anchor="_Toc149510553" w:history="1">
            <w:r w:rsidR="00C967B5" w:rsidRPr="00C967B5">
              <w:rPr>
                <w:rStyle w:val="Lienhypertexte"/>
                <w:b/>
                <w:bCs/>
                <w:noProof/>
                <w:sz w:val="32"/>
                <w:szCs w:val="32"/>
              </w:rPr>
              <w:t>VII-</w:t>
            </w:r>
            <w:r w:rsidR="00C967B5" w:rsidRPr="00C967B5">
              <w:rPr>
                <w:rFonts w:eastAsiaTheme="minorEastAsia"/>
                <w:b/>
                <w:bCs/>
                <w:noProof/>
                <w:color w:val="auto"/>
                <w:kern w:val="2"/>
                <w:sz w:val="32"/>
                <w:szCs w:val="32"/>
                <w:lang w:eastAsia="fr-FR"/>
                <w14:ligatures w14:val="standardContextual"/>
              </w:rPr>
              <w:tab/>
            </w:r>
            <w:r w:rsidR="00C967B5" w:rsidRPr="00C967B5">
              <w:rPr>
                <w:rStyle w:val="Lienhypertexte"/>
                <w:b/>
                <w:bCs/>
                <w:noProof/>
                <w:sz w:val="32"/>
                <w:szCs w:val="32"/>
              </w:rPr>
              <w:t>Code- annexe</w:t>
            </w:r>
            <w:r w:rsidR="00C967B5" w:rsidRPr="00C967B5">
              <w:rPr>
                <w:b/>
                <w:bCs/>
                <w:noProof/>
                <w:webHidden/>
                <w:sz w:val="32"/>
                <w:szCs w:val="32"/>
              </w:rPr>
              <w:tab/>
            </w:r>
            <w:r w:rsidR="00C967B5" w:rsidRPr="00C967B5">
              <w:rPr>
                <w:b/>
                <w:bCs/>
                <w:noProof/>
                <w:webHidden/>
                <w:sz w:val="32"/>
                <w:szCs w:val="32"/>
              </w:rPr>
              <w:fldChar w:fldCharType="begin"/>
            </w:r>
            <w:r w:rsidR="00C967B5" w:rsidRPr="00C967B5">
              <w:rPr>
                <w:b/>
                <w:bCs/>
                <w:noProof/>
                <w:webHidden/>
                <w:sz w:val="32"/>
                <w:szCs w:val="32"/>
              </w:rPr>
              <w:instrText xml:space="preserve"> PAGEREF _Toc149510553 \h </w:instrText>
            </w:r>
            <w:r w:rsidR="00C967B5" w:rsidRPr="00C967B5">
              <w:rPr>
                <w:b/>
                <w:bCs/>
                <w:noProof/>
                <w:webHidden/>
                <w:sz w:val="32"/>
                <w:szCs w:val="32"/>
              </w:rPr>
            </w:r>
            <w:r w:rsidR="00C967B5" w:rsidRPr="00C967B5">
              <w:rPr>
                <w:b/>
                <w:bCs/>
                <w:noProof/>
                <w:webHidden/>
                <w:sz w:val="32"/>
                <w:szCs w:val="32"/>
              </w:rPr>
              <w:fldChar w:fldCharType="separate"/>
            </w:r>
            <w:r w:rsidR="00C967B5" w:rsidRPr="00C967B5">
              <w:rPr>
                <w:b/>
                <w:bCs/>
                <w:noProof/>
                <w:webHidden/>
                <w:sz w:val="32"/>
                <w:szCs w:val="32"/>
              </w:rPr>
              <w:t>15</w:t>
            </w:r>
            <w:r w:rsidR="00C967B5" w:rsidRPr="00C967B5">
              <w:rPr>
                <w:b/>
                <w:bCs/>
                <w:noProof/>
                <w:webHidden/>
                <w:sz w:val="32"/>
                <w:szCs w:val="32"/>
              </w:rPr>
              <w:fldChar w:fldCharType="end"/>
            </w:r>
          </w:hyperlink>
        </w:p>
        <w:p w14:paraId="52382555" w14:textId="12CB1EFE" w:rsidR="00424446" w:rsidRPr="00424446" w:rsidRDefault="000251FB" w:rsidP="326ABB93">
          <w:pPr>
            <w:pStyle w:val="TM1"/>
            <w:tabs>
              <w:tab w:val="left" w:pos="435"/>
              <w:tab w:val="right" w:leader="dot" w:pos="10170"/>
            </w:tabs>
            <w:rPr>
              <w:rStyle w:val="Lienhypertexte"/>
              <w:noProof/>
              <w:kern w:val="2"/>
              <w:lang w:eastAsia="fr-FR"/>
              <w14:ligatures w14:val="standardContextual"/>
            </w:rPr>
          </w:pPr>
          <w:r>
            <w:fldChar w:fldCharType="end"/>
          </w:r>
        </w:p>
      </w:sdtContent>
    </w:sdt>
    <w:p w14:paraId="56799215" w14:textId="5F4B6AEA" w:rsidR="00E6746D" w:rsidRDefault="00E6746D"/>
    <w:p w14:paraId="081A478D" w14:textId="77777777" w:rsidR="007766B6" w:rsidRPr="006328E6" w:rsidRDefault="007766B6" w:rsidP="00220B9B">
      <w:pPr>
        <w:rPr>
          <w:noProof/>
        </w:rPr>
        <w:sectPr w:rsidR="007766B6" w:rsidRPr="006328E6" w:rsidSect="00CC79C9">
          <w:pgSz w:w="11906" w:h="16838" w:code="9"/>
          <w:pgMar w:top="994" w:right="864" w:bottom="720" w:left="864" w:header="706" w:footer="706" w:gutter="0"/>
          <w:cols w:space="851"/>
          <w:docGrid w:linePitch="360"/>
        </w:sectPr>
      </w:pPr>
    </w:p>
    <w:p w14:paraId="69F47739" w14:textId="77777777" w:rsidR="00410ACF" w:rsidRPr="006328E6" w:rsidRDefault="00410ACF" w:rsidP="00410ACF">
      <w:pPr>
        <w:spacing w:after="0"/>
        <w:rPr>
          <w:noProof/>
        </w:rPr>
      </w:pPr>
    </w:p>
    <w:p w14:paraId="628EC875" w14:textId="58E59FD3" w:rsidR="007766B6" w:rsidRPr="006328E6" w:rsidRDefault="7259A5D6" w:rsidP="00410ACF">
      <w:pPr>
        <w:pStyle w:val="Titre1"/>
        <w:numPr>
          <w:ilvl w:val="0"/>
          <w:numId w:val="2"/>
        </w:numPr>
        <w:rPr>
          <w:rFonts w:ascii="Tw Cen MT" w:eastAsia="Tw Cen MT" w:hAnsi="Tw Cen MT" w:cs="Tw Cen MT"/>
          <w:b w:val="0"/>
          <w:bCs/>
          <w:noProof/>
          <w:szCs w:val="40"/>
        </w:rPr>
      </w:pPr>
      <w:bookmarkStart w:id="0" w:name="_Toc149510547"/>
      <w:r>
        <w:t>Introduction</w:t>
      </w:r>
      <w:bookmarkEnd w:id="0"/>
    </w:p>
    <w:p w14:paraId="4E33FFA0" w14:textId="01494FE2" w:rsidR="07FAA895" w:rsidRDefault="07FAA895" w:rsidP="00127E12">
      <w:pPr>
        <w:ind w:firstLine="360"/>
        <w:rPr>
          <w:rFonts w:eastAsiaTheme="minorEastAsia"/>
          <w:noProof/>
          <w:color w:val="000000" w:themeColor="text1"/>
          <w:sz w:val="28"/>
          <w:szCs w:val="28"/>
        </w:rPr>
      </w:pPr>
      <w:r w:rsidRPr="6248C5EF">
        <w:rPr>
          <w:rFonts w:eastAsiaTheme="minorEastAsia"/>
          <w:noProof/>
          <w:color w:val="000000" w:themeColor="text1"/>
          <w:sz w:val="28"/>
          <w:szCs w:val="28"/>
        </w:rPr>
        <w:t>Paris est chaque jours parcourue par des millions de parisiens, de visiteurs</w:t>
      </w:r>
      <w:r w:rsidR="381D5F47" w:rsidRPr="6248C5EF">
        <w:rPr>
          <w:rFonts w:eastAsiaTheme="minorEastAsia"/>
          <w:noProof/>
          <w:color w:val="000000" w:themeColor="text1"/>
          <w:sz w:val="28"/>
          <w:szCs w:val="28"/>
        </w:rPr>
        <w:t>, de salariés et de toute sortes d’indivi</w:t>
      </w:r>
      <w:r w:rsidR="04EB2B4A" w:rsidRPr="6248C5EF">
        <w:rPr>
          <w:rFonts w:eastAsiaTheme="minorEastAsia"/>
          <w:noProof/>
          <w:color w:val="000000" w:themeColor="text1"/>
          <w:sz w:val="28"/>
          <w:szCs w:val="28"/>
        </w:rPr>
        <w:t>d</w:t>
      </w:r>
      <w:r w:rsidR="381D5F47" w:rsidRPr="6248C5EF">
        <w:rPr>
          <w:rFonts w:eastAsiaTheme="minorEastAsia"/>
          <w:noProof/>
          <w:color w:val="000000" w:themeColor="text1"/>
          <w:sz w:val="28"/>
          <w:szCs w:val="28"/>
        </w:rPr>
        <w:t xml:space="preserve">us souhaitant se rendre d’un point A à un point B. </w:t>
      </w:r>
      <w:r w:rsidR="3D82C1C5" w:rsidRPr="6248C5EF">
        <w:rPr>
          <w:rFonts w:eastAsiaTheme="minorEastAsia"/>
          <w:noProof/>
          <w:color w:val="000000" w:themeColor="text1"/>
          <w:sz w:val="28"/>
          <w:szCs w:val="28"/>
        </w:rPr>
        <w:t>Il a donc été nécessaire de développer un réseau de transport en commun poussé dans son fonctionnement permettant des déplacements simples e</w:t>
      </w:r>
      <w:r w:rsidR="43E95829" w:rsidRPr="6248C5EF">
        <w:rPr>
          <w:rFonts w:eastAsiaTheme="minorEastAsia"/>
          <w:noProof/>
          <w:color w:val="000000" w:themeColor="text1"/>
          <w:sz w:val="28"/>
          <w:szCs w:val="28"/>
        </w:rPr>
        <w:t>t rapides : le métro. C’est dans ce contexte que nous essayerons, à travers notre pr</w:t>
      </w:r>
      <w:r w:rsidR="0ED73801" w:rsidRPr="6248C5EF">
        <w:rPr>
          <w:rFonts w:eastAsiaTheme="minorEastAsia"/>
          <w:noProof/>
          <w:color w:val="000000" w:themeColor="text1"/>
          <w:sz w:val="28"/>
          <w:szCs w:val="28"/>
        </w:rPr>
        <w:t>ojet Graph Explorer, d’utiliser nos connaissances en théorie des graphes pour explorer le métr</w:t>
      </w:r>
      <w:r w:rsidR="471586CE" w:rsidRPr="6248C5EF">
        <w:rPr>
          <w:rFonts w:eastAsiaTheme="minorEastAsia"/>
          <w:noProof/>
          <w:color w:val="000000" w:themeColor="text1"/>
          <w:sz w:val="28"/>
          <w:szCs w:val="28"/>
        </w:rPr>
        <w:t xml:space="preserve">o parisien. </w:t>
      </w:r>
    </w:p>
    <w:p w14:paraId="368C471A" w14:textId="237D2598" w:rsidR="471586CE" w:rsidRDefault="471586CE" w:rsidP="6248C5EF">
      <w:pPr>
        <w:rPr>
          <w:rFonts w:eastAsiaTheme="minorEastAsia"/>
          <w:noProof/>
          <w:color w:val="000000" w:themeColor="text1"/>
          <w:sz w:val="28"/>
          <w:szCs w:val="28"/>
        </w:rPr>
      </w:pPr>
      <w:r w:rsidRPr="6248C5EF">
        <w:rPr>
          <w:rFonts w:eastAsiaTheme="minorEastAsia"/>
          <w:noProof/>
          <w:color w:val="000000" w:themeColor="text1"/>
          <w:sz w:val="28"/>
          <w:szCs w:val="28"/>
        </w:rPr>
        <w:t xml:space="preserve">Ce projet, développé en Python, </w:t>
      </w:r>
      <w:r w:rsidR="79717159" w:rsidRPr="6248C5EF">
        <w:rPr>
          <w:rFonts w:eastAsiaTheme="minorEastAsia"/>
          <w:noProof/>
          <w:color w:val="000000" w:themeColor="text1"/>
          <w:sz w:val="28"/>
          <w:szCs w:val="28"/>
        </w:rPr>
        <w:t>nous am</w:t>
      </w:r>
      <w:r w:rsidR="59A40391" w:rsidRPr="6248C5EF">
        <w:rPr>
          <w:rFonts w:eastAsiaTheme="minorEastAsia"/>
          <w:noProof/>
          <w:color w:val="000000" w:themeColor="text1"/>
          <w:sz w:val="28"/>
          <w:szCs w:val="28"/>
        </w:rPr>
        <w:t>è</w:t>
      </w:r>
      <w:r w:rsidR="79717159" w:rsidRPr="6248C5EF">
        <w:rPr>
          <w:rFonts w:eastAsiaTheme="minorEastAsia"/>
          <w:noProof/>
          <w:color w:val="000000" w:themeColor="text1"/>
          <w:sz w:val="28"/>
          <w:szCs w:val="28"/>
        </w:rPr>
        <w:t xml:space="preserve">nera à appliquer et développer des concepts </w:t>
      </w:r>
      <w:r w:rsidR="5F2A7A56" w:rsidRPr="6248C5EF">
        <w:rPr>
          <w:rFonts w:eastAsiaTheme="minorEastAsia"/>
          <w:noProof/>
          <w:color w:val="000000" w:themeColor="text1"/>
          <w:sz w:val="28"/>
          <w:szCs w:val="28"/>
        </w:rPr>
        <w:t xml:space="preserve">vus en cours pour résoudre différents problèmes dont les habitants de la capitale sont confrontés au quotidien. </w:t>
      </w:r>
    </w:p>
    <w:p w14:paraId="341A1CAC" w14:textId="7B6F2EEF" w:rsidR="7436CB26" w:rsidRDefault="7436CB26" w:rsidP="7436CB26">
      <w:pPr>
        <w:rPr>
          <w:rFonts w:eastAsiaTheme="minorEastAsia"/>
          <w:noProof/>
          <w:color w:val="000000" w:themeColor="text1"/>
          <w:sz w:val="28"/>
          <w:szCs w:val="28"/>
        </w:rPr>
      </w:pPr>
    </w:p>
    <w:p w14:paraId="24B92D0E" w14:textId="186C3F8E" w:rsidR="6E555159" w:rsidRDefault="6E555159" w:rsidP="121D547F">
      <w:pPr>
        <w:rPr>
          <w:ins w:id="1" w:author="Auteur"/>
          <w:rFonts w:eastAsiaTheme="minorEastAsia"/>
          <w:noProof/>
          <w:color w:val="000000" w:themeColor="text1"/>
          <w:sz w:val="28"/>
          <w:szCs w:val="28"/>
        </w:rPr>
      </w:pPr>
      <w:r w:rsidRPr="30D23BB9">
        <w:rPr>
          <w:rFonts w:eastAsiaTheme="minorEastAsia"/>
          <w:noProof/>
          <w:color w:val="000000" w:themeColor="text1"/>
          <w:sz w:val="28"/>
          <w:szCs w:val="28"/>
        </w:rPr>
        <w:t>Comment trouver le chemin le plus court entre deux stations ? Peut-on atteindre toutes les stations à partir de chacu</w:t>
      </w:r>
      <w:r w:rsidR="2CFA368B" w:rsidRPr="30D23BB9">
        <w:rPr>
          <w:rFonts w:eastAsiaTheme="minorEastAsia"/>
          <w:noProof/>
          <w:color w:val="000000" w:themeColor="text1"/>
          <w:sz w:val="28"/>
          <w:szCs w:val="28"/>
        </w:rPr>
        <w:t>ne des stations ? Comment rejoindre une station le plus rapidement possible</w:t>
      </w:r>
      <w:r w:rsidR="3E24618D" w:rsidRPr="30D23BB9">
        <w:rPr>
          <w:rFonts w:eastAsiaTheme="minorEastAsia"/>
          <w:noProof/>
          <w:color w:val="000000" w:themeColor="text1"/>
          <w:sz w:val="28"/>
          <w:szCs w:val="28"/>
        </w:rPr>
        <w:t>, et comment optimiser ce temps ?</w:t>
      </w:r>
      <w:r w:rsidR="5B4A13CE" w:rsidRPr="30D23BB9">
        <w:rPr>
          <w:rFonts w:eastAsiaTheme="minorEastAsia"/>
          <w:noProof/>
          <w:color w:val="000000" w:themeColor="text1"/>
          <w:sz w:val="28"/>
          <w:szCs w:val="28"/>
        </w:rPr>
        <w:t xml:space="preserve"> </w:t>
      </w:r>
    </w:p>
    <w:p w14:paraId="7C82FC9E" w14:textId="5336AA2A" w:rsidR="6E555159" w:rsidRDefault="5B4A13CE" w:rsidP="7436CB26">
      <w:pPr>
        <w:rPr>
          <w:rFonts w:eastAsiaTheme="minorEastAsia"/>
          <w:noProof/>
          <w:color w:val="000000" w:themeColor="text1"/>
          <w:sz w:val="28"/>
          <w:szCs w:val="28"/>
        </w:rPr>
      </w:pPr>
      <w:r w:rsidRPr="30D23BB9">
        <w:rPr>
          <w:rFonts w:eastAsiaTheme="minorEastAsia"/>
          <w:noProof/>
          <w:color w:val="000000" w:themeColor="text1"/>
          <w:sz w:val="28"/>
          <w:szCs w:val="28"/>
        </w:rPr>
        <w:t xml:space="preserve">Pour répondre à ces questions essentiels, </w:t>
      </w:r>
      <w:r w:rsidRPr="457BA88C">
        <w:rPr>
          <w:rFonts w:eastAsiaTheme="minorEastAsia"/>
          <w:noProof/>
          <w:color w:val="000000" w:themeColor="text1"/>
          <w:sz w:val="28"/>
          <w:szCs w:val="28"/>
        </w:rPr>
        <w:t>cœur</w:t>
      </w:r>
      <w:r w:rsidR="7830F0F0" w:rsidRPr="457BA88C">
        <w:rPr>
          <w:rFonts w:eastAsiaTheme="minorEastAsia"/>
          <w:noProof/>
          <w:color w:val="000000" w:themeColor="text1"/>
          <w:sz w:val="28"/>
          <w:szCs w:val="28"/>
        </w:rPr>
        <w:t>s</w:t>
      </w:r>
      <w:r w:rsidRPr="30D23BB9">
        <w:rPr>
          <w:rFonts w:eastAsiaTheme="minorEastAsia"/>
          <w:noProof/>
          <w:color w:val="000000" w:themeColor="text1"/>
          <w:sz w:val="28"/>
          <w:szCs w:val="28"/>
        </w:rPr>
        <w:t xml:space="preserve"> de notre projet, </w:t>
      </w:r>
      <w:r w:rsidR="19EEF900" w:rsidRPr="30D23BB9">
        <w:rPr>
          <w:rFonts w:eastAsiaTheme="minorEastAsia"/>
          <w:noProof/>
          <w:color w:val="000000" w:themeColor="text1"/>
          <w:sz w:val="28"/>
          <w:szCs w:val="28"/>
        </w:rPr>
        <w:t>nous analyserons et appor</w:t>
      </w:r>
      <w:r w:rsidR="2536BFC0" w:rsidRPr="30D23BB9">
        <w:rPr>
          <w:rFonts w:eastAsiaTheme="minorEastAsia"/>
          <w:noProof/>
          <w:color w:val="000000" w:themeColor="text1"/>
          <w:sz w:val="28"/>
          <w:szCs w:val="28"/>
        </w:rPr>
        <w:t>terons les modifications nécessaires aux fichiers sur les stations et les lignes</w:t>
      </w:r>
      <w:r w:rsidR="0FBA8D5C" w:rsidRPr="30D23BB9">
        <w:rPr>
          <w:rFonts w:eastAsiaTheme="minorEastAsia"/>
          <w:noProof/>
          <w:color w:val="000000" w:themeColor="text1"/>
          <w:sz w:val="28"/>
          <w:szCs w:val="28"/>
        </w:rPr>
        <w:t xml:space="preserve"> afin de les représenter sous la forme d’un graphe</w:t>
      </w:r>
      <w:r w:rsidR="162123C0" w:rsidRPr="30D23BB9">
        <w:rPr>
          <w:rFonts w:eastAsiaTheme="minorEastAsia"/>
          <w:noProof/>
          <w:color w:val="000000" w:themeColor="text1"/>
          <w:sz w:val="28"/>
          <w:szCs w:val="28"/>
        </w:rPr>
        <w:t xml:space="preserve"> ; n</w:t>
      </w:r>
      <w:r w:rsidR="4272622F" w:rsidRPr="30D23BB9">
        <w:rPr>
          <w:rFonts w:eastAsiaTheme="minorEastAsia"/>
          <w:noProof/>
          <w:color w:val="000000" w:themeColor="text1"/>
          <w:sz w:val="28"/>
          <w:szCs w:val="28"/>
        </w:rPr>
        <w:t>ous vérifierons la connexité d</w:t>
      </w:r>
      <w:r w:rsidR="73D886A7" w:rsidRPr="30D23BB9">
        <w:rPr>
          <w:rFonts w:eastAsiaTheme="minorEastAsia"/>
          <w:noProof/>
          <w:color w:val="000000" w:themeColor="text1"/>
          <w:sz w:val="28"/>
          <w:szCs w:val="28"/>
        </w:rPr>
        <w:t>e ce dernier</w:t>
      </w:r>
      <w:r w:rsidR="6D6E3F25" w:rsidRPr="30D23BB9">
        <w:rPr>
          <w:rFonts w:eastAsiaTheme="minorEastAsia"/>
          <w:noProof/>
          <w:color w:val="000000" w:themeColor="text1"/>
          <w:sz w:val="28"/>
          <w:szCs w:val="28"/>
        </w:rPr>
        <w:t>.</w:t>
      </w:r>
    </w:p>
    <w:p w14:paraId="05D2B162" w14:textId="4EBA3F27" w:rsidR="5B945F43" w:rsidRDefault="5B945F43" w:rsidP="7436CB26">
      <w:pPr>
        <w:rPr>
          <w:rFonts w:eastAsiaTheme="minorEastAsia"/>
          <w:noProof/>
          <w:color w:val="000000" w:themeColor="text1"/>
          <w:sz w:val="28"/>
          <w:szCs w:val="28"/>
        </w:rPr>
      </w:pPr>
      <w:r w:rsidRPr="7436CB26">
        <w:rPr>
          <w:rFonts w:eastAsiaTheme="minorEastAsia"/>
          <w:noProof/>
          <w:color w:val="000000" w:themeColor="text1"/>
          <w:sz w:val="28"/>
          <w:szCs w:val="28"/>
        </w:rPr>
        <w:t>Nous verrons ensuite quelle</w:t>
      </w:r>
      <w:r w:rsidR="2B360D1C" w:rsidRPr="7436CB26">
        <w:rPr>
          <w:rFonts w:eastAsiaTheme="minorEastAsia"/>
          <w:noProof/>
          <w:color w:val="000000" w:themeColor="text1"/>
          <w:sz w:val="28"/>
          <w:szCs w:val="28"/>
        </w:rPr>
        <w:t>s</w:t>
      </w:r>
      <w:r w:rsidRPr="7436CB26">
        <w:rPr>
          <w:rFonts w:eastAsiaTheme="minorEastAsia"/>
          <w:noProof/>
          <w:color w:val="000000" w:themeColor="text1"/>
          <w:sz w:val="28"/>
          <w:szCs w:val="28"/>
        </w:rPr>
        <w:t xml:space="preserve"> structure</w:t>
      </w:r>
      <w:r w:rsidR="181983E1" w:rsidRPr="7436CB26">
        <w:rPr>
          <w:rFonts w:eastAsiaTheme="minorEastAsia"/>
          <w:noProof/>
          <w:color w:val="000000" w:themeColor="text1"/>
          <w:sz w:val="28"/>
          <w:szCs w:val="28"/>
        </w:rPr>
        <w:t>s</w:t>
      </w:r>
      <w:r w:rsidRPr="7436CB26">
        <w:rPr>
          <w:rFonts w:eastAsiaTheme="minorEastAsia"/>
          <w:noProof/>
          <w:color w:val="000000" w:themeColor="text1"/>
          <w:sz w:val="28"/>
          <w:szCs w:val="28"/>
        </w:rPr>
        <w:t xml:space="preserve"> de données nous avons utilisé pour traiter le graphe</w:t>
      </w:r>
      <w:r w:rsidR="11C6867C" w:rsidRPr="7436CB26">
        <w:rPr>
          <w:rFonts w:eastAsiaTheme="minorEastAsia"/>
          <w:noProof/>
          <w:color w:val="000000" w:themeColor="text1"/>
          <w:sz w:val="28"/>
          <w:szCs w:val="28"/>
        </w:rPr>
        <w:t xml:space="preserve">, </w:t>
      </w:r>
      <w:r w:rsidR="7F327FDA" w:rsidRPr="7436CB26">
        <w:rPr>
          <w:rFonts w:eastAsiaTheme="minorEastAsia"/>
          <w:noProof/>
          <w:color w:val="000000" w:themeColor="text1"/>
          <w:sz w:val="28"/>
          <w:szCs w:val="28"/>
        </w:rPr>
        <w:t xml:space="preserve">en expliquant comment nous </w:t>
      </w:r>
      <w:r w:rsidR="063E907C" w:rsidRPr="7436CB26">
        <w:rPr>
          <w:rFonts w:eastAsiaTheme="minorEastAsia"/>
          <w:noProof/>
          <w:color w:val="000000" w:themeColor="text1"/>
          <w:sz w:val="28"/>
          <w:szCs w:val="28"/>
        </w:rPr>
        <w:t>avons représenté et traité le graphe à l’aide de python.</w:t>
      </w:r>
    </w:p>
    <w:p w14:paraId="7506046B" w14:textId="739CA4F5" w:rsidR="063E907C" w:rsidRDefault="063E907C" w:rsidP="6248C5EF">
      <w:pPr>
        <w:rPr>
          <w:rFonts w:eastAsiaTheme="minorEastAsia"/>
          <w:noProof/>
          <w:color w:val="000000" w:themeColor="text1"/>
          <w:sz w:val="28"/>
          <w:szCs w:val="28"/>
        </w:rPr>
        <w:sectPr w:rsidR="063E907C" w:rsidSect="00CC79C9">
          <w:pgSz w:w="11906" w:h="16838" w:code="9"/>
          <w:pgMar w:top="994" w:right="864" w:bottom="720" w:left="864" w:header="706" w:footer="706" w:gutter="0"/>
          <w:cols w:space="851"/>
          <w:docGrid w:linePitch="360"/>
        </w:sectPr>
      </w:pPr>
      <w:r w:rsidRPr="6248C5EF">
        <w:rPr>
          <w:rFonts w:eastAsiaTheme="minorEastAsia"/>
          <w:noProof/>
          <w:color w:val="000000" w:themeColor="text1"/>
          <w:sz w:val="28"/>
          <w:szCs w:val="28"/>
        </w:rPr>
        <w:t xml:space="preserve">Nous finirons par les algorithmes de Bellman et Prim qui permettent d’optimiser le temps des trajets, puis </w:t>
      </w:r>
      <w:r w:rsidR="77B0B1D6" w:rsidRPr="6248C5EF">
        <w:rPr>
          <w:rFonts w:eastAsiaTheme="minorEastAsia"/>
          <w:noProof/>
          <w:color w:val="000000" w:themeColor="text1"/>
          <w:sz w:val="28"/>
          <w:szCs w:val="28"/>
        </w:rPr>
        <w:t>nous conclurons</w:t>
      </w:r>
      <w:r w:rsidR="00CC4EE1">
        <w:rPr>
          <w:rFonts w:eastAsiaTheme="minorEastAsia"/>
          <w:noProof/>
          <w:color w:val="000000" w:themeColor="text1"/>
          <w:sz w:val="28"/>
          <w:szCs w:val="28"/>
        </w:rPr>
        <w:t>.</w:t>
      </w:r>
    </w:p>
    <w:p w14:paraId="72F3EB1F" w14:textId="3667F4EB" w:rsidR="007F250D" w:rsidRPr="006328E6" w:rsidRDefault="007F250D" w:rsidP="00AA0462">
      <w:pPr>
        <w:spacing w:after="0"/>
        <w:rPr>
          <w:noProof/>
        </w:rPr>
      </w:pPr>
    </w:p>
    <w:p w14:paraId="452338DC" w14:textId="056F5531" w:rsidR="00AA0462" w:rsidRPr="006328E6" w:rsidRDefault="00AA0462" w:rsidP="7436CB26">
      <w:pPr>
        <w:pStyle w:val="Titre1"/>
        <w:numPr>
          <w:ilvl w:val="0"/>
          <w:numId w:val="2"/>
        </w:numPr>
        <w:rPr>
          <w:noProof/>
        </w:rPr>
      </w:pPr>
      <w:bookmarkStart w:id="2" w:name="_Toc149510548"/>
      <w:r w:rsidRPr="0118FD68">
        <w:rPr>
          <w:noProof/>
        </w:rPr>
        <w:t>Modification</w:t>
      </w:r>
      <w:r w:rsidRPr="7436CB26">
        <w:rPr>
          <w:noProof/>
        </w:rPr>
        <w:t xml:space="preserve"> du fichier metro.txt &amp; Connexité</w:t>
      </w:r>
      <w:bookmarkEnd w:id="2"/>
    </w:p>
    <w:p w14:paraId="13710657" w14:textId="77777777" w:rsidR="007766B6" w:rsidRPr="003C70C9" w:rsidRDefault="007766B6">
      <w:pPr>
        <w:rPr>
          <w:noProof/>
          <w:sz w:val="20"/>
          <w:szCs w:val="20"/>
        </w:rPr>
      </w:pPr>
    </w:p>
    <w:p w14:paraId="3D33FE86" w14:textId="320D4762" w:rsidR="00060DAE" w:rsidRPr="00BE20EC" w:rsidRDefault="00060DAE" w:rsidP="00C3315E">
      <w:pPr>
        <w:pStyle w:val="Paragraphedeliste"/>
        <w:numPr>
          <w:ilvl w:val="0"/>
          <w:numId w:val="15"/>
        </w:numPr>
        <w:rPr>
          <w:rFonts w:asciiTheme="majorHAnsi" w:hAnsiTheme="majorHAnsi"/>
          <w:b/>
          <w:bCs/>
          <w:noProof/>
          <w:color w:val="0A3A36" w:themeColor="accent1" w:themeShade="80"/>
          <w:sz w:val="28"/>
          <w:szCs w:val="28"/>
        </w:rPr>
      </w:pPr>
      <w:r w:rsidRPr="00BE20EC">
        <w:rPr>
          <w:rFonts w:asciiTheme="majorHAnsi" w:hAnsiTheme="majorHAnsi"/>
          <w:b/>
          <w:bCs/>
          <w:noProof/>
          <w:color w:val="0A3A36" w:themeColor="accent1" w:themeShade="80"/>
          <w:sz w:val="28"/>
          <w:szCs w:val="28"/>
        </w:rPr>
        <w:t>Analyse du fichier metro.txt</w:t>
      </w:r>
    </w:p>
    <w:p w14:paraId="1991EFA9" w14:textId="5B5AD066" w:rsidR="00060DAE" w:rsidRPr="00F676C3" w:rsidRDefault="00777479" w:rsidP="00AA075A">
      <w:pPr>
        <w:ind w:left="360"/>
        <w:rPr>
          <w:noProof/>
          <w:color w:val="auto"/>
          <w:sz w:val="28"/>
          <w:szCs w:val="28"/>
        </w:rPr>
      </w:pPr>
      <w:r w:rsidRPr="00F676C3">
        <w:rPr>
          <w:noProof/>
          <w:color w:val="auto"/>
          <w:sz w:val="28"/>
          <w:szCs w:val="28"/>
        </w:rPr>
        <w:t xml:space="preserve">Pour commencer le graphe, nous avons analysé le fichier </w:t>
      </w:r>
      <w:r w:rsidRPr="00F676C3">
        <w:rPr>
          <w:b/>
          <w:bCs/>
          <w:i/>
          <w:iCs/>
          <w:noProof/>
          <w:color w:val="auto"/>
          <w:sz w:val="28"/>
          <w:szCs w:val="28"/>
        </w:rPr>
        <w:t>« metro.txt » .</w:t>
      </w:r>
      <w:r w:rsidR="00520ACA" w:rsidRPr="00F676C3">
        <w:rPr>
          <w:b/>
          <w:bCs/>
          <w:i/>
          <w:iCs/>
          <w:noProof/>
          <w:color w:val="auto"/>
          <w:sz w:val="28"/>
          <w:szCs w:val="28"/>
        </w:rPr>
        <w:t xml:space="preserve"> </w:t>
      </w:r>
      <w:r w:rsidR="00520ACA" w:rsidRPr="00F676C3">
        <w:rPr>
          <w:noProof/>
          <w:color w:val="auto"/>
          <w:sz w:val="28"/>
          <w:szCs w:val="28"/>
        </w:rPr>
        <w:t>Celui-ci contient des informations sur le</w:t>
      </w:r>
      <w:r w:rsidR="003C42EF" w:rsidRPr="00F676C3">
        <w:rPr>
          <w:noProof/>
          <w:color w:val="auto"/>
          <w:sz w:val="28"/>
          <w:szCs w:val="28"/>
        </w:rPr>
        <w:t>s stations et lignes</w:t>
      </w:r>
      <w:r w:rsidR="00012C6E">
        <w:rPr>
          <w:noProof/>
          <w:color w:val="auto"/>
          <w:sz w:val="28"/>
          <w:szCs w:val="28"/>
        </w:rPr>
        <w:t>.</w:t>
      </w:r>
    </w:p>
    <w:p w14:paraId="6907928E" w14:textId="42FA4873" w:rsidR="00821C63" w:rsidRPr="00F676C3" w:rsidRDefault="005E29F6" w:rsidP="00AA075A">
      <w:pPr>
        <w:ind w:left="360"/>
        <w:rPr>
          <w:noProof/>
          <w:color w:val="auto"/>
          <w:sz w:val="28"/>
          <w:szCs w:val="28"/>
        </w:rPr>
      </w:pPr>
      <w:r w:rsidRPr="00F676C3">
        <w:rPr>
          <w:noProof/>
          <w:color w:val="auto"/>
          <w:sz w:val="28"/>
          <w:szCs w:val="28"/>
        </w:rPr>
        <w:t xml:space="preserve">Après analyse, nous constatons </w:t>
      </w:r>
      <w:r w:rsidR="00E4603E" w:rsidRPr="00F676C3">
        <w:rPr>
          <w:noProof/>
          <w:color w:val="auto"/>
          <w:sz w:val="28"/>
          <w:szCs w:val="28"/>
        </w:rPr>
        <w:t>qu</w:t>
      </w:r>
      <w:r w:rsidR="00E86BB7" w:rsidRPr="00F676C3">
        <w:rPr>
          <w:noProof/>
          <w:color w:val="auto"/>
          <w:sz w:val="28"/>
          <w:szCs w:val="28"/>
        </w:rPr>
        <w:t>’il existe plusieurs correspondances entre différentes stations et lignes</w:t>
      </w:r>
      <w:r w:rsidR="00710DDC" w:rsidRPr="00F676C3">
        <w:rPr>
          <w:noProof/>
          <w:color w:val="auto"/>
          <w:sz w:val="28"/>
          <w:szCs w:val="28"/>
        </w:rPr>
        <w:t xml:space="preserve"> ou depuis des terminus car certaines stations apparaissent plusieurs fois dans le « metro.txt » comme par exemple « Chatelêt</w:t>
      </w:r>
      <w:r w:rsidR="00821C63" w:rsidRPr="00F676C3">
        <w:rPr>
          <w:noProof/>
          <w:color w:val="auto"/>
          <w:sz w:val="28"/>
          <w:szCs w:val="28"/>
        </w:rPr>
        <w:t> »</w:t>
      </w:r>
      <w:r w:rsidR="003D4E86" w:rsidRPr="00F676C3">
        <w:rPr>
          <w:noProof/>
          <w:color w:val="auto"/>
          <w:sz w:val="28"/>
          <w:szCs w:val="28"/>
        </w:rPr>
        <w:t xml:space="preserve">. On doit donc vérifier à partir de là, </w:t>
      </w:r>
      <w:r w:rsidR="003D4E86" w:rsidRPr="00F676C3">
        <w:rPr>
          <w:b/>
          <w:bCs/>
          <w:i/>
          <w:iCs/>
          <w:noProof/>
          <w:color w:val="auto"/>
          <w:sz w:val="28"/>
          <w:szCs w:val="28"/>
        </w:rPr>
        <w:t>la connexité.</w:t>
      </w:r>
    </w:p>
    <w:p w14:paraId="571F8EF2" w14:textId="628E43B3" w:rsidR="005E29F6" w:rsidRDefault="00821C63" w:rsidP="00821C63">
      <w:pPr>
        <w:ind w:left="360"/>
        <w:jc w:val="center"/>
        <w:rPr>
          <w:noProof/>
          <w:color w:val="auto"/>
          <w:sz w:val="24"/>
          <w:szCs w:val="24"/>
        </w:rPr>
      </w:pPr>
      <w:r w:rsidRPr="00821C63">
        <w:rPr>
          <w:noProof/>
          <w:color w:val="auto"/>
          <w:sz w:val="24"/>
          <w:szCs w:val="24"/>
        </w:rPr>
        <w:drawing>
          <wp:inline distT="0" distB="0" distL="0" distR="0" wp14:anchorId="6E101E4B" wp14:editId="7B6715F5">
            <wp:extent cx="2324301" cy="838273"/>
            <wp:effectExtent l="0" t="0" r="0" b="0"/>
            <wp:docPr id="786558600" name="Image 786558600"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58600" name="Image 1" descr="Une image contenant texte, Police, capture d’écran, typographie&#10;&#10;Description générée automatiquement"/>
                    <pic:cNvPicPr/>
                  </pic:nvPicPr>
                  <pic:blipFill>
                    <a:blip r:embed="rId15"/>
                    <a:stretch>
                      <a:fillRect/>
                    </a:stretch>
                  </pic:blipFill>
                  <pic:spPr>
                    <a:xfrm>
                      <a:off x="0" y="0"/>
                      <a:ext cx="2324301" cy="838273"/>
                    </a:xfrm>
                    <a:prstGeom prst="rect">
                      <a:avLst/>
                    </a:prstGeom>
                  </pic:spPr>
                </pic:pic>
              </a:graphicData>
            </a:graphic>
          </wp:inline>
        </w:drawing>
      </w:r>
    </w:p>
    <w:p w14:paraId="04478C24" w14:textId="77777777" w:rsidR="003D4E86" w:rsidRPr="00BE20EC" w:rsidRDefault="003D4E86" w:rsidP="00821C63">
      <w:pPr>
        <w:ind w:left="360"/>
        <w:jc w:val="center"/>
        <w:rPr>
          <w:rFonts w:asciiTheme="majorHAnsi" w:hAnsiTheme="majorHAnsi"/>
          <w:noProof/>
          <w:color w:val="auto"/>
          <w:sz w:val="24"/>
          <w:szCs w:val="24"/>
        </w:rPr>
      </w:pPr>
    </w:p>
    <w:p w14:paraId="15AFE91B" w14:textId="0CB6003E" w:rsidR="00C3315E" w:rsidRPr="00BE20EC" w:rsidRDefault="00C3315E" w:rsidP="00C3315E">
      <w:pPr>
        <w:pStyle w:val="Paragraphedeliste"/>
        <w:numPr>
          <w:ilvl w:val="0"/>
          <w:numId w:val="15"/>
        </w:numPr>
        <w:rPr>
          <w:rFonts w:asciiTheme="majorHAnsi" w:hAnsiTheme="majorHAnsi"/>
          <w:b/>
          <w:bCs/>
          <w:noProof/>
          <w:color w:val="2A2A2A" w:themeColor="text2"/>
          <w:sz w:val="28"/>
          <w:szCs w:val="28"/>
        </w:rPr>
      </w:pPr>
      <w:r w:rsidRPr="00BE20EC">
        <w:rPr>
          <w:rFonts w:asciiTheme="majorHAnsi" w:hAnsiTheme="majorHAnsi"/>
          <w:b/>
          <w:bCs/>
          <w:noProof/>
          <w:color w:val="2A2A2A" w:themeColor="text2"/>
          <w:sz w:val="28"/>
          <w:szCs w:val="28"/>
        </w:rPr>
        <w:t xml:space="preserve">Vérification de la connexité du Graphe </w:t>
      </w:r>
    </w:p>
    <w:p w14:paraId="785B25D5" w14:textId="77777777" w:rsidR="00DE024B" w:rsidRPr="00F676C3" w:rsidRDefault="00433D9B" w:rsidP="00C3315E">
      <w:pPr>
        <w:ind w:left="360"/>
        <w:rPr>
          <w:noProof/>
          <w:color w:val="auto"/>
          <w:sz w:val="28"/>
          <w:szCs w:val="28"/>
        </w:rPr>
      </w:pPr>
      <w:r w:rsidRPr="00F676C3">
        <w:rPr>
          <w:noProof/>
          <w:color w:val="auto"/>
          <w:sz w:val="28"/>
          <w:szCs w:val="28"/>
        </w:rPr>
        <w:t>L</w:t>
      </w:r>
      <w:r w:rsidR="00EF5D3C" w:rsidRPr="00F676C3">
        <w:rPr>
          <w:noProof/>
          <w:color w:val="auto"/>
          <w:sz w:val="28"/>
          <w:szCs w:val="28"/>
        </w:rPr>
        <w:t xml:space="preserve">’un des aspects primordial est de savoir si on peut aller d’un sommet, c’est-à-dire d’une station à une autre </w:t>
      </w:r>
      <w:r w:rsidR="00DB055F" w:rsidRPr="00F676C3">
        <w:rPr>
          <w:noProof/>
          <w:color w:val="auto"/>
          <w:sz w:val="28"/>
          <w:szCs w:val="28"/>
        </w:rPr>
        <w:t>à savoir, si le graphe est bien connexe ou non. Ainsi, nous avons dû développer un module qui vérifie cette condition</w:t>
      </w:r>
      <w:r w:rsidR="00E17BD4" w:rsidRPr="00F676C3">
        <w:rPr>
          <w:noProof/>
          <w:color w:val="auto"/>
          <w:sz w:val="28"/>
          <w:szCs w:val="28"/>
        </w:rPr>
        <w:t xml:space="preserve"> basé sur l’algorithme du parcours en largeur pour explorer les différentes stations de métro à partir d’un sommet. </w:t>
      </w:r>
    </w:p>
    <w:p w14:paraId="014AF661" w14:textId="7BF55E0B" w:rsidR="00C3315E" w:rsidRPr="00F676C3" w:rsidRDefault="00DE024B" w:rsidP="00C3315E">
      <w:pPr>
        <w:ind w:left="360"/>
        <w:rPr>
          <w:noProof/>
          <w:color w:val="auto"/>
          <w:sz w:val="28"/>
          <w:szCs w:val="28"/>
        </w:rPr>
      </w:pPr>
      <w:r w:rsidRPr="00F676C3">
        <w:rPr>
          <w:noProof/>
          <w:color w:val="auto"/>
          <w:sz w:val="28"/>
          <w:szCs w:val="28"/>
        </w:rPr>
        <w:t xml:space="preserve">Nous avons implémenté dans le module </w:t>
      </w:r>
      <w:r w:rsidRPr="00F676C3">
        <w:rPr>
          <w:b/>
          <w:bCs/>
          <w:i/>
          <w:iCs/>
          <w:noProof/>
          <w:color w:val="auto"/>
          <w:sz w:val="28"/>
          <w:szCs w:val="28"/>
        </w:rPr>
        <w:t>« Graph »</w:t>
      </w:r>
      <w:r w:rsidRPr="00F676C3">
        <w:rPr>
          <w:noProof/>
          <w:color w:val="auto"/>
          <w:sz w:val="28"/>
          <w:szCs w:val="28"/>
        </w:rPr>
        <w:t xml:space="preserve"> la fonction </w:t>
      </w:r>
      <w:r w:rsidRPr="00F676C3">
        <w:rPr>
          <w:b/>
          <w:bCs/>
          <w:i/>
          <w:iCs/>
          <w:noProof/>
          <w:color w:val="auto"/>
          <w:sz w:val="28"/>
          <w:szCs w:val="28"/>
          <w:highlight w:val="yellow"/>
        </w:rPr>
        <w:t>« is_connected »</w:t>
      </w:r>
      <w:r w:rsidRPr="00F676C3">
        <w:rPr>
          <w:noProof/>
          <w:color w:val="auto"/>
          <w:sz w:val="28"/>
          <w:szCs w:val="28"/>
        </w:rPr>
        <w:t> :</w:t>
      </w:r>
    </w:p>
    <w:p w14:paraId="6FB4E1F8" w14:textId="233A7E66" w:rsidR="00E05251" w:rsidRDefault="00AC421A" w:rsidP="00F15CB2">
      <w:pPr>
        <w:ind w:left="360"/>
        <w:jc w:val="center"/>
        <w:rPr>
          <w:noProof/>
          <w:sz w:val="24"/>
          <w:szCs w:val="24"/>
        </w:rPr>
      </w:pPr>
      <w:r w:rsidRPr="00AC421A">
        <w:rPr>
          <w:noProof/>
          <w:sz w:val="24"/>
          <w:szCs w:val="24"/>
        </w:rPr>
        <w:drawing>
          <wp:inline distT="0" distB="0" distL="0" distR="0" wp14:anchorId="160FCEBF" wp14:editId="777B37FF">
            <wp:extent cx="4366638" cy="2438611"/>
            <wp:effectExtent l="0" t="0" r="0" b="0"/>
            <wp:docPr id="559548629" name="Image 55954862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48629" name="Image 1" descr="Une image contenant texte, capture d’écran, Police&#10;&#10;Description générée automatiquement"/>
                    <pic:cNvPicPr/>
                  </pic:nvPicPr>
                  <pic:blipFill>
                    <a:blip r:embed="rId16"/>
                    <a:stretch>
                      <a:fillRect/>
                    </a:stretch>
                  </pic:blipFill>
                  <pic:spPr>
                    <a:xfrm>
                      <a:off x="0" y="0"/>
                      <a:ext cx="4366638" cy="2438611"/>
                    </a:xfrm>
                    <a:prstGeom prst="rect">
                      <a:avLst/>
                    </a:prstGeom>
                  </pic:spPr>
                </pic:pic>
              </a:graphicData>
            </a:graphic>
          </wp:inline>
        </w:drawing>
      </w:r>
    </w:p>
    <w:p w14:paraId="05BBC77A" w14:textId="77777777" w:rsidR="001E7AAF" w:rsidRDefault="001E7AAF" w:rsidP="00F15CB2">
      <w:pPr>
        <w:ind w:left="360"/>
        <w:jc w:val="center"/>
        <w:rPr>
          <w:noProof/>
          <w:sz w:val="24"/>
          <w:szCs w:val="24"/>
        </w:rPr>
      </w:pPr>
    </w:p>
    <w:p w14:paraId="6425594E" w14:textId="77777777" w:rsidR="00AC421A" w:rsidRPr="00BE20EC" w:rsidRDefault="00AC421A" w:rsidP="55E4C29B">
      <w:pPr>
        <w:ind w:left="360"/>
        <w:rPr>
          <w:rFonts w:asciiTheme="majorHAnsi" w:hAnsiTheme="majorHAnsi"/>
          <w:noProof/>
          <w:sz w:val="24"/>
          <w:szCs w:val="24"/>
        </w:rPr>
      </w:pPr>
    </w:p>
    <w:p w14:paraId="77B0F5DA" w14:textId="0913F75A" w:rsidR="55E4C29B" w:rsidRDefault="55E4C29B" w:rsidP="55E4C29B">
      <w:pPr>
        <w:ind w:left="360"/>
        <w:rPr>
          <w:rFonts w:asciiTheme="majorHAnsi" w:hAnsiTheme="majorHAnsi"/>
          <w:noProof/>
          <w:sz w:val="24"/>
          <w:szCs w:val="24"/>
        </w:rPr>
      </w:pPr>
    </w:p>
    <w:p w14:paraId="4D1578AE" w14:textId="60F6D091" w:rsidR="55E4C29B" w:rsidRDefault="55E4C29B" w:rsidP="55E4C29B">
      <w:pPr>
        <w:ind w:left="360"/>
        <w:rPr>
          <w:rFonts w:asciiTheme="majorHAnsi" w:hAnsiTheme="majorHAnsi"/>
          <w:noProof/>
          <w:sz w:val="24"/>
          <w:szCs w:val="24"/>
        </w:rPr>
      </w:pPr>
    </w:p>
    <w:p w14:paraId="5D3E3507" w14:textId="7CD09A27" w:rsidR="00AC421A" w:rsidRPr="00BE20EC" w:rsidRDefault="00A70737" w:rsidP="00A70737">
      <w:pPr>
        <w:pStyle w:val="Paragraphedeliste"/>
        <w:numPr>
          <w:ilvl w:val="0"/>
          <w:numId w:val="15"/>
        </w:numPr>
        <w:rPr>
          <w:rFonts w:asciiTheme="majorHAnsi" w:hAnsiTheme="majorHAnsi"/>
          <w:b/>
          <w:bCs/>
          <w:noProof/>
          <w:color w:val="0A3A36" w:themeColor="accent1" w:themeShade="80"/>
          <w:sz w:val="28"/>
          <w:szCs w:val="28"/>
        </w:rPr>
      </w:pPr>
      <w:r w:rsidRPr="00BE20EC">
        <w:rPr>
          <w:rFonts w:asciiTheme="majorHAnsi" w:hAnsiTheme="majorHAnsi"/>
          <w:b/>
          <w:bCs/>
          <w:noProof/>
          <w:color w:val="0A3A36" w:themeColor="accent1" w:themeShade="80"/>
          <w:sz w:val="28"/>
          <w:szCs w:val="28"/>
        </w:rPr>
        <w:t xml:space="preserve">Explication de l’algorithme utilisé </w:t>
      </w:r>
    </w:p>
    <w:p w14:paraId="407DC20A" w14:textId="401AA4C1" w:rsidR="00A70737" w:rsidRPr="00F676C3" w:rsidRDefault="00D6034C" w:rsidP="00A70737">
      <w:pPr>
        <w:ind w:left="360"/>
        <w:rPr>
          <w:noProof/>
          <w:color w:val="auto"/>
          <w:sz w:val="28"/>
          <w:szCs w:val="28"/>
        </w:rPr>
      </w:pPr>
      <w:r w:rsidRPr="00F676C3">
        <w:rPr>
          <w:noProof/>
          <w:color w:val="auto"/>
          <w:sz w:val="28"/>
          <w:szCs w:val="28"/>
        </w:rPr>
        <w:t xml:space="preserve">La fonction </w:t>
      </w:r>
      <w:r w:rsidRPr="00F676C3">
        <w:rPr>
          <w:b/>
          <w:bCs/>
          <w:i/>
          <w:iCs/>
          <w:noProof/>
          <w:color w:val="auto"/>
          <w:sz w:val="28"/>
          <w:szCs w:val="28"/>
        </w:rPr>
        <w:t>is_connected</w:t>
      </w:r>
      <w:r w:rsidRPr="00F676C3">
        <w:rPr>
          <w:noProof/>
          <w:color w:val="auto"/>
          <w:sz w:val="28"/>
          <w:szCs w:val="28"/>
        </w:rPr>
        <w:t xml:space="preserve"> comme par choisir une station de métro </w:t>
      </w:r>
      <w:r w:rsidR="008803CA" w:rsidRPr="00F676C3">
        <w:rPr>
          <w:noProof/>
          <w:color w:val="auto"/>
          <w:sz w:val="28"/>
          <w:szCs w:val="28"/>
        </w:rPr>
        <w:t xml:space="preserve">à partir du fichier </w:t>
      </w:r>
      <w:r w:rsidR="00BE1349" w:rsidRPr="00F676C3">
        <w:rPr>
          <w:noProof/>
          <w:color w:val="auto"/>
          <w:sz w:val="28"/>
          <w:szCs w:val="28"/>
        </w:rPr>
        <w:t xml:space="preserve">metro.txt. On crée une queue, soit une file d’attente </w:t>
      </w:r>
      <w:r w:rsidR="0067724F" w:rsidRPr="00F676C3">
        <w:rPr>
          <w:noProof/>
          <w:color w:val="auto"/>
          <w:sz w:val="28"/>
          <w:szCs w:val="28"/>
        </w:rPr>
        <w:t>en ajoutant cette station et on explore tous les stations accessibles depuis ce point en les ajoutant à notre file</w:t>
      </w:r>
      <w:r w:rsidR="00D40962" w:rsidRPr="00F676C3">
        <w:rPr>
          <w:noProof/>
          <w:color w:val="auto"/>
          <w:sz w:val="28"/>
          <w:szCs w:val="28"/>
        </w:rPr>
        <w:t xml:space="preserve"> jusqu’à avoir exploré toutes les stations du réseau. </w:t>
      </w:r>
    </w:p>
    <w:p w14:paraId="1F383417" w14:textId="12D47F5D" w:rsidR="00DC630E" w:rsidRPr="00F676C3" w:rsidRDefault="00DC630E" w:rsidP="00A70737">
      <w:pPr>
        <w:ind w:left="360"/>
        <w:rPr>
          <w:noProof/>
          <w:color w:val="auto"/>
          <w:sz w:val="28"/>
          <w:szCs w:val="28"/>
        </w:rPr>
      </w:pPr>
      <w:r w:rsidRPr="00F676C3">
        <w:rPr>
          <w:noProof/>
          <w:color w:val="auto"/>
          <w:sz w:val="28"/>
          <w:szCs w:val="28"/>
        </w:rPr>
        <w:t xml:space="preserve">On remarque donc que le graphe sera bien connexe si l’algorithme explore toutes les stations, sinon </w:t>
      </w:r>
      <w:r w:rsidR="00994E66" w:rsidRPr="00F676C3">
        <w:rPr>
          <w:noProof/>
          <w:color w:val="auto"/>
          <w:sz w:val="28"/>
          <w:szCs w:val="28"/>
        </w:rPr>
        <w:t xml:space="preserve">nous devons ajouter des jointures </w:t>
      </w:r>
      <w:r w:rsidR="00C36423" w:rsidRPr="00F676C3">
        <w:rPr>
          <w:noProof/>
          <w:color w:val="auto"/>
          <w:sz w:val="28"/>
          <w:szCs w:val="28"/>
        </w:rPr>
        <w:t>si des stations sont innaccessible depuis notre point de départ.</w:t>
      </w:r>
    </w:p>
    <w:p w14:paraId="35ED91DA" w14:textId="5BC8E847" w:rsidR="00260CCC" w:rsidRPr="00F676C3" w:rsidRDefault="00260CCC" w:rsidP="00A70737">
      <w:pPr>
        <w:ind w:left="360"/>
        <w:rPr>
          <w:noProof/>
          <w:color w:val="auto"/>
          <w:sz w:val="28"/>
          <w:szCs w:val="28"/>
        </w:rPr>
      </w:pPr>
      <w:r w:rsidRPr="00F676C3">
        <w:rPr>
          <w:noProof/>
          <w:color w:val="auto"/>
          <w:sz w:val="28"/>
          <w:szCs w:val="28"/>
        </w:rPr>
        <w:t xml:space="preserve">Ainsi, si la fonction </w:t>
      </w:r>
      <w:r w:rsidRPr="00F676C3">
        <w:rPr>
          <w:b/>
          <w:bCs/>
          <w:i/>
          <w:iCs/>
          <w:noProof/>
          <w:color w:val="auto"/>
          <w:sz w:val="28"/>
          <w:szCs w:val="28"/>
        </w:rPr>
        <w:t>is_connected</w:t>
      </w:r>
      <w:r w:rsidRPr="00F676C3">
        <w:rPr>
          <w:noProof/>
          <w:color w:val="auto"/>
          <w:sz w:val="28"/>
          <w:szCs w:val="28"/>
        </w:rPr>
        <w:t xml:space="preserve"> retourne </w:t>
      </w:r>
      <w:r w:rsidRPr="00F676C3">
        <w:rPr>
          <w:b/>
          <w:bCs/>
          <w:noProof/>
          <w:color w:val="auto"/>
          <w:sz w:val="28"/>
          <w:szCs w:val="28"/>
        </w:rPr>
        <w:t>« True »,</w:t>
      </w:r>
      <w:r w:rsidRPr="00F676C3">
        <w:rPr>
          <w:noProof/>
          <w:color w:val="auto"/>
          <w:sz w:val="28"/>
          <w:szCs w:val="28"/>
        </w:rPr>
        <w:t xml:space="preserve"> le graphe est connexte. Sinon, si ça retourne </w:t>
      </w:r>
      <w:r w:rsidRPr="00F676C3">
        <w:rPr>
          <w:b/>
          <w:bCs/>
          <w:noProof/>
          <w:color w:val="auto"/>
          <w:sz w:val="28"/>
          <w:szCs w:val="28"/>
        </w:rPr>
        <w:t>« False »</w:t>
      </w:r>
      <w:r w:rsidRPr="00F676C3">
        <w:rPr>
          <w:noProof/>
          <w:color w:val="auto"/>
          <w:sz w:val="28"/>
          <w:szCs w:val="28"/>
        </w:rPr>
        <w:t xml:space="preserve"> </w:t>
      </w:r>
      <w:r w:rsidR="00401530" w:rsidRPr="00F676C3">
        <w:rPr>
          <w:noProof/>
          <w:color w:val="auto"/>
          <w:sz w:val="28"/>
          <w:szCs w:val="28"/>
        </w:rPr>
        <w:t xml:space="preserve">cela signifie qu’il manque des liaisons entre les sommets. </w:t>
      </w:r>
    </w:p>
    <w:p w14:paraId="085AAFB4" w14:textId="30D0FE12" w:rsidR="00A81534" w:rsidRPr="00F676C3" w:rsidRDefault="00A81534" w:rsidP="00A70737">
      <w:pPr>
        <w:ind w:left="360"/>
        <w:rPr>
          <w:noProof/>
          <w:color w:val="auto"/>
          <w:sz w:val="28"/>
          <w:szCs w:val="28"/>
        </w:rPr>
      </w:pPr>
      <w:r w:rsidRPr="00F676C3">
        <w:rPr>
          <w:noProof/>
          <w:color w:val="auto"/>
          <w:sz w:val="28"/>
          <w:szCs w:val="28"/>
        </w:rPr>
        <w:t xml:space="preserve">Dans le cas du </w:t>
      </w:r>
      <w:r w:rsidRPr="00F676C3">
        <w:rPr>
          <w:b/>
          <w:bCs/>
          <w:noProof/>
          <w:color w:val="auto"/>
          <w:sz w:val="28"/>
          <w:szCs w:val="28"/>
        </w:rPr>
        <w:t>False,</w:t>
      </w:r>
      <w:r w:rsidRPr="00F676C3">
        <w:rPr>
          <w:noProof/>
          <w:color w:val="auto"/>
          <w:sz w:val="28"/>
          <w:szCs w:val="28"/>
        </w:rPr>
        <w:t xml:space="preserve"> on remarque que le programme assure la connexité en créant des liaisons entre les stations sans arrêtes. </w:t>
      </w:r>
    </w:p>
    <w:p w14:paraId="53404DA2" w14:textId="77777777" w:rsidR="00C36423" w:rsidRPr="00F676C3" w:rsidRDefault="00C36423" w:rsidP="00A70737">
      <w:pPr>
        <w:ind w:left="360"/>
        <w:rPr>
          <w:noProof/>
          <w:color w:val="auto"/>
          <w:sz w:val="28"/>
          <w:szCs w:val="28"/>
        </w:rPr>
      </w:pPr>
    </w:p>
    <w:p w14:paraId="3C5E0ED7" w14:textId="77777777" w:rsidR="00741947" w:rsidRPr="00F676C3" w:rsidRDefault="00741947" w:rsidP="00A70737">
      <w:pPr>
        <w:ind w:left="360"/>
        <w:rPr>
          <w:noProof/>
          <w:sz w:val="28"/>
          <w:szCs w:val="28"/>
        </w:rPr>
      </w:pPr>
    </w:p>
    <w:p w14:paraId="3673D47A" w14:textId="77777777" w:rsidR="00F15CB2" w:rsidRPr="00D6034C" w:rsidRDefault="00F15CB2" w:rsidP="00F15CB2">
      <w:pPr>
        <w:ind w:left="360"/>
        <w:rPr>
          <w:noProof/>
          <w:sz w:val="24"/>
          <w:szCs w:val="24"/>
        </w:rPr>
      </w:pPr>
    </w:p>
    <w:p w14:paraId="0276E081" w14:textId="77777777" w:rsidR="00F15CB2" w:rsidRPr="00D6034C" w:rsidRDefault="00F15CB2" w:rsidP="00F15CB2">
      <w:pPr>
        <w:ind w:left="360"/>
        <w:rPr>
          <w:noProof/>
          <w:sz w:val="24"/>
          <w:szCs w:val="24"/>
        </w:rPr>
      </w:pPr>
    </w:p>
    <w:p w14:paraId="05F9E89E" w14:textId="77777777" w:rsidR="005D716F" w:rsidRPr="00D6034C" w:rsidRDefault="005D716F">
      <w:pPr>
        <w:rPr>
          <w:noProof/>
        </w:rPr>
      </w:pPr>
    </w:p>
    <w:p w14:paraId="272A2ACA" w14:textId="77777777" w:rsidR="00DD7E76" w:rsidRPr="00D6034C" w:rsidRDefault="00DD7E76">
      <w:pPr>
        <w:rPr>
          <w:noProof/>
        </w:rPr>
      </w:pPr>
    </w:p>
    <w:p w14:paraId="128FE6A5" w14:textId="77777777" w:rsidR="00DD7E76" w:rsidRPr="00D6034C" w:rsidRDefault="00DD7E76">
      <w:pPr>
        <w:rPr>
          <w:noProof/>
        </w:rPr>
        <w:sectPr w:rsidR="00DD7E76" w:rsidRPr="00D6034C" w:rsidSect="00CC79C9">
          <w:pgSz w:w="11906" w:h="16838" w:code="9"/>
          <w:pgMar w:top="994" w:right="864" w:bottom="720" w:left="864" w:header="706" w:footer="706" w:gutter="0"/>
          <w:cols w:space="851"/>
          <w:docGrid w:linePitch="360"/>
        </w:sectPr>
      </w:pPr>
    </w:p>
    <w:p w14:paraId="715ECF16" w14:textId="77777777" w:rsidR="00AA0462" w:rsidRPr="00D6034C" w:rsidRDefault="00AA0462" w:rsidP="00AA0462">
      <w:pPr>
        <w:spacing w:after="0"/>
        <w:rPr>
          <w:noProof/>
        </w:rPr>
      </w:pPr>
    </w:p>
    <w:p w14:paraId="774393C2" w14:textId="5A1F1970" w:rsidR="00922676" w:rsidRDefault="00922676" w:rsidP="00F26B3F">
      <w:pPr>
        <w:pStyle w:val="Titre1"/>
        <w:numPr>
          <w:ilvl w:val="0"/>
          <w:numId w:val="2"/>
        </w:numPr>
        <w:rPr>
          <w:noProof/>
        </w:rPr>
      </w:pPr>
      <w:bookmarkStart w:id="3" w:name="_Toc149510549"/>
      <w:r w:rsidRPr="7804285B">
        <w:rPr>
          <w:noProof/>
        </w:rPr>
        <w:t>Str</w:t>
      </w:r>
      <w:r w:rsidR="0016589B" w:rsidRPr="7804285B">
        <w:rPr>
          <w:noProof/>
        </w:rPr>
        <w:t>uc</w:t>
      </w:r>
      <w:r w:rsidRPr="7804285B">
        <w:rPr>
          <w:noProof/>
        </w:rPr>
        <w:t>tures</w:t>
      </w:r>
      <w:r w:rsidRPr="7436CB26">
        <w:rPr>
          <w:noProof/>
        </w:rPr>
        <w:t xml:space="preserve"> de données utilisées (explication du graphe)</w:t>
      </w:r>
      <w:bookmarkEnd w:id="3"/>
    </w:p>
    <w:p w14:paraId="2F61E292" w14:textId="77777777" w:rsidR="009417F5" w:rsidRDefault="009417F5" w:rsidP="009417F5"/>
    <w:p w14:paraId="09B6BC0F" w14:textId="6CD58B54" w:rsidR="00503CB7" w:rsidRPr="00592147" w:rsidRDefault="00503CB7" w:rsidP="00885BC3">
      <w:pPr>
        <w:spacing w:after="0"/>
        <w:rPr>
          <w:noProof/>
          <w:color w:val="auto"/>
          <w:sz w:val="24"/>
          <w:szCs w:val="24"/>
        </w:rPr>
      </w:pPr>
    </w:p>
    <w:p w14:paraId="0A1FF8AF" w14:textId="4108CACE" w:rsidR="00484B0C" w:rsidRPr="00592147" w:rsidRDefault="0016589B" w:rsidP="00885BC3">
      <w:pPr>
        <w:spacing w:after="0"/>
        <w:rPr>
          <w:noProof/>
          <w:color w:val="auto"/>
          <w:sz w:val="28"/>
          <w:szCs w:val="28"/>
        </w:rPr>
      </w:pPr>
      <w:r w:rsidRPr="00592147">
        <w:rPr>
          <w:noProof/>
          <w:color w:val="auto"/>
          <w:sz w:val="28"/>
          <w:szCs w:val="28"/>
        </w:rPr>
        <w:t>Pour ce projet</w:t>
      </w:r>
      <w:r w:rsidR="00592147" w:rsidRPr="00592147">
        <w:rPr>
          <w:noProof/>
          <w:color w:val="auto"/>
          <w:sz w:val="28"/>
          <w:szCs w:val="28"/>
        </w:rPr>
        <w:t xml:space="preserve"> en python</w:t>
      </w:r>
      <w:r w:rsidRPr="00592147">
        <w:rPr>
          <w:noProof/>
          <w:color w:val="auto"/>
          <w:sz w:val="28"/>
          <w:szCs w:val="28"/>
        </w:rPr>
        <w:t>, nous avons utiliser deux types de struc</w:t>
      </w:r>
      <w:r w:rsidR="00484B0C" w:rsidRPr="00592147">
        <w:rPr>
          <w:noProof/>
          <w:color w:val="auto"/>
          <w:sz w:val="28"/>
          <w:szCs w:val="28"/>
        </w:rPr>
        <w:t xml:space="preserve">tures de données : </w:t>
      </w:r>
    </w:p>
    <w:p w14:paraId="52E088EC" w14:textId="3833E188" w:rsidR="00484B0C" w:rsidRPr="00592147" w:rsidRDefault="00484B0C" w:rsidP="00484B0C">
      <w:pPr>
        <w:pStyle w:val="Paragraphedeliste"/>
        <w:numPr>
          <w:ilvl w:val="0"/>
          <w:numId w:val="16"/>
        </w:numPr>
        <w:spacing w:after="0"/>
        <w:rPr>
          <w:noProof/>
          <w:color w:val="auto"/>
          <w:sz w:val="28"/>
          <w:szCs w:val="28"/>
        </w:rPr>
      </w:pPr>
      <w:r w:rsidRPr="00592147">
        <w:rPr>
          <w:noProof/>
          <w:color w:val="auto"/>
          <w:sz w:val="28"/>
          <w:szCs w:val="28"/>
        </w:rPr>
        <w:t xml:space="preserve">Un dictionnaire </w:t>
      </w:r>
      <w:r w:rsidR="00D228BC">
        <w:rPr>
          <w:noProof/>
          <w:color w:val="auto"/>
          <w:sz w:val="28"/>
          <w:szCs w:val="28"/>
        </w:rPr>
        <w:t>où se trouve les stations de métro</w:t>
      </w:r>
    </w:p>
    <w:p w14:paraId="380B4B6C" w14:textId="3105C240" w:rsidR="00484B0C" w:rsidRDefault="00484B0C" w:rsidP="00885BC3">
      <w:pPr>
        <w:pStyle w:val="Paragraphedeliste"/>
        <w:numPr>
          <w:ilvl w:val="0"/>
          <w:numId w:val="16"/>
        </w:numPr>
        <w:spacing w:after="0"/>
        <w:rPr>
          <w:noProof/>
          <w:color w:val="auto"/>
          <w:sz w:val="28"/>
          <w:szCs w:val="28"/>
        </w:rPr>
      </w:pPr>
      <w:r w:rsidRPr="00592147">
        <w:rPr>
          <w:noProof/>
          <w:color w:val="auto"/>
          <w:sz w:val="28"/>
          <w:szCs w:val="28"/>
        </w:rPr>
        <w:t xml:space="preserve">Une liste </w:t>
      </w:r>
      <w:r w:rsidR="00592147" w:rsidRPr="00592147">
        <w:rPr>
          <w:noProof/>
          <w:color w:val="auto"/>
          <w:sz w:val="28"/>
          <w:szCs w:val="28"/>
        </w:rPr>
        <w:t>(dictionnaires imbriqués)</w:t>
      </w:r>
    </w:p>
    <w:p w14:paraId="4E091396" w14:textId="231782AD" w:rsidR="003754FE" w:rsidRPr="00592147" w:rsidRDefault="003754FE" w:rsidP="00885BC3">
      <w:pPr>
        <w:pStyle w:val="Paragraphedeliste"/>
        <w:numPr>
          <w:ilvl w:val="0"/>
          <w:numId w:val="16"/>
        </w:numPr>
        <w:spacing w:after="0"/>
        <w:rPr>
          <w:noProof/>
          <w:color w:val="auto"/>
          <w:sz w:val="28"/>
          <w:szCs w:val="28"/>
        </w:rPr>
      </w:pPr>
      <w:r>
        <w:rPr>
          <w:noProof/>
          <w:color w:val="auto"/>
          <w:sz w:val="28"/>
          <w:szCs w:val="28"/>
        </w:rPr>
        <w:t xml:space="preserve">Classe </w:t>
      </w:r>
    </w:p>
    <w:p w14:paraId="409A7B99" w14:textId="77777777" w:rsidR="00592147" w:rsidRDefault="00592147" w:rsidP="00592147">
      <w:pPr>
        <w:spacing w:after="0"/>
        <w:rPr>
          <w:noProof/>
          <w:sz w:val="28"/>
          <w:szCs w:val="28"/>
        </w:rPr>
      </w:pPr>
    </w:p>
    <w:p w14:paraId="153B6754" w14:textId="5FEC5B3C" w:rsidR="00592147" w:rsidRPr="002332CC" w:rsidRDefault="00592147" w:rsidP="00592147">
      <w:pPr>
        <w:pStyle w:val="Paragraphedeliste"/>
        <w:numPr>
          <w:ilvl w:val="0"/>
          <w:numId w:val="17"/>
        </w:numPr>
        <w:spacing w:after="0"/>
        <w:rPr>
          <w:rFonts w:asciiTheme="majorHAnsi" w:hAnsiTheme="majorHAnsi"/>
          <w:b/>
          <w:bCs/>
          <w:noProof/>
          <w:color w:val="2A2A2A" w:themeColor="text2"/>
          <w:sz w:val="28"/>
          <w:szCs w:val="28"/>
        </w:rPr>
      </w:pPr>
      <w:r w:rsidRPr="002332CC">
        <w:rPr>
          <w:rFonts w:asciiTheme="majorHAnsi" w:hAnsiTheme="majorHAnsi"/>
          <w:b/>
          <w:bCs/>
          <w:noProof/>
          <w:color w:val="2A2A2A" w:themeColor="text2"/>
          <w:sz w:val="28"/>
          <w:szCs w:val="28"/>
        </w:rPr>
        <w:t>Dictionnaire pour les stations</w:t>
      </w:r>
    </w:p>
    <w:p w14:paraId="5E83DD87" w14:textId="77777777" w:rsidR="005C73A2" w:rsidRDefault="005C73A2" w:rsidP="00BE20EC">
      <w:pPr>
        <w:spacing w:after="0"/>
        <w:rPr>
          <w:rFonts w:cstheme="minorHAnsi"/>
          <w:noProof/>
          <w:color w:val="auto"/>
          <w:sz w:val="28"/>
          <w:szCs w:val="28"/>
        </w:rPr>
      </w:pPr>
    </w:p>
    <w:p w14:paraId="56C4A042" w14:textId="1823DE4C" w:rsidR="005C73A2" w:rsidRDefault="005C73A2" w:rsidP="00036510">
      <w:pPr>
        <w:spacing w:after="0"/>
        <w:ind w:firstLine="360"/>
        <w:rPr>
          <w:rFonts w:cstheme="minorHAnsi"/>
          <w:noProof/>
          <w:color w:val="auto"/>
          <w:sz w:val="28"/>
          <w:szCs w:val="28"/>
        </w:rPr>
      </w:pPr>
      <w:r>
        <w:rPr>
          <w:rFonts w:cstheme="minorHAnsi"/>
          <w:noProof/>
          <w:color w:val="auto"/>
          <w:sz w:val="28"/>
          <w:szCs w:val="28"/>
        </w:rPr>
        <w:t>Voici les éléments composant le dictionnaire :</w:t>
      </w:r>
    </w:p>
    <w:p w14:paraId="0F706911" w14:textId="1A4331E5" w:rsidR="005C73A2" w:rsidRDefault="005C73A2" w:rsidP="00036510">
      <w:pPr>
        <w:spacing w:after="0"/>
        <w:ind w:firstLine="360"/>
        <w:rPr>
          <w:rFonts w:cstheme="minorHAnsi"/>
          <w:noProof/>
          <w:color w:val="auto"/>
          <w:sz w:val="28"/>
          <w:szCs w:val="28"/>
        </w:rPr>
      </w:pPr>
      <w:r w:rsidRPr="005C73A2">
        <w:rPr>
          <w:rFonts w:ascii="Wingdings" w:eastAsia="Wingdings" w:hAnsi="Wingdings" w:cstheme="minorHAnsi"/>
          <w:noProof/>
          <w:color w:val="auto"/>
          <w:sz w:val="28"/>
          <w:szCs w:val="28"/>
        </w:rPr>
        <w:t>è</w:t>
      </w:r>
      <w:r w:rsidR="00BB74D4">
        <w:rPr>
          <w:rFonts w:cstheme="minorHAnsi"/>
          <w:noProof/>
          <w:color w:val="auto"/>
          <w:sz w:val="28"/>
          <w:szCs w:val="28"/>
        </w:rPr>
        <w:t>La Clé : numéro d</w:t>
      </w:r>
      <w:r w:rsidR="00B41CC6">
        <w:rPr>
          <w:rFonts w:cstheme="minorHAnsi"/>
          <w:noProof/>
          <w:color w:val="auto"/>
          <w:sz w:val="28"/>
          <w:szCs w:val="28"/>
        </w:rPr>
        <w:t>u</w:t>
      </w:r>
      <w:r w:rsidR="00BB74D4">
        <w:rPr>
          <w:rFonts w:cstheme="minorHAnsi"/>
          <w:noProof/>
          <w:color w:val="auto"/>
          <w:sz w:val="28"/>
          <w:szCs w:val="28"/>
        </w:rPr>
        <w:t xml:space="preserve"> sommet</w:t>
      </w:r>
      <w:r w:rsidR="00B41CC6">
        <w:rPr>
          <w:rFonts w:cstheme="minorHAnsi"/>
          <w:noProof/>
          <w:color w:val="auto"/>
          <w:sz w:val="28"/>
          <w:szCs w:val="28"/>
        </w:rPr>
        <w:t xml:space="preserve"> (l’ID) </w:t>
      </w:r>
    </w:p>
    <w:p w14:paraId="025FE131" w14:textId="108E407E" w:rsidR="005E1133" w:rsidRDefault="00B41CC6" w:rsidP="00036510">
      <w:pPr>
        <w:spacing w:after="0"/>
        <w:ind w:firstLine="360"/>
        <w:rPr>
          <w:noProof/>
          <w:color w:val="auto"/>
          <w:sz w:val="28"/>
          <w:szCs w:val="28"/>
        </w:rPr>
      </w:pPr>
      <w:r w:rsidRPr="00B41CC6">
        <w:rPr>
          <w:rFonts w:ascii="Wingdings" w:eastAsia="Wingdings" w:hAnsi="Wingdings" w:cstheme="minorHAnsi"/>
          <w:noProof/>
          <w:color w:val="auto"/>
          <w:sz w:val="28"/>
          <w:szCs w:val="28"/>
        </w:rPr>
        <w:t>è</w:t>
      </w:r>
      <w:r>
        <w:rPr>
          <w:rFonts w:cstheme="minorHAnsi"/>
          <w:noProof/>
          <w:color w:val="auto"/>
          <w:sz w:val="28"/>
          <w:szCs w:val="28"/>
        </w:rPr>
        <w:t>Une liste avec </w:t>
      </w:r>
      <w:r w:rsidR="007F6737">
        <w:rPr>
          <w:noProof/>
          <w:color w:val="auto"/>
          <w:sz w:val="28"/>
          <w:szCs w:val="28"/>
        </w:rPr>
        <w:t>l</w:t>
      </w:r>
      <w:r w:rsidR="005E1133" w:rsidRPr="005E1133">
        <w:rPr>
          <w:noProof/>
          <w:color w:val="auto"/>
          <w:sz w:val="28"/>
          <w:szCs w:val="28"/>
        </w:rPr>
        <w:t xml:space="preserve">es données sont structurés comme tels : </w:t>
      </w:r>
    </w:p>
    <w:p w14:paraId="20B764F8" w14:textId="77777777" w:rsidR="00036510" w:rsidRPr="007F6737" w:rsidRDefault="00036510" w:rsidP="00036510">
      <w:pPr>
        <w:spacing w:after="0"/>
        <w:ind w:firstLine="360"/>
        <w:rPr>
          <w:rFonts w:cstheme="minorHAnsi"/>
          <w:noProof/>
          <w:color w:val="auto"/>
          <w:sz w:val="28"/>
          <w:szCs w:val="28"/>
        </w:rPr>
      </w:pPr>
    </w:p>
    <w:p w14:paraId="334EC44E" w14:textId="36A94B59" w:rsidR="005E1133" w:rsidRPr="005E1133" w:rsidRDefault="005E1133" w:rsidP="00036510">
      <w:pPr>
        <w:ind w:left="360"/>
        <w:jc w:val="center"/>
        <w:rPr>
          <w:noProof/>
          <w:sz w:val="24"/>
          <w:szCs w:val="24"/>
        </w:rPr>
      </w:pPr>
      <w:r w:rsidRPr="00C90A50">
        <w:rPr>
          <w:noProof/>
        </w:rPr>
        <w:drawing>
          <wp:inline distT="0" distB="0" distL="0" distR="0" wp14:anchorId="69C1A768" wp14:editId="454040D5">
            <wp:extent cx="2751058" cy="388654"/>
            <wp:effectExtent l="0" t="0" r="0" b="0"/>
            <wp:docPr id="1876929987" name="Image 1876929987"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9987" name="Image 1" descr="Une image contenant texte, Police, Graphique, capture d’écran&#10;&#10;Description générée automatiquement"/>
                    <pic:cNvPicPr/>
                  </pic:nvPicPr>
                  <pic:blipFill>
                    <a:blip r:embed="rId17"/>
                    <a:stretch>
                      <a:fillRect/>
                    </a:stretch>
                  </pic:blipFill>
                  <pic:spPr>
                    <a:xfrm>
                      <a:off x="0" y="0"/>
                      <a:ext cx="2751058" cy="388654"/>
                    </a:xfrm>
                    <a:prstGeom prst="rect">
                      <a:avLst/>
                    </a:prstGeom>
                  </pic:spPr>
                </pic:pic>
              </a:graphicData>
            </a:graphic>
          </wp:inline>
        </w:drawing>
      </w:r>
    </w:p>
    <w:p w14:paraId="6FCDC452" w14:textId="4EE0E066" w:rsidR="005E1133" w:rsidRDefault="005E1133" w:rsidP="007F6737">
      <w:pPr>
        <w:pStyle w:val="Paragraphedeliste"/>
        <w:numPr>
          <w:ilvl w:val="0"/>
          <w:numId w:val="16"/>
        </w:numPr>
        <w:rPr>
          <w:noProof/>
          <w:color w:val="auto"/>
          <w:sz w:val="28"/>
          <w:szCs w:val="28"/>
        </w:rPr>
      </w:pPr>
      <w:r w:rsidRPr="007F6737">
        <w:rPr>
          <w:b/>
          <w:bCs/>
          <w:noProof/>
          <w:color w:val="17A6B1" w:themeColor="accent2"/>
          <w:sz w:val="28"/>
          <w:szCs w:val="28"/>
        </w:rPr>
        <w:t>V (Sommet)</w:t>
      </w:r>
      <w:r w:rsidRPr="007F6737">
        <w:rPr>
          <w:noProof/>
          <w:color w:val="17A6B1" w:themeColor="accent2"/>
          <w:sz w:val="28"/>
          <w:szCs w:val="28"/>
        </w:rPr>
        <w:t xml:space="preserve"> </w:t>
      </w:r>
      <w:r w:rsidRPr="007F6737">
        <w:rPr>
          <w:noProof/>
          <w:sz w:val="28"/>
          <w:szCs w:val="28"/>
        </w:rPr>
        <w:t xml:space="preserve">– </w:t>
      </w:r>
      <w:r w:rsidRPr="007F6737">
        <w:rPr>
          <w:b/>
          <w:bCs/>
          <w:noProof/>
          <w:color w:val="17A6B1" w:themeColor="accent2"/>
          <w:sz w:val="28"/>
          <w:szCs w:val="28"/>
        </w:rPr>
        <w:t>Station ID</w:t>
      </w:r>
      <w:r w:rsidRPr="007F6737">
        <w:rPr>
          <w:noProof/>
          <w:color w:val="17A6B1" w:themeColor="accent2"/>
          <w:sz w:val="28"/>
          <w:szCs w:val="28"/>
        </w:rPr>
        <w:t xml:space="preserve"> </w:t>
      </w:r>
      <w:r w:rsidRPr="007F6737">
        <w:rPr>
          <w:noProof/>
          <w:sz w:val="28"/>
          <w:szCs w:val="28"/>
        </w:rPr>
        <w:t xml:space="preserve">– </w:t>
      </w:r>
      <w:r w:rsidRPr="007F6737">
        <w:rPr>
          <w:b/>
          <w:bCs/>
          <w:noProof/>
          <w:color w:val="17A6B1" w:themeColor="accent2"/>
          <w:sz w:val="28"/>
          <w:szCs w:val="28"/>
        </w:rPr>
        <w:t>Nom de la station</w:t>
      </w:r>
      <w:r w:rsidRPr="007F6737">
        <w:rPr>
          <w:noProof/>
          <w:color w:val="17A6B1" w:themeColor="accent2"/>
          <w:sz w:val="28"/>
          <w:szCs w:val="28"/>
        </w:rPr>
        <w:t xml:space="preserve"> </w:t>
      </w:r>
      <w:r w:rsidRPr="007F6737">
        <w:rPr>
          <w:noProof/>
          <w:sz w:val="28"/>
          <w:szCs w:val="28"/>
        </w:rPr>
        <w:t xml:space="preserve">– </w:t>
      </w:r>
      <w:r w:rsidRPr="007F6737">
        <w:rPr>
          <w:b/>
          <w:bCs/>
          <w:noProof/>
          <w:color w:val="17A6B1" w:themeColor="accent2"/>
          <w:sz w:val="28"/>
          <w:szCs w:val="28"/>
        </w:rPr>
        <w:t>Numéro de ligne</w:t>
      </w:r>
      <w:r w:rsidRPr="007F6737">
        <w:rPr>
          <w:noProof/>
          <w:color w:val="17A6B1" w:themeColor="accent2"/>
          <w:sz w:val="28"/>
          <w:szCs w:val="28"/>
        </w:rPr>
        <w:t xml:space="preserve"> </w:t>
      </w:r>
      <w:r w:rsidRPr="007F6737">
        <w:rPr>
          <w:noProof/>
          <w:sz w:val="28"/>
          <w:szCs w:val="28"/>
        </w:rPr>
        <w:t xml:space="preserve">– </w:t>
      </w:r>
      <w:r w:rsidRPr="007F6737">
        <w:rPr>
          <w:b/>
          <w:bCs/>
          <w:noProof/>
          <w:color w:val="17A6B1" w:themeColor="accent2"/>
          <w:sz w:val="28"/>
          <w:szCs w:val="28"/>
        </w:rPr>
        <w:t>Un booléen</w:t>
      </w:r>
      <w:r w:rsidRPr="007F6737">
        <w:rPr>
          <w:noProof/>
          <w:color w:val="17A6B1" w:themeColor="accent2"/>
          <w:sz w:val="28"/>
          <w:szCs w:val="28"/>
        </w:rPr>
        <w:t xml:space="preserve"> </w:t>
      </w:r>
      <w:r w:rsidRPr="007F6737">
        <w:rPr>
          <w:noProof/>
          <w:color w:val="auto"/>
          <w:sz w:val="28"/>
          <w:szCs w:val="28"/>
        </w:rPr>
        <w:t xml:space="preserve">si c’est un terminus ou non </w:t>
      </w:r>
      <w:r w:rsidR="007F6737">
        <w:rPr>
          <w:noProof/>
          <w:color w:val="auto"/>
          <w:sz w:val="28"/>
          <w:szCs w:val="28"/>
        </w:rPr>
        <w:t>avec TRUE/FALS</w:t>
      </w:r>
      <w:r w:rsidR="001E7AAF">
        <w:rPr>
          <w:noProof/>
          <w:color w:val="auto"/>
          <w:sz w:val="28"/>
          <w:szCs w:val="28"/>
        </w:rPr>
        <w:t xml:space="preserve">E – </w:t>
      </w:r>
      <w:r w:rsidR="001E7AAF" w:rsidRPr="0071172F">
        <w:rPr>
          <w:b/>
          <w:bCs/>
          <w:noProof/>
          <w:color w:val="17A6B1" w:themeColor="accent2"/>
          <w:sz w:val="28"/>
          <w:szCs w:val="28"/>
        </w:rPr>
        <w:t>Un indicateur de branchement</w:t>
      </w:r>
      <w:r w:rsidR="001E7AAF" w:rsidRPr="0071172F">
        <w:rPr>
          <w:noProof/>
          <w:color w:val="17A6B1" w:themeColor="accent2"/>
          <w:sz w:val="28"/>
          <w:szCs w:val="28"/>
        </w:rPr>
        <w:t xml:space="preserve"> </w:t>
      </w:r>
      <w:r w:rsidR="0071172F">
        <w:rPr>
          <w:noProof/>
          <w:color w:val="auto"/>
          <w:sz w:val="28"/>
          <w:szCs w:val="28"/>
        </w:rPr>
        <w:t>avec comme valeur 0, 1 ou 2…. Pour une station commune</w:t>
      </w:r>
    </w:p>
    <w:p w14:paraId="30E4CB6E" w14:textId="77777777" w:rsidR="00D357FD" w:rsidRDefault="00D357FD" w:rsidP="00D357FD">
      <w:pPr>
        <w:rPr>
          <w:noProof/>
          <w:color w:val="auto"/>
          <w:sz w:val="28"/>
          <w:szCs w:val="28"/>
        </w:rPr>
      </w:pPr>
    </w:p>
    <w:p w14:paraId="43C4B019" w14:textId="067D9359" w:rsidR="00D357FD" w:rsidRPr="00036510" w:rsidRDefault="00D357FD" w:rsidP="00D357FD">
      <w:pPr>
        <w:pStyle w:val="Paragraphedeliste"/>
        <w:numPr>
          <w:ilvl w:val="0"/>
          <w:numId w:val="17"/>
        </w:numPr>
        <w:rPr>
          <w:noProof/>
          <w:color w:val="auto"/>
          <w:sz w:val="28"/>
          <w:szCs w:val="28"/>
        </w:rPr>
      </w:pPr>
      <w:r w:rsidRPr="00D357FD">
        <w:rPr>
          <w:rFonts w:asciiTheme="majorHAnsi" w:hAnsiTheme="majorHAnsi"/>
          <w:b/>
          <w:bCs/>
          <w:noProof/>
          <w:color w:val="2A2A2A" w:themeColor="text2"/>
          <w:sz w:val="28"/>
          <w:szCs w:val="28"/>
        </w:rPr>
        <w:t xml:space="preserve">Dictionnaire pour les </w:t>
      </w:r>
      <w:r w:rsidR="002E4794">
        <w:rPr>
          <w:rFonts w:asciiTheme="majorHAnsi" w:hAnsiTheme="majorHAnsi"/>
          <w:b/>
          <w:bCs/>
          <w:noProof/>
          <w:color w:val="2A2A2A" w:themeColor="text2"/>
          <w:sz w:val="28"/>
          <w:szCs w:val="28"/>
        </w:rPr>
        <w:t>a</w:t>
      </w:r>
      <w:r>
        <w:rPr>
          <w:rFonts w:asciiTheme="majorHAnsi" w:hAnsiTheme="majorHAnsi"/>
          <w:b/>
          <w:bCs/>
          <w:noProof/>
          <w:color w:val="2A2A2A" w:themeColor="text2"/>
          <w:sz w:val="28"/>
          <w:szCs w:val="28"/>
        </w:rPr>
        <w:t>rêtes </w:t>
      </w:r>
    </w:p>
    <w:p w14:paraId="3617C6E2" w14:textId="3C99E7BC" w:rsidR="00036510" w:rsidRDefault="00036510" w:rsidP="00036510">
      <w:pPr>
        <w:ind w:left="360"/>
        <w:rPr>
          <w:noProof/>
          <w:color w:val="auto"/>
          <w:sz w:val="28"/>
          <w:szCs w:val="28"/>
        </w:rPr>
      </w:pPr>
      <w:r>
        <w:rPr>
          <w:noProof/>
          <w:color w:val="auto"/>
          <w:sz w:val="28"/>
          <w:szCs w:val="28"/>
        </w:rPr>
        <w:t>Voici les éléments composant le dictionnaire :</w:t>
      </w:r>
    </w:p>
    <w:p w14:paraId="7CEBB1C5" w14:textId="19679AEC" w:rsidR="00D357FD" w:rsidRDefault="00036510" w:rsidP="002332CC">
      <w:pPr>
        <w:ind w:left="360"/>
        <w:rPr>
          <w:noProof/>
          <w:color w:val="auto"/>
          <w:sz w:val="28"/>
          <w:szCs w:val="28"/>
        </w:rPr>
      </w:pPr>
      <w:r w:rsidRPr="00036510">
        <w:rPr>
          <w:rFonts w:ascii="Wingdings" w:eastAsia="Wingdings" w:hAnsi="Wingdings" w:cs="Wingdings"/>
          <w:noProof/>
          <w:color w:val="auto"/>
          <w:sz w:val="28"/>
          <w:szCs w:val="28"/>
        </w:rPr>
        <w:t>è</w:t>
      </w:r>
      <w:r w:rsidR="002E4794">
        <w:rPr>
          <w:noProof/>
          <w:color w:val="auto"/>
          <w:sz w:val="28"/>
          <w:szCs w:val="28"/>
        </w:rPr>
        <w:t>La Clé : Un couple de sommets liés par une arête : Sommet 1 (départ) et Sommet 2 (arrivée)</w:t>
      </w:r>
    </w:p>
    <w:p w14:paraId="13BE2564" w14:textId="15205560" w:rsidR="003A06DD" w:rsidRPr="00D357FD" w:rsidRDefault="003A06DD" w:rsidP="002332CC">
      <w:pPr>
        <w:ind w:left="360"/>
        <w:rPr>
          <w:noProof/>
          <w:color w:val="auto"/>
          <w:sz w:val="28"/>
          <w:szCs w:val="28"/>
        </w:rPr>
      </w:pPr>
      <w:r w:rsidRPr="003A06DD">
        <w:rPr>
          <w:rFonts w:ascii="Wingdings" w:eastAsia="Wingdings" w:hAnsi="Wingdings" w:cs="Wingdings"/>
          <w:noProof/>
          <w:color w:val="auto"/>
          <w:sz w:val="28"/>
          <w:szCs w:val="28"/>
        </w:rPr>
        <w:t>è</w:t>
      </w:r>
      <w:r w:rsidR="00027AB0">
        <w:rPr>
          <w:noProof/>
          <w:color w:val="auto"/>
          <w:sz w:val="28"/>
          <w:szCs w:val="28"/>
        </w:rPr>
        <w:t>Le temps en secondes pour aller d’un sommet à l’autre lié par une arête</w:t>
      </w:r>
    </w:p>
    <w:p w14:paraId="43F1626B" w14:textId="0F5B4BB3" w:rsidR="005E1133" w:rsidRPr="005E1133" w:rsidRDefault="005E1133" w:rsidP="002332CC">
      <w:pPr>
        <w:jc w:val="center"/>
        <w:rPr>
          <w:noProof/>
          <w:sz w:val="24"/>
          <w:szCs w:val="24"/>
        </w:rPr>
      </w:pPr>
      <w:r w:rsidRPr="003453BC">
        <w:rPr>
          <w:noProof/>
        </w:rPr>
        <w:drawing>
          <wp:inline distT="0" distB="0" distL="0" distR="0" wp14:anchorId="4D04157A" wp14:editId="5E07375D">
            <wp:extent cx="1553210" cy="505970"/>
            <wp:effectExtent l="0" t="0" r="0" b="8890"/>
            <wp:docPr id="16819094" name="Image 1681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094" name=""/>
                    <pic:cNvPicPr/>
                  </pic:nvPicPr>
                  <pic:blipFill>
                    <a:blip r:embed="rId18"/>
                    <a:stretch>
                      <a:fillRect/>
                    </a:stretch>
                  </pic:blipFill>
                  <pic:spPr>
                    <a:xfrm>
                      <a:off x="0" y="0"/>
                      <a:ext cx="1561553" cy="508688"/>
                    </a:xfrm>
                    <a:prstGeom prst="rect">
                      <a:avLst/>
                    </a:prstGeom>
                  </pic:spPr>
                </pic:pic>
              </a:graphicData>
            </a:graphic>
          </wp:inline>
        </w:drawing>
      </w:r>
    </w:p>
    <w:p w14:paraId="1E597A9D" w14:textId="3E8C518C" w:rsidR="005E1133" w:rsidRPr="003F6B2B" w:rsidRDefault="005E1133" w:rsidP="007F6737">
      <w:pPr>
        <w:pStyle w:val="Paragraphedeliste"/>
        <w:numPr>
          <w:ilvl w:val="0"/>
          <w:numId w:val="16"/>
        </w:numPr>
        <w:rPr>
          <w:noProof/>
          <w:sz w:val="28"/>
          <w:szCs w:val="28"/>
        </w:rPr>
      </w:pPr>
      <w:r w:rsidRPr="007F6737">
        <w:rPr>
          <w:b/>
          <w:bCs/>
          <w:noProof/>
          <w:color w:val="6A3B68" w:themeColor="accent5"/>
          <w:sz w:val="28"/>
          <w:szCs w:val="28"/>
        </w:rPr>
        <w:t xml:space="preserve">E(Arête) </w:t>
      </w:r>
      <w:r w:rsidRPr="007F6737">
        <w:rPr>
          <w:noProof/>
          <w:sz w:val="28"/>
          <w:szCs w:val="28"/>
        </w:rPr>
        <w:t xml:space="preserve"> – </w:t>
      </w:r>
      <w:r w:rsidRPr="007F6737">
        <w:rPr>
          <w:b/>
          <w:bCs/>
          <w:noProof/>
          <w:color w:val="6A3B68" w:themeColor="accent5"/>
          <w:sz w:val="28"/>
          <w:szCs w:val="28"/>
        </w:rPr>
        <w:t>Sommet 1</w:t>
      </w:r>
      <w:r w:rsidRPr="007F6737">
        <w:rPr>
          <w:noProof/>
          <w:sz w:val="28"/>
          <w:szCs w:val="28"/>
        </w:rPr>
        <w:t xml:space="preserve"> – </w:t>
      </w:r>
      <w:r w:rsidRPr="007F6737">
        <w:rPr>
          <w:b/>
          <w:bCs/>
          <w:noProof/>
          <w:color w:val="6A3B68" w:themeColor="accent5"/>
          <w:sz w:val="28"/>
          <w:szCs w:val="28"/>
        </w:rPr>
        <w:t>Sommet 2</w:t>
      </w:r>
      <w:r w:rsidRPr="007F6737">
        <w:rPr>
          <w:noProof/>
          <w:sz w:val="28"/>
          <w:szCs w:val="28"/>
        </w:rPr>
        <w:t xml:space="preserve">- </w:t>
      </w:r>
      <w:r w:rsidRPr="007F6737">
        <w:rPr>
          <w:b/>
          <w:bCs/>
          <w:noProof/>
          <w:color w:val="6A3B68" w:themeColor="accent5"/>
          <w:sz w:val="28"/>
          <w:szCs w:val="28"/>
        </w:rPr>
        <w:t>poids</w:t>
      </w:r>
      <w:r w:rsidRPr="007F6737">
        <w:rPr>
          <w:noProof/>
          <w:sz w:val="28"/>
          <w:szCs w:val="28"/>
        </w:rPr>
        <w:t xml:space="preserve"> </w:t>
      </w:r>
      <w:r w:rsidRPr="007F6737">
        <w:rPr>
          <w:noProof/>
          <w:color w:val="auto"/>
          <w:sz w:val="28"/>
          <w:szCs w:val="28"/>
        </w:rPr>
        <w:t>entre les deux arrêtes (soit le temps en secondes)</w:t>
      </w:r>
    </w:p>
    <w:p w14:paraId="661CF2A2" w14:textId="77777777" w:rsidR="003F6B2B" w:rsidRDefault="003F6B2B" w:rsidP="003F6B2B">
      <w:pPr>
        <w:rPr>
          <w:noProof/>
          <w:sz w:val="28"/>
          <w:szCs w:val="28"/>
        </w:rPr>
      </w:pPr>
    </w:p>
    <w:p w14:paraId="38A60C0C" w14:textId="77777777" w:rsidR="003F6B2B" w:rsidRDefault="003F6B2B" w:rsidP="003F6B2B">
      <w:pPr>
        <w:rPr>
          <w:noProof/>
          <w:sz w:val="28"/>
          <w:szCs w:val="28"/>
        </w:rPr>
      </w:pPr>
    </w:p>
    <w:p w14:paraId="1DB13975" w14:textId="77777777" w:rsidR="003F6B2B" w:rsidRDefault="003F6B2B" w:rsidP="003F6B2B">
      <w:pPr>
        <w:rPr>
          <w:noProof/>
          <w:sz w:val="28"/>
          <w:szCs w:val="28"/>
        </w:rPr>
      </w:pPr>
    </w:p>
    <w:p w14:paraId="21A32DEA" w14:textId="77777777" w:rsidR="003F6B2B" w:rsidRPr="003F6B2B" w:rsidRDefault="003F6B2B" w:rsidP="003F6B2B">
      <w:pPr>
        <w:rPr>
          <w:noProof/>
          <w:sz w:val="28"/>
          <w:szCs w:val="28"/>
        </w:rPr>
      </w:pPr>
    </w:p>
    <w:p w14:paraId="195D1C69" w14:textId="27D8BFEC" w:rsidR="003F6B2B" w:rsidRPr="00895056" w:rsidRDefault="00647335" w:rsidP="00EE0EA1">
      <w:pPr>
        <w:pStyle w:val="Paragraphedeliste"/>
        <w:numPr>
          <w:ilvl w:val="0"/>
          <w:numId w:val="17"/>
        </w:numPr>
        <w:rPr>
          <w:noProof/>
          <w:color w:val="auto"/>
          <w:sz w:val="28"/>
          <w:szCs w:val="28"/>
        </w:rPr>
      </w:pPr>
      <w:r>
        <w:rPr>
          <w:rFonts w:asciiTheme="majorHAnsi" w:hAnsiTheme="majorHAnsi"/>
          <w:b/>
          <w:bCs/>
          <w:noProof/>
          <w:color w:val="2A2A2A" w:themeColor="text2"/>
          <w:sz w:val="28"/>
          <w:szCs w:val="28"/>
        </w:rPr>
        <w:t>Dictionnaire ‘terminus’</w:t>
      </w:r>
    </w:p>
    <w:p w14:paraId="34102C20" w14:textId="7C68941D" w:rsidR="0071172F" w:rsidRDefault="001473E2" w:rsidP="0071172F">
      <w:pPr>
        <w:rPr>
          <w:noProof/>
          <w:color w:val="auto"/>
          <w:sz w:val="28"/>
          <w:szCs w:val="28"/>
        </w:rPr>
      </w:pPr>
      <w:r>
        <w:rPr>
          <w:noProof/>
          <w:color w:val="auto"/>
          <w:sz w:val="28"/>
          <w:szCs w:val="28"/>
        </w:rPr>
        <w:t>Dans le graphe, chaque station est un nœud du graphe</w:t>
      </w:r>
      <w:r w:rsidR="002C4B80">
        <w:rPr>
          <w:noProof/>
          <w:color w:val="auto"/>
          <w:sz w:val="28"/>
          <w:szCs w:val="28"/>
        </w:rPr>
        <w:t xml:space="preserve"> et les arêtes représentent les jointures entre les stations. </w:t>
      </w:r>
      <w:r w:rsidR="00FA6434">
        <w:rPr>
          <w:noProof/>
          <w:color w:val="auto"/>
          <w:sz w:val="28"/>
          <w:szCs w:val="28"/>
        </w:rPr>
        <w:t xml:space="preserve">Ainsi ce dictionnaire sert à stocker les informations des lignes de métro et des terminus. Voici un exemple de notre code : </w:t>
      </w:r>
    </w:p>
    <w:p w14:paraId="533F6C79" w14:textId="15CB0024" w:rsidR="00FA6434" w:rsidRDefault="00071E3E" w:rsidP="00071E3E">
      <w:pPr>
        <w:jc w:val="center"/>
        <w:rPr>
          <w:noProof/>
          <w:color w:val="auto"/>
          <w:sz w:val="28"/>
          <w:szCs w:val="28"/>
        </w:rPr>
      </w:pPr>
      <w:r w:rsidRPr="00071E3E">
        <w:rPr>
          <w:noProof/>
          <w:color w:val="auto"/>
          <w:sz w:val="28"/>
          <w:szCs w:val="28"/>
        </w:rPr>
        <w:drawing>
          <wp:inline distT="0" distB="0" distL="0" distR="0" wp14:anchorId="27D1121D" wp14:editId="41D8B4F0">
            <wp:extent cx="5082980" cy="3223539"/>
            <wp:effectExtent l="0" t="0" r="3810" b="0"/>
            <wp:docPr id="654331055" name="Image 654331055" descr="Une image contenant texte, capture d’écran, logiciel, 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31055" name="Image 1" descr="Une image contenant texte, capture d’écran, logiciel, affichage"/>
                    <pic:cNvPicPr/>
                  </pic:nvPicPr>
                  <pic:blipFill>
                    <a:blip r:embed="rId19"/>
                    <a:stretch>
                      <a:fillRect/>
                    </a:stretch>
                  </pic:blipFill>
                  <pic:spPr>
                    <a:xfrm>
                      <a:off x="0" y="0"/>
                      <a:ext cx="5082980" cy="3223539"/>
                    </a:xfrm>
                    <a:prstGeom prst="rect">
                      <a:avLst/>
                    </a:prstGeom>
                  </pic:spPr>
                </pic:pic>
              </a:graphicData>
            </a:graphic>
          </wp:inline>
        </w:drawing>
      </w:r>
    </w:p>
    <w:p w14:paraId="7266EBAA" w14:textId="75C0B986" w:rsidR="00071E3E" w:rsidRDefault="002F13CE" w:rsidP="00071E3E">
      <w:pPr>
        <w:rPr>
          <w:noProof/>
          <w:color w:val="auto"/>
          <w:sz w:val="28"/>
          <w:szCs w:val="28"/>
        </w:rPr>
      </w:pPr>
      <w:r>
        <w:rPr>
          <w:noProof/>
          <w:color w:val="auto"/>
          <w:sz w:val="28"/>
          <w:szCs w:val="28"/>
        </w:rPr>
        <w:t xml:space="preserve">Ainsi, cette structure de donnée permet également de faciliter la recherche des terminus de chaque ligne de métro et vérifier la connexité. </w:t>
      </w:r>
    </w:p>
    <w:p w14:paraId="71903CBF" w14:textId="77777777" w:rsidR="00DD5CFA" w:rsidRPr="00DD5CFA" w:rsidRDefault="00DD5CFA" w:rsidP="00071E3E">
      <w:pPr>
        <w:rPr>
          <w:rFonts w:asciiTheme="majorHAnsi" w:hAnsiTheme="majorHAnsi"/>
          <w:b/>
          <w:bCs/>
          <w:noProof/>
          <w:color w:val="0A3A36" w:themeColor="accent1" w:themeShade="80"/>
          <w:sz w:val="28"/>
          <w:szCs w:val="28"/>
        </w:rPr>
      </w:pPr>
    </w:p>
    <w:p w14:paraId="11B20E3E" w14:textId="6721EE8E" w:rsidR="00DD5CFA" w:rsidRDefault="00DD5CFA" w:rsidP="00DD5CFA">
      <w:pPr>
        <w:pStyle w:val="Paragraphedeliste"/>
        <w:numPr>
          <w:ilvl w:val="0"/>
          <w:numId w:val="17"/>
        </w:numPr>
        <w:rPr>
          <w:rFonts w:asciiTheme="majorHAnsi" w:hAnsiTheme="majorHAnsi"/>
          <w:b/>
          <w:bCs/>
          <w:noProof/>
          <w:color w:val="0A3A36" w:themeColor="accent1" w:themeShade="80"/>
          <w:sz w:val="28"/>
          <w:szCs w:val="28"/>
        </w:rPr>
      </w:pPr>
      <w:r w:rsidRPr="00DD5CFA">
        <w:rPr>
          <w:rFonts w:asciiTheme="majorHAnsi" w:hAnsiTheme="majorHAnsi"/>
          <w:b/>
          <w:bCs/>
          <w:noProof/>
          <w:color w:val="0A3A36" w:themeColor="accent1" w:themeShade="80"/>
          <w:sz w:val="28"/>
          <w:szCs w:val="28"/>
        </w:rPr>
        <w:t>Classe « Graph »</w:t>
      </w:r>
    </w:p>
    <w:p w14:paraId="1F372330" w14:textId="6AA50FE3" w:rsidR="00DD5CFA" w:rsidRDefault="00DD5CFA" w:rsidP="00DD5CFA">
      <w:pPr>
        <w:rPr>
          <w:rFonts w:cstheme="minorHAnsi"/>
          <w:b/>
          <w:bCs/>
          <w:i/>
          <w:iCs/>
          <w:noProof/>
          <w:color w:val="auto"/>
          <w:sz w:val="28"/>
          <w:szCs w:val="28"/>
        </w:rPr>
      </w:pPr>
      <w:r>
        <w:rPr>
          <w:rFonts w:cstheme="minorHAnsi"/>
          <w:noProof/>
          <w:color w:val="auto"/>
          <w:sz w:val="28"/>
          <w:szCs w:val="28"/>
        </w:rPr>
        <w:t xml:space="preserve">Cette classe en python </w:t>
      </w:r>
      <w:r w:rsidR="00E34B81">
        <w:rPr>
          <w:rFonts w:cstheme="minorHAnsi"/>
          <w:noProof/>
          <w:color w:val="auto"/>
          <w:sz w:val="28"/>
          <w:szCs w:val="28"/>
        </w:rPr>
        <w:t xml:space="preserve">sert à crée le graphe du réseau métro. Elle est composée du dictionnaire </w:t>
      </w:r>
      <w:r w:rsidR="00E34B81" w:rsidRPr="00E34B81">
        <w:rPr>
          <w:rFonts w:cstheme="minorHAnsi"/>
          <w:b/>
          <w:bCs/>
          <w:i/>
          <w:iCs/>
          <w:noProof/>
          <w:color w:val="auto"/>
          <w:sz w:val="28"/>
          <w:szCs w:val="28"/>
        </w:rPr>
        <w:t>« subway_data »</w:t>
      </w:r>
    </w:p>
    <w:p w14:paraId="36003C96" w14:textId="77777777" w:rsidR="00176363" w:rsidRDefault="007A0D52" w:rsidP="00DD5CFA">
      <w:pPr>
        <w:rPr>
          <w:rFonts w:cstheme="minorHAnsi"/>
          <w:noProof/>
          <w:color w:val="auto"/>
          <w:sz w:val="28"/>
          <w:szCs w:val="28"/>
        </w:rPr>
      </w:pPr>
      <w:r w:rsidRPr="007A0D52">
        <w:rPr>
          <w:rFonts w:cstheme="minorHAnsi"/>
          <w:noProof/>
          <w:color w:val="auto"/>
          <w:sz w:val="28"/>
          <w:szCs w:val="28"/>
        </w:rPr>
        <w:drawing>
          <wp:inline distT="0" distB="0" distL="0" distR="0" wp14:anchorId="682F4127" wp14:editId="77E37392">
            <wp:extent cx="3444538" cy="1341236"/>
            <wp:effectExtent l="0" t="0" r="3810" b="0"/>
            <wp:docPr id="577592500" name="Image 57759250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2500" name="Image 1" descr="Une image contenant texte, capture d’écran, Police&#10;&#10;Description générée automatiquement"/>
                    <pic:cNvPicPr/>
                  </pic:nvPicPr>
                  <pic:blipFill>
                    <a:blip r:embed="rId20"/>
                    <a:stretch>
                      <a:fillRect/>
                    </a:stretch>
                  </pic:blipFill>
                  <pic:spPr>
                    <a:xfrm>
                      <a:off x="0" y="0"/>
                      <a:ext cx="3444538" cy="1341236"/>
                    </a:xfrm>
                    <a:prstGeom prst="rect">
                      <a:avLst/>
                    </a:prstGeom>
                  </pic:spPr>
                </pic:pic>
              </a:graphicData>
            </a:graphic>
          </wp:inline>
        </w:drawing>
      </w:r>
      <w:r w:rsidR="002B7335">
        <w:rPr>
          <w:rFonts w:cstheme="minorHAnsi"/>
          <w:noProof/>
          <w:color w:val="auto"/>
          <w:sz w:val="28"/>
          <w:szCs w:val="28"/>
        </w:rPr>
        <w:t xml:space="preserve"> </w:t>
      </w:r>
    </w:p>
    <w:p w14:paraId="3D175CF6" w14:textId="250117F1" w:rsidR="00E34B81" w:rsidRDefault="002B7335" w:rsidP="00DD5CFA">
      <w:pPr>
        <w:rPr>
          <w:rFonts w:cstheme="minorHAnsi"/>
          <w:noProof/>
          <w:color w:val="auto"/>
          <w:sz w:val="28"/>
          <w:szCs w:val="28"/>
        </w:rPr>
      </w:pPr>
      <w:r w:rsidRPr="002B7335">
        <w:rPr>
          <w:rFonts w:ascii="Wingdings" w:eastAsia="Wingdings" w:hAnsi="Wingdings" w:cstheme="minorHAnsi"/>
          <w:noProof/>
          <w:color w:val="auto"/>
          <w:sz w:val="28"/>
          <w:szCs w:val="28"/>
        </w:rPr>
        <w:t>è</w:t>
      </w:r>
      <w:r>
        <w:rPr>
          <w:rFonts w:cstheme="minorHAnsi"/>
          <w:noProof/>
          <w:color w:val="auto"/>
          <w:sz w:val="28"/>
          <w:szCs w:val="28"/>
        </w:rPr>
        <w:t xml:space="preserve">Permet de faire une liaison entre les stations en créeant des arêtes et stocker les poids. </w:t>
      </w:r>
    </w:p>
    <w:p w14:paraId="4C36747D" w14:textId="77777777" w:rsidR="00CF5B33" w:rsidRDefault="00CF5B33" w:rsidP="00DD5CFA">
      <w:pPr>
        <w:rPr>
          <w:rFonts w:cstheme="minorHAnsi"/>
          <w:noProof/>
          <w:color w:val="auto"/>
          <w:sz w:val="28"/>
          <w:szCs w:val="28"/>
        </w:rPr>
      </w:pPr>
    </w:p>
    <w:p w14:paraId="04FB2440" w14:textId="1DBA892E" w:rsidR="00D11D51" w:rsidRDefault="00D11D51" w:rsidP="00DD5CFA">
      <w:pPr>
        <w:rPr>
          <w:rFonts w:cstheme="minorHAnsi"/>
          <w:noProof/>
          <w:color w:val="auto"/>
          <w:sz w:val="28"/>
          <w:szCs w:val="28"/>
        </w:rPr>
      </w:pPr>
      <w:r>
        <w:rPr>
          <w:rFonts w:cstheme="minorHAnsi"/>
          <w:noProof/>
          <w:color w:val="auto"/>
          <w:sz w:val="28"/>
          <w:szCs w:val="28"/>
        </w:rPr>
        <w:lastRenderedPageBreak/>
        <w:t>Cette classe p</w:t>
      </w:r>
      <w:r w:rsidR="00CF5B33">
        <w:rPr>
          <w:rFonts w:cstheme="minorHAnsi"/>
          <w:noProof/>
          <w:color w:val="auto"/>
          <w:sz w:val="28"/>
          <w:szCs w:val="28"/>
        </w:rPr>
        <w:t xml:space="preserve">ermet donc : </w:t>
      </w:r>
    </w:p>
    <w:p w14:paraId="3AAB6517" w14:textId="660B1B6D" w:rsidR="00CF5B33" w:rsidRDefault="000B010B" w:rsidP="00CF5B33">
      <w:pPr>
        <w:pStyle w:val="Paragraphedeliste"/>
        <w:numPr>
          <w:ilvl w:val="0"/>
          <w:numId w:val="16"/>
        </w:numPr>
        <w:rPr>
          <w:rFonts w:cstheme="minorHAnsi"/>
          <w:noProof/>
          <w:color w:val="auto"/>
          <w:sz w:val="28"/>
          <w:szCs w:val="28"/>
        </w:rPr>
      </w:pPr>
      <w:r>
        <w:rPr>
          <w:rFonts w:cstheme="minorHAnsi"/>
          <w:noProof/>
          <w:color w:val="auto"/>
          <w:sz w:val="28"/>
          <w:szCs w:val="28"/>
        </w:rPr>
        <w:t xml:space="preserve">De verifier la connexité </w:t>
      </w:r>
    </w:p>
    <w:p w14:paraId="40925DC6" w14:textId="30A8D633" w:rsidR="000B010B" w:rsidRDefault="00E80A0B" w:rsidP="00CF5B33">
      <w:pPr>
        <w:pStyle w:val="Paragraphedeliste"/>
        <w:numPr>
          <w:ilvl w:val="0"/>
          <w:numId w:val="16"/>
        </w:numPr>
        <w:rPr>
          <w:rFonts w:cstheme="minorHAnsi"/>
          <w:noProof/>
          <w:color w:val="auto"/>
          <w:sz w:val="28"/>
          <w:szCs w:val="28"/>
        </w:rPr>
      </w:pPr>
      <w:r>
        <w:rPr>
          <w:rFonts w:cstheme="minorHAnsi"/>
          <w:noProof/>
          <w:color w:val="auto"/>
          <w:sz w:val="28"/>
          <w:szCs w:val="28"/>
        </w:rPr>
        <w:t xml:space="preserve">Calculer les itinéraires </w:t>
      </w:r>
    </w:p>
    <w:p w14:paraId="01198777" w14:textId="5AEAFDBB" w:rsidR="00E80A0B" w:rsidRPr="00CF5B33" w:rsidRDefault="00E80A0B" w:rsidP="00CF5B33">
      <w:pPr>
        <w:pStyle w:val="Paragraphedeliste"/>
        <w:numPr>
          <w:ilvl w:val="0"/>
          <w:numId w:val="16"/>
        </w:numPr>
        <w:rPr>
          <w:rFonts w:cstheme="minorHAnsi"/>
          <w:noProof/>
          <w:color w:val="auto"/>
          <w:sz w:val="28"/>
          <w:szCs w:val="28"/>
        </w:rPr>
      </w:pPr>
      <w:r>
        <w:rPr>
          <w:rFonts w:cstheme="minorHAnsi"/>
          <w:noProof/>
          <w:color w:val="auto"/>
          <w:sz w:val="28"/>
          <w:szCs w:val="28"/>
        </w:rPr>
        <w:t xml:space="preserve">Appliquer l’algorithme de Bellman et Prim </w:t>
      </w:r>
      <w:r w:rsidR="00A94991">
        <w:rPr>
          <w:rFonts w:cstheme="minorHAnsi"/>
          <w:noProof/>
          <w:color w:val="auto"/>
          <w:sz w:val="28"/>
          <w:szCs w:val="28"/>
        </w:rPr>
        <w:t>pour trouver un arbre couvrant de poids minimal.</w:t>
      </w:r>
    </w:p>
    <w:p w14:paraId="2267C910" w14:textId="77777777" w:rsidR="00CF5B33" w:rsidRDefault="00CF5B33" w:rsidP="00DD5CFA">
      <w:pPr>
        <w:rPr>
          <w:rFonts w:cstheme="minorHAnsi"/>
          <w:noProof/>
          <w:color w:val="auto"/>
          <w:sz w:val="28"/>
          <w:szCs w:val="28"/>
        </w:rPr>
      </w:pPr>
    </w:p>
    <w:p w14:paraId="7B59EA3C" w14:textId="77777777" w:rsidR="007A0D52" w:rsidRPr="00E34B81" w:rsidRDefault="007A0D52" w:rsidP="00DD5CFA">
      <w:pPr>
        <w:rPr>
          <w:rFonts w:cstheme="minorHAnsi"/>
          <w:noProof/>
          <w:color w:val="auto"/>
          <w:sz w:val="28"/>
          <w:szCs w:val="28"/>
        </w:rPr>
      </w:pPr>
    </w:p>
    <w:p w14:paraId="20A3382F" w14:textId="77777777" w:rsidR="00DD5CFA" w:rsidRPr="00DD5CFA" w:rsidRDefault="00DD5CFA" w:rsidP="00DD5CFA">
      <w:pPr>
        <w:rPr>
          <w:noProof/>
          <w:color w:val="auto"/>
          <w:sz w:val="28"/>
          <w:szCs w:val="28"/>
        </w:rPr>
      </w:pPr>
    </w:p>
    <w:p w14:paraId="1008110B" w14:textId="77777777" w:rsidR="0071172F" w:rsidRPr="0071172F" w:rsidRDefault="0071172F" w:rsidP="0071172F">
      <w:pPr>
        <w:rPr>
          <w:noProof/>
          <w:sz w:val="28"/>
          <w:szCs w:val="28"/>
        </w:rPr>
      </w:pPr>
    </w:p>
    <w:p w14:paraId="650DFDAD" w14:textId="77777777" w:rsidR="00592147" w:rsidRDefault="00592147" w:rsidP="007F6737">
      <w:pPr>
        <w:spacing w:after="0"/>
        <w:rPr>
          <w:noProof/>
          <w:sz w:val="28"/>
          <w:szCs w:val="28"/>
        </w:rPr>
      </w:pPr>
    </w:p>
    <w:p w14:paraId="2A1AB0F4" w14:textId="77777777" w:rsidR="007F6737" w:rsidRDefault="007F6737" w:rsidP="007F6737">
      <w:pPr>
        <w:spacing w:after="0"/>
        <w:rPr>
          <w:noProof/>
          <w:sz w:val="28"/>
          <w:szCs w:val="28"/>
        </w:rPr>
      </w:pPr>
    </w:p>
    <w:p w14:paraId="425936D5" w14:textId="2C3E4098" w:rsidR="007F6737" w:rsidRPr="007F6737" w:rsidRDefault="007F6737" w:rsidP="007F6737">
      <w:pPr>
        <w:spacing w:after="0"/>
        <w:rPr>
          <w:noProof/>
          <w:sz w:val="28"/>
          <w:szCs w:val="28"/>
        </w:rPr>
        <w:sectPr w:rsidR="007F6737" w:rsidRPr="007F6737" w:rsidSect="00CC79C9">
          <w:pgSz w:w="11906" w:h="16838" w:code="9"/>
          <w:pgMar w:top="994" w:right="864" w:bottom="720" w:left="864" w:header="706" w:footer="706" w:gutter="0"/>
          <w:cols w:space="851"/>
          <w:docGrid w:linePitch="360"/>
        </w:sectPr>
      </w:pPr>
    </w:p>
    <w:p w14:paraId="20F246E1" w14:textId="3E8AB859" w:rsidR="00841014" w:rsidRPr="006328E6" w:rsidRDefault="007766B6" w:rsidP="00885BC3">
      <w:pPr>
        <w:spacing w:after="0"/>
        <w:rPr>
          <w:noProof/>
        </w:rPr>
      </w:pPr>
      <w:r w:rsidRPr="006328E6">
        <w:rPr>
          <w:noProof/>
          <w:lang w:bidi="fr-FR"/>
        </w:rPr>
        <w:lastRenderedPageBreak/>
        <mc:AlternateContent>
          <mc:Choice Requires="wps">
            <w:drawing>
              <wp:anchor distT="0" distB="0" distL="114300" distR="114300" simplePos="0" relativeHeight="251658241" behindDoc="1" locked="1" layoutInCell="1" allowOverlap="1" wp14:anchorId="1DC728E7" wp14:editId="643B4175">
                <wp:simplePos x="0" y="0"/>
                <wp:positionH relativeFrom="column">
                  <wp:posOffset>-681990</wp:posOffset>
                </wp:positionH>
                <wp:positionV relativeFrom="paragraph">
                  <wp:posOffset>4712335</wp:posOffset>
                </wp:positionV>
                <wp:extent cx="2569210" cy="5486400"/>
                <wp:effectExtent l="0" t="0" r="2540" b="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69210" cy="5486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1611="http://schemas.microsoft.com/office/drawing/2016/11/main" xmlns:arto="http://schemas.microsoft.com/office/word/2006/arto" xmlns:w16du="http://schemas.microsoft.com/office/word/2023/wordml/word16du">
            <w:pict w14:anchorId="2FEE3C59">
              <v:rect id="Rectangle 10" style="position:absolute;margin-left:-53.7pt;margin-top:371.05pt;width:202.3pt;height:6in;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17a6b1 [3205]" stroked="f" strokeweight="1pt" w14:anchorId="200DA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">
                <w10:anchorlock/>
              </v:rect>
            </w:pict>
          </mc:Fallback>
        </mc:AlternateContent>
      </w:r>
    </w:p>
    <w:tbl>
      <w:tblPr>
        <w:tblW w:w="10178" w:type="dxa"/>
        <w:tblCellMar>
          <w:left w:w="0" w:type="dxa"/>
          <w:right w:w="0" w:type="dxa"/>
        </w:tblCellMar>
        <w:tblLook w:val="04A0" w:firstRow="1" w:lastRow="0" w:firstColumn="1" w:lastColumn="0" w:noHBand="0" w:noVBand="1"/>
      </w:tblPr>
      <w:tblGrid>
        <w:gridCol w:w="4050"/>
        <w:gridCol w:w="6128"/>
      </w:tblGrid>
      <w:tr w:rsidR="00EA79BE" w:rsidRPr="006328E6" w14:paraId="1812FFB6" w14:textId="77777777" w:rsidTr="4289A086">
        <w:trPr>
          <w:trHeight w:val="4298"/>
        </w:trPr>
        <w:tc>
          <w:tcPr>
            <w:tcW w:w="4050" w:type="dxa"/>
          </w:tcPr>
          <w:p w14:paraId="5F7A41C3" w14:textId="57792362" w:rsidR="00EA79BE" w:rsidRPr="006328E6" w:rsidRDefault="00EA79BE" w:rsidP="00EA79BE">
            <w:pPr>
              <w:rPr>
                <w:noProof/>
              </w:rPr>
            </w:pPr>
          </w:p>
        </w:tc>
        <w:tc>
          <w:tcPr>
            <w:tcW w:w="6128" w:type="dxa"/>
            <w:vMerge w:val="restart"/>
          </w:tcPr>
          <w:p w14:paraId="4611BFB3" w14:textId="6B379791" w:rsidR="00506E3F" w:rsidRPr="006328E6" w:rsidRDefault="00922676" w:rsidP="00C80846">
            <w:pPr>
              <w:pStyle w:val="Titre1"/>
              <w:numPr>
                <w:ilvl w:val="0"/>
                <w:numId w:val="2"/>
              </w:numPr>
              <w:rPr>
                <w:noProof/>
              </w:rPr>
            </w:pPr>
            <w:bookmarkStart w:id="4" w:name="_Toc149510550"/>
            <w:r w:rsidRPr="30D23BB9">
              <w:rPr>
                <w:noProof/>
              </w:rPr>
              <w:t>Algorithme Bellman (explication du code)</w:t>
            </w:r>
            <w:bookmarkEnd w:id="4"/>
            <w:r w:rsidR="2DD634D1" w:rsidRPr="30D23BB9">
              <w:rPr>
                <w:rFonts w:ascii="Segoe UI" w:eastAsia="Segoe UI" w:hAnsi="Segoe UI" w:cs="Segoe UI"/>
                <w:b w:val="0"/>
                <w:noProof/>
                <w:color w:val="3B414A"/>
                <w:sz w:val="24"/>
                <w:szCs w:val="24"/>
              </w:rPr>
              <w:t xml:space="preserve"> </w:t>
            </w:r>
          </w:p>
          <w:p w14:paraId="1A6ADF2A" w14:textId="634CD41D" w:rsidR="00506E3F" w:rsidRPr="006328E6" w:rsidRDefault="2DD634D1" w:rsidP="30D23BB9">
            <w:pPr>
              <w:pStyle w:val="Titre1"/>
              <w:rPr>
                <w:noProof/>
              </w:rPr>
            </w:pPr>
            <w:bookmarkStart w:id="5" w:name="_Toc149510551"/>
            <w:r w:rsidRPr="30D23BB9">
              <w:rPr>
                <w:rFonts w:ascii="Segoe UI" w:eastAsia="Segoe UI" w:hAnsi="Segoe UI" w:cs="Segoe UI"/>
                <w:b w:val="0"/>
                <w:noProof/>
                <w:color w:val="3B414A"/>
                <w:sz w:val="24"/>
                <w:szCs w:val="24"/>
              </w:rPr>
              <w:t xml:space="preserve">L'idée est d'utiliser le </w:t>
            </w:r>
            <w:hyperlink r:id="rId21">
              <w:r w:rsidRPr="30D23BB9">
                <w:rPr>
                  <w:rStyle w:val="Lienhypertexte"/>
                  <w:rFonts w:ascii="Segoe UI" w:eastAsia="Segoe UI" w:hAnsi="Segoe UI" w:cs="Segoe UI"/>
                  <w:bCs/>
                  <w:noProof/>
                  <w:color w:val="14756E" w:themeColor="accent1"/>
                  <w:sz w:val="24"/>
                  <w:szCs w:val="24"/>
                  <w:u w:val="none"/>
                </w:rPr>
                <w:t>Algorithme de Bellman-Ford</w:t>
              </w:r>
            </w:hyperlink>
            <w:r w:rsidRPr="30D23BB9">
              <w:rPr>
                <w:rFonts w:ascii="Segoe UI" w:eastAsia="Segoe UI" w:hAnsi="Segoe UI" w:cs="Segoe UI"/>
                <w:b w:val="0"/>
                <w:noProof/>
                <w:sz w:val="24"/>
                <w:szCs w:val="24"/>
              </w:rPr>
              <w:t xml:space="preserve"> </w:t>
            </w:r>
            <w:r w:rsidRPr="30D23BB9">
              <w:rPr>
                <w:rFonts w:ascii="Segoe UI" w:eastAsia="Segoe UI" w:hAnsi="Segoe UI" w:cs="Segoe UI"/>
                <w:b w:val="0"/>
                <w:noProof/>
                <w:color w:val="3B414A"/>
                <w:sz w:val="24"/>
                <w:szCs w:val="24"/>
              </w:rPr>
              <w:t>pour calculer les chemins les plus courts d'un seul sommet source à tous les autres sommets dans un digraphe pondéré donné.</w:t>
            </w:r>
            <w:bookmarkEnd w:id="5"/>
          </w:p>
          <w:p w14:paraId="345AB373" w14:textId="326693A3" w:rsidR="00506E3F" w:rsidRPr="006328E6" w:rsidRDefault="00506E3F" w:rsidP="30D23BB9">
            <w:pPr>
              <w:rPr>
                <w:noProof/>
              </w:rPr>
            </w:pPr>
          </w:p>
          <w:p w14:paraId="1CBC678A" w14:textId="4D90CCCA" w:rsidR="00506E3F" w:rsidRPr="006328E6" w:rsidRDefault="2DD634D1" w:rsidP="30D23BB9">
            <w:r w:rsidRPr="30D23BB9">
              <w:rPr>
                <w:rFonts w:ascii="Segoe UI" w:eastAsia="Segoe UI" w:hAnsi="Segoe UI" w:cs="Segoe UI"/>
                <w:noProof/>
                <w:color w:val="3B414A"/>
                <w:sz w:val="24"/>
                <w:szCs w:val="24"/>
              </w:rPr>
              <w:t xml:space="preserve">L'algorithme initialise la distance à la source pour </w:t>
            </w:r>
            <w:r w:rsidRPr="30D23BB9">
              <w:rPr>
                <w:rFonts w:ascii="Consolas" w:eastAsia="Consolas" w:hAnsi="Consolas" w:cs="Consolas"/>
                <w:noProof/>
                <w:color w:val="3B414A"/>
                <w:sz w:val="24"/>
                <w:szCs w:val="24"/>
              </w:rPr>
              <w:t>0</w:t>
            </w:r>
            <w:r w:rsidRPr="30D23BB9">
              <w:rPr>
                <w:rFonts w:ascii="Segoe UI" w:eastAsia="Segoe UI" w:hAnsi="Segoe UI" w:cs="Segoe UI"/>
                <w:noProof/>
                <w:color w:val="3B414A"/>
                <w:sz w:val="24"/>
                <w:szCs w:val="24"/>
              </w:rPr>
              <w:t xml:space="preserve"> et tous les autres nœuds à </w:t>
            </w:r>
            <w:r w:rsidRPr="30D23BB9">
              <w:rPr>
                <w:rFonts w:ascii="Consolas" w:eastAsia="Consolas" w:hAnsi="Consolas" w:cs="Consolas"/>
                <w:noProof/>
                <w:color w:val="3B414A"/>
                <w:sz w:val="24"/>
                <w:szCs w:val="24"/>
              </w:rPr>
              <w:t>INFINITY</w:t>
            </w:r>
            <w:r w:rsidRPr="30D23BB9">
              <w:rPr>
                <w:rFonts w:ascii="Segoe UI" w:eastAsia="Segoe UI" w:hAnsi="Segoe UI" w:cs="Segoe UI"/>
                <w:noProof/>
                <w:color w:val="3B414A"/>
                <w:sz w:val="24"/>
                <w:szCs w:val="24"/>
              </w:rPr>
              <w:t>. Ensuite, pour tous les bords, si la distance jusqu'à la destinati</w:t>
            </w:r>
            <w:r w:rsidR="318EF632" w:rsidRPr="30D23BB9">
              <w:rPr>
                <w:rFonts w:ascii="Segoe UI" w:eastAsia="Segoe UI" w:hAnsi="Segoe UI" w:cs="Segoe UI"/>
                <w:noProof/>
                <w:color w:val="3B414A"/>
                <w:sz w:val="24"/>
                <w:szCs w:val="24"/>
              </w:rPr>
              <w:t>s</w:t>
            </w:r>
            <w:r w:rsidRPr="30D23BB9">
              <w:rPr>
                <w:rFonts w:ascii="Segoe UI" w:eastAsia="Segoe UI" w:hAnsi="Segoe UI" w:cs="Segoe UI"/>
                <w:noProof/>
                <w:color w:val="3B414A"/>
                <w:sz w:val="24"/>
                <w:szCs w:val="24"/>
              </w:rPr>
              <w:t xml:space="preserve">on peut être raccourcie en prenant le bord, la distance est mise à jour à la nouvelle valeur inférieure. A chaque itération </w:t>
            </w:r>
            <w:r w:rsidRPr="30D23BB9">
              <w:rPr>
                <w:rFonts w:ascii="Consolas" w:eastAsia="Consolas" w:hAnsi="Consolas" w:cs="Consolas"/>
                <w:noProof/>
                <w:color w:val="3B414A"/>
                <w:sz w:val="24"/>
                <w:szCs w:val="24"/>
              </w:rPr>
              <w:t>i</w:t>
            </w:r>
            <w:r w:rsidRPr="30D23BB9">
              <w:rPr>
                <w:rFonts w:ascii="Segoe UI" w:eastAsia="Segoe UI" w:hAnsi="Segoe UI" w:cs="Segoe UI"/>
                <w:noProof/>
                <w:color w:val="3B414A"/>
                <w:sz w:val="24"/>
                <w:szCs w:val="24"/>
              </w:rPr>
              <w:t xml:space="preserve"> que les bords sont balayés, l'algorithme trouve tous les chemins les plus courts d'au plus longueur </w:t>
            </w:r>
            <w:r w:rsidRPr="30D23BB9">
              <w:rPr>
                <w:rFonts w:ascii="Consolas" w:eastAsia="Consolas" w:hAnsi="Consolas" w:cs="Consolas"/>
                <w:noProof/>
                <w:color w:val="3B414A"/>
                <w:sz w:val="24"/>
                <w:szCs w:val="24"/>
              </w:rPr>
              <w:t>i</w:t>
            </w:r>
            <w:r w:rsidRPr="30D23BB9">
              <w:rPr>
                <w:rFonts w:ascii="Segoe UI" w:eastAsia="Segoe UI" w:hAnsi="Segoe UI" w:cs="Segoe UI"/>
                <w:noProof/>
                <w:color w:val="3B414A"/>
                <w:sz w:val="24"/>
                <w:szCs w:val="24"/>
              </w:rPr>
              <w:t xml:space="preserve"> bords. Puisque le chemin le plus long possible sans cycle peut être </w:t>
            </w:r>
            <w:r w:rsidRPr="30D23BB9">
              <w:rPr>
                <w:rFonts w:ascii="Consolas" w:eastAsia="Consolas" w:hAnsi="Consolas" w:cs="Consolas"/>
                <w:noProof/>
                <w:color w:val="3B414A"/>
                <w:sz w:val="24"/>
                <w:szCs w:val="24"/>
              </w:rPr>
              <w:t>V-1</w:t>
            </w:r>
            <w:r w:rsidRPr="30D23BB9">
              <w:rPr>
                <w:rFonts w:ascii="Segoe UI" w:eastAsia="Segoe UI" w:hAnsi="Segoe UI" w:cs="Segoe UI"/>
                <w:noProof/>
                <w:color w:val="3B414A"/>
                <w:sz w:val="24"/>
                <w:szCs w:val="24"/>
              </w:rPr>
              <w:t xml:space="preserve"> bords, les bords doivent être scannés </w:t>
            </w:r>
            <w:r w:rsidRPr="30D23BB9">
              <w:rPr>
                <w:rFonts w:ascii="Consolas" w:eastAsia="Consolas" w:hAnsi="Consolas" w:cs="Consolas"/>
                <w:noProof/>
                <w:color w:val="3B414A"/>
                <w:sz w:val="24"/>
                <w:szCs w:val="24"/>
              </w:rPr>
              <w:t>V-1</w:t>
            </w:r>
            <w:r w:rsidRPr="30D23BB9">
              <w:rPr>
                <w:rFonts w:ascii="Segoe UI" w:eastAsia="Segoe UI" w:hAnsi="Segoe UI" w:cs="Segoe UI"/>
                <w:noProof/>
                <w:color w:val="3B414A"/>
                <w:sz w:val="24"/>
                <w:szCs w:val="24"/>
              </w:rPr>
              <w:t xml:space="preserve"> fois pour s'assurer que le chemin le plus court a été trouvé pour tous les nœuds. </w:t>
            </w:r>
            <w:r w:rsidRPr="30D23BB9">
              <w:rPr>
                <w:rFonts w:ascii="Calibri" w:eastAsia="Calibri" w:hAnsi="Calibri" w:cs="Calibri"/>
                <w:noProof/>
              </w:rPr>
              <w:t xml:space="preserve"> </w:t>
            </w:r>
          </w:p>
          <w:p w14:paraId="3E38B112" w14:textId="11D1AAB7" w:rsidR="00506E3F" w:rsidRPr="006328E6" w:rsidRDefault="00506E3F" w:rsidP="30D23BB9">
            <w:pPr>
              <w:rPr>
                <w:noProof/>
              </w:rPr>
            </w:pPr>
          </w:p>
          <w:p w14:paraId="211AFB94" w14:textId="1719511F" w:rsidR="00506E3F" w:rsidRPr="006328E6" w:rsidRDefault="6C4A8960" w:rsidP="30D23BB9">
            <w:pPr>
              <w:rPr>
                <w:rFonts w:ascii="Segoe UI" w:eastAsia="Segoe UI" w:hAnsi="Segoe UI" w:cs="Segoe UI"/>
                <w:noProof/>
                <w:color w:val="3B414A"/>
                <w:sz w:val="24"/>
                <w:szCs w:val="24"/>
              </w:rPr>
            </w:pPr>
            <w:r w:rsidRPr="30D23BB9">
              <w:rPr>
                <w:rFonts w:ascii="Segoe UI" w:eastAsia="Segoe UI" w:hAnsi="Segoe UI" w:cs="Segoe UI"/>
                <w:noProof/>
                <w:color w:val="3B414A"/>
                <w:sz w:val="24"/>
                <w:szCs w:val="24"/>
              </w:rPr>
              <w:t xml:space="preserve">Voici le pseudocode de Bellman-Ford et son équivalent </w:t>
            </w:r>
            <w:r w:rsidR="5E37238B" w:rsidRPr="30D23BB9">
              <w:rPr>
                <w:rFonts w:ascii="Segoe UI" w:eastAsia="Segoe UI" w:hAnsi="Segoe UI" w:cs="Segoe UI"/>
                <w:noProof/>
                <w:color w:val="3B414A"/>
                <w:sz w:val="24"/>
                <w:szCs w:val="24"/>
              </w:rPr>
              <w:t xml:space="preserve">sur </w:t>
            </w:r>
            <w:r w:rsidR="2A3A2742" w:rsidRPr="30D23BB9">
              <w:rPr>
                <w:rFonts w:ascii="Segoe UI" w:eastAsia="Segoe UI" w:hAnsi="Segoe UI" w:cs="Segoe UI"/>
                <w:noProof/>
                <w:color w:val="3B414A"/>
                <w:sz w:val="24"/>
                <w:szCs w:val="24"/>
              </w:rPr>
              <w:t>le</w:t>
            </w:r>
            <w:r w:rsidR="5E37238B" w:rsidRPr="30D23BB9">
              <w:rPr>
                <w:rFonts w:ascii="Segoe UI" w:eastAsia="Segoe UI" w:hAnsi="Segoe UI" w:cs="Segoe UI"/>
                <w:noProof/>
                <w:color w:val="3B414A"/>
                <w:sz w:val="24"/>
                <w:szCs w:val="24"/>
              </w:rPr>
              <w:t xml:space="preserve"> code</w:t>
            </w:r>
            <w:r w:rsidRPr="30D23BB9">
              <w:rPr>
                <w:rFonts w:ascii="Segoe UI" w:eastAsia="Segoe UI" w:hAnsi="Segoe UI" w:cs="Segoe UI"/>
                <w:noProof/>
                <w:color w:val="3B414A"/>
                <w:sz w:val="24"/>
                <w:szCs w:val="24"/>
              </w:rPr>
              <w:t xml:space="preserve"> </w:t>
            </w:r>
            <w:r w:rsidR="5628DCBF" w:rsidRPr="30D23BB9">
              <w:rPr>
                <w:rFonts w:ascii="Segoe UI" w:eastAsia="Segoe UI" w:hAnsi="Segoe UI" w:cs="Segoe UI"/>
                <w:noProof/>
                <w:color w:val="3B414A"/>
                <w:sz w:val="24"/>
                <w:szCs w:val="24"/>
              </w:rPr>
              <w:t>P</w:t>
            </w:r>
            <w:r w:rsidRPr="30D23BB9">
              <w:rPr>
                <w:rFonts w:ascii="Segoe UI" w:eastAsia="Segoe UI" w:hAnsi="Segoe UI" w:cs="Segoe UI"/>
                <w:noProof/>
                <w:color w:val="3B414A"/>
                <w:sz w:val="24"/>
                <w:szCs w:val="24"/>
              </w:rPr>
              <w:t>ython</w:t>
            </w:r>
            <w:r w:rsidR="617F4152" w:rsidRPr="30D23BB9">
              <w:rPr>
                <w:rFonts w:ascii="Segoe UI" w:eastAsia="Segoe UI" w:hAnsi="Segoe UI" w:cs="Segoe UI"/>
                <w:noProof/>
                <w:color w:val="3B414A"/>
                <w:sz w:val="24"/>
                <w:szCs w:val="24"/>
              </w:rPr>
              <w:t xml:space="preserve"> de notre application</w:t>
            </w:r>
            <w:r w:rsidR="46AEDA17" w:rsidRPr="30D23BB9">
              <w:rPr>
                <w:rFonts w:ascii="Segoe UI" w:eastAsia="Segoe UI" w:hAnsi="Segoe UI" w:cs="Segoe UI"/>
                <w:noProof/>
                <w:color w:val="3B414A"/>
                <w:sz w:val="24"/>
                <w:szCs w:val="24"/>
              </w:rPr>
              <w:t xml:space="preserve"> </w:t>
            </w:r>
            <w:r w:rsidR="5FDAA367" w:rsidRPr="30D23BB9">
              <w:rPr>
                <w:rFonts w:ascii="Segoe UI" w:eastAsia="Segoe UI" w:hAnsi="Segoe UI" w:cs="Segoe UI"/>
                <w:noProof/>
                <w:color w:val="3B414A"/>
                <w:sz w:val="24"/>
                <w:szCs w:val="24"/>
              </w:rPr>
              <w:t xml:space="preserve">: </w:t>
            </w:r>
          </w:p>
          <w:p w14:paraId="143A5B05" w14:textId="21EDD914" w:rsidR="00506E3F" w:rsidRPr="006328E6" w:rsidRDefault="00506E3F" w:rsidP="30D23BB9">
            <w:pPr>
              <w:rPr>
                <w:rFonts w:ascii="Consolas" w:eastAsia="Consolas" w:hAnsi="Consolas" w:cs="Consolas"/>
                <w:noProof/>
                <w:color w:val="ACACAC" w:themeColor="background2"/>
                <w:sz w:val="24"/>
                <w:szCs w:val="24"/>
              </w:rPr>
            </w:pPr>
          </w:p>
          <w:p w14:paraId="21881D1E" w14:textId="36E1A420"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fonction </w:t>
            </w:r>
            <w:r w:rsidRPr="3015AD42">
              <w:rPr>
                <w:rFonts w:ascii="Consolas" w:eastAsia="Consolas" w:hAnsi="Consolas" w:cs="Consolas"/>
                <w:noProof/>
                <w:color w:val="ACACAC" w:themeColor="background2"/>
                <w:sz w:val="24"/>
                <w:szCs w:val="24"/>
              </w:rPr>
              <w:t>Bellman</w:t>
            </w:r>
            <w:r w:rsidR="47624BBB" w:rsidRPr="3015AD42">
              <w:rPr>
                <w:rFonts w:ascii="Consolas" w:eastAsia="Consolas" w:hAnsi="Consolas" w:cs="Consolas"/>
                <w:noProof/>
                <w:color w:val="ACACAC" w:themeColor="background2"/>
                <w:sz w:val="24"/>
                <w:szCs w:val="24"/>
              </w:rPr>
              <w:t>_</w:t>
            </w:r>
            <w:r w:rsidRPr="3015AD42">
              <w:rPr>
                <w:rFonts w:ascii="Consolas" w:eastAsia="Consolas" w:hAnsi="Consolas" w:cs="Consolas"/>
                <w:noProof/>
                <w:color w:val="ACACAC" w:themeColor="background2"/>
                <w:sz w:val="24"/>
                <w:szCs w:val="24"/>
              </w:rPr>
              <w:t>Ford</w:t>
            </w:r>
            <w:r w:rsidRPr="30D23BB9">
              <w:rPr>
                <w:rFonts w:ascii="Consolas" w:eastAsia="Consolas" w:hAnsi="Consolas" w:cs="Consolas"/>
                <w:noProof/>
                <w:color w:val="ACACAC" w:themeColor="background2"/>
                <w:sz w:val="24"/>
                <w:szCs w:val="24"/>
              </w:rPr>
              <w:t>(liste de sommets, liste d'arêtes, sommet source, distance[], parent</w:t>
            </w:r>
            <w:r w:rsidRPr="407E115B">
              <w:rPr>
                <w:rFonts w:ascii="Consolas" w:eastAsia="Consolas" w:hAnsi="Consolas" w:cs="Consolas"/>
                <w:noProof/>
                <w:color w:val="ACACAC" w:themeColor="background2"/>
                <w:sz w:val="24"/>
                <w:szCs w:val="24"/>
              </w:rPr>
              <w:t>[]</w:t>
            </w:r>
            <w:r w:rsidR="6A836A8E" w:rsidRPr="407E115B">
              <w:rPr>
                <w:rFonts w:ascii="Consolas" w:eastAsia="Consolas" w:hAnsi="Consolas" w:cs="Consolas"/>
                <w:noProof/>
                <w:color w:val="ACACAC" w:themeColor="background2"/>
                <w:sz w:val="24"/>
                <w:szCs w:val="24"/>
              </w:rPr>
              <w:t>, dest</w:t>
            </w:r>
            <w:r w:rsidRPr="407E115B">
              <w:rPr>
                <w:rFonts w:ascii="Consolas" w:eastAsia="Consolas" w:hAnsi="Consolas" w:cs="Consolas"/>
                <w:noProof/>
                <w:color w:val="ACACAC" w:themeColor="background2"/>
                <w:sz w:val="24"/>
                <w:szCs w:val="24"/>
              </w:rPr>
              <w:t>)</w:t>
            </w:r>
            <w:r w:rsidRPr="30D23BB9">
              <w:rPr>
                <w:rFonts w:ascii="Consolas" w:eastAsia="Consolas" w:hAnsi="Consolas" w:cs="Consolas"/>
                <w:noProof/>
                <w:color w:val="ACACAC" w:themeColor="background2"/>
                <w:sz w:val="24"/>
                <w:szCs w:val="24"/>
              </w:rPr>
              <w:t xml:space="preserve"> </w:t>
            </w:r>
          </w:p>
          <w:p w14:paraId="025EA0A6" w14:textId="3F6E496B"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w:t>
            </w:r>
          </w:p>
          <w:p w14:paraId="00EAC37E" w14:textId="49696EC7"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Étape 1 - Initialiser le graphe. Au début, tous les poids des arêtes sont fixés à l'infini, le parent est initialisé à nul, et la source (le début) est mis à 0. */ </w:t>
            </w:r>
          </w:p>
          <w:p w14:paraId="46293846" w14:textId="2854CEAA"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w:t>
            </w:r>
          </w:p>
          <w:p w14:paraId="6CD28CB0" w14:textId="468D6281"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pour chaque sommet v dans liste de sommets</w:t>
            </w:r>
          </w:p>
          <w:p w14:paraId="36FE5893" w14:textId="132ABC8A"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distance[v] = INFINI</w:t>
            </w:r>
          </w:p>
          <w:p w14:paraId="43737C96" w14:textId="12723A6C" w:rsidR="00506E3F" w:rsidRPr="006328E6" w:rsidRDefault="6CD8B015"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parent[v] = NULL</w:t>
            </w:r>
          </w:p>
          <w:p w14:paraId="25E4625A" w14:textId="0B074E92" w:rsidR="30D23BB9" w:rsidRDefault="6956CB85" w:rsidP="3015AD42">
            <w:pPr>
              <w:rPr>
                <w:rFonts w:ascii="Consolas" w:eastAsia="Consolas" w:hAnsi="Consolas" w:cs="Consolas"/>
                <w:noProof/>
                <w:color w:val="ACACAC" w:themeColor="background2"/>
                <w:sz w:val="24"/>
                <w:szCs w:val="24"/>
              </w:rPr>
            </w:pPr>
            <w:r w:rsidRPr="3015AD42">
              <w:rPr>
                <w:rFonts w:ascii="Consolas" w:eastAsia="Consolas" w:hAnsi="Consolas" w:cs="Consolas"/>
                <w:noProof/>
                <w:color w:val="ACACAC" w:themeColor="background2"/>
                <w:sz w:val="24"/>
                <w:szCs w:val="24"/>
              </w:rPr>
              <w:t xml:space="preserve">    distance[source] = 0</w:t>
            </w:r>
          </w:p>
          <w:p w14:paraId="276F6F64" w14:textId="3C8EF544" w:rsidR="30D23BB9" w:rsidRDefault="30D23BB9" w:rsidP="407E115B">
            <w:pPr>
              <w:rPr>
                <w:rFonts w:ascii="Consolas" w:eastAsia="Consolas" w:hAnsi="Consolas" w:cs="Consolas"/>
                <w:noProof/>
                <w:color w:val="ACACAC" w:themeColor="background2"/>
                <w:sz w:val="24"/>
                <w:szCs w:val="24"/>
              </w:rPr>
            </w:pPr>
          </w:p>
          <w:p w14:paraId="499104C4" w14:textId="22836312" w:rsidR="30D23BB9" w:rsidRDefault="306EC4C7" w:rsidP="30D23BB9">
            <w:r>
              <w:rPr>
                <w:noProof/>
              </w:rPr>
              <w:drawing>
                <wp:inline distT="0" distB="0" distL="0" distR="0" wp14:anchorId="2238B094" wp14:editId="7869B655">
                  <wp:extent cx="3886200" cy="1104900"/>
                  <wp:effectExtent l="0" t="0" r="0" b="0"/>
                  <wp:docPr id="1948559034" name="Image 1948559034"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86200" cy="1104900"/>
                          </a:xfrm>
                          <a:prstGeom prst="rect">
                            <a:avLst/>
                          </a:prstGeom>
                        </pic:spPr>
                      </pic:pic>
                    </a:graphicData>
                  </a:graphic>
                </wp:inline>
              </w:drawing>
            </w:r>
          </w:p>
          <w:p w14:paraId="116783BC" w14:textId="4EAD7422" w:rsidR="00EA79BE" w:rsidRPr="006328E6" w:rsidRDefault="22F33482" w:rsidP="30D23BB9">
            <w:pPr>
              <w:rPr>
                <w:rFonts w:ascii="Consolas" w:eastAsia="Consolas" w:hAnsi="Consolas" w:cs="Consolas"/>
                <w:noProof/>
                <w:color w:val="ACACAC" w:themeColor="background2"/>
                <w:sz w:val="24"/>
                <w:szCs w:val="24"/>
              </w:rPr>
            </w:pPr>
            <w:r w:rsidRPr="3015AD42">
              <w:rPr>
                <w:rFonts w:ascii="Consolas" w:eastAsia="Consolas" w:hAnsi="Consolas" w:cs="Consolas"/>
                <w:noProof/>
                <w:color w:val="ACACAC" w:themeColor="background2"/>
                <w:sz w:val="24"/>
                <w:szCs w:val="24"/>
              </w:rPr>
              <w:t xml:space="preserve"> </w:t>
            </w:r>
          </w:p>
          <w:p w14:paraId="4CB05487" w14:textId="3EAA6272" w:rsidR="00EA79BE" w:rsidRPr="006328E6" w:rsidRDefault="22F33482"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Étape 2 - relâcher les sommets de manière récursive </w:t>
            </w:r>
          </w:p>
          <w:p w14:paraId="6802184B" w14:textId="7AFDB86B" w:rsidR="00EA79BE" w:rsidRPr="006328E6" w:rsidRDefault="22F33482"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pour i de 1 à V-1   </w:t>
            </w:r>
          </w:p>
          <w:p w14:paraId="7A78AE65" w14:textId="523A7B70" w:rsidR="00EA79BE" w:rsidRPr="006328E6" w:rsidRDefault="22F33482"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V - Nombre d'arêtes pour chaque sommet (u, v) avec le poids w.</w:t>
            </w:r>
          </w:p>
          <w:p w14:paraId="31CFC241" w14:textId="2E69BC23" w:rsidR="00EA79BE" w:rsidRPr="006328E6" w:rsidRDefault="22F33482"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si (distance[u] + w) est inférieur à distance[v] </w:t>
            </w:r>
            <w:r w:rsidR="516CC820" w:rsidRPr="30D23BB9">
              <w:rPr>
                <w:rFonts w:ascii="Consolas" w:eastAsia="Consolas" w:hAnsi="Consolas" w:cs="Consolas"/>
                <w:noProof/>
                <w:color w:val="ACACAC" w:themeColor="background2"/>
                <w:sz w:val="24"/>
                <w:szCs w:val="24"/>
              </w:rPr>
              <w:t>alors</w:t>
            </w:r>
          </w:p>
          <w:p w14:paraId="76FF21A4" w14:textId="375BC2BA" w:rsidR="00EA79BE" w:rsidRPr="006328E6" w:rsidRDefault="22F33482" w:rsidP="30D23BB9">
            <w:pPr>
              <w:rPr>
                <w:rFonts w:ascii="Consolas" w:eastAsia="Consolas" w:hAnsi="Consolas" w:cs="Consolas"/>
                <w:noProof/>
                <w:color w:val="ACACAC" w:themeColor="background2"/>
                <w:sz w:val="24"/>
                <w:szCs w:val="24"/>
              </w:rPr>
            </w:pPr>
            <w:r w:rsidRPr="30D23BB9">
              <w:rPr>
                <w:rFonts w:ascii="Consolas" w:eastAsia="Consolas" w:hAnsi="Consolas" w:cs="Consolas"/>
                <w:noProof/>
                <w:color w:val="ACACAC" w:themeColor="background2"/>
                <w:sz w:val="24"/>
                <w:szCs w:val="24"/>
              </w:rPr>
              <w:t xml:space="preserve">        distance[v] = distance[u] + w </w:t>
            </w:r>
          </w:p>
          <w:p w14:paraId="1608B181" w14:textId="44C6438A" w:rsidR="00EA79BE" w:rsidRPr="006328E6" w:rsidRDefault="22F33482" w:rsidP="30D23BB9">
            <w:pPr>
              <w:rPr>
                <w:rFonts w:ascii="Consolas" w:eastAsia="Consolas" w:hAnsi="Consolas" w:cs="Consolas"/>
                <w:color w:val="ACACAC" w:themeColor="background2"/>
                <w:sz w:val="24"/>
                <w:szCs w:val="24"/>
              </w:rPr>
            </w:pPr>
            <w:r w:rsidRPr="4289A086">
              <w:rPr>
                <w:rFonts w:ascii="Consolas" w:eastAsia="Consolas" w:hAnsi="Consolas" w:cs="Consolas"/>
                <w:noProof/>
                <w:color w:val="ACACAC" w:themeColor="background2"/>
                <w:sz w:val="24"/>
                <w:szCs w:val="24"/>
              </w:rPr>
              <w:t xml:space="preserve">        parent[v] = u</w:t>
            </w:r>
          </w:p>
          <w:p w14:paraId="64F11B64" w14:textId="1885D7EB" w:rsidR="4289A086" w:rsidRDefault="4289A086" w:rsidP="4289A086">
            <w:pPr>
              <w:rPr>
                <w:rFonts w:ascii="Consolas" w:eastAsia="Consolas" w:hAnsi="Consolas" w:cs="Consolas"/>
                <w:noProof/>
                <w:color w:val="ACACAC" w:themeColor="background2"/>
                <w:sz w:val="24"/>
                <w:szCs w:val="24"/>
              </w:rPr>
            </w:pPr>
          </w:p>
          <w:p w14:paraId="73C8AE4E" w14:textId="01526401" w:rsidR="11C006D3" w:rsidRDefault="11C006D3" w:rsidP="4289A086">
            <w:r>
              <w:rPr>
                <w:noProof/>
              </w:rPr>
              <w:drawing>
                <wp:inline distT="0" distB="0" distL="0" distR="0" wp14:anchorId="632D197B" wp14:editId="4B3404A3">
                  <wp:extent cx="3886200" cy="1162050"/>
                  <wp:effectExtent l="0" t="0" r="0" b="0"/>
                  <wp:docPr id="1488110147" name="Image 148811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86200" cy="1162050"/>
                          </a:xfrm>
                          <a:prstGeom prst="rect">
                            <a:avLst/>
                          </a:prstGeom>
                        </pic:spPr>
                      </pic:pic>
                    </a:graphicData>
                  </a:graphic>
                </wp:inline>
              </w:drawing>
            </w:r>
          </w:p>
          <w:p w14:paraId="5E719128" w14:textId="5DBCDFF4" w:rsidR="4289A086" w:rsidRDefault="4289A086" w:rsidP="4289A086"/>
          <w:p w14:paraId="61448CAE" w14:textId="3EF71C3D" w:rsidR="56928A59" w:rsidRDefault="56928A59"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w:t>
            </w:r>
            <w:r w:rsidR="044E1924" w:rsidRPr="4289A086">
              <w:rPr>
                <w:rFonts w:ascii="Consolas" w:eastAsia="Consolas" w:hAnsi="Consolas" w:cs="Consolas"/>
                <w:noProof/>
                <w:color w:val="ACACAC" w:themeColor="background2"/>
                <w:sz w:val="24"/>
                <w:szCs w:val="24"/>
              </w:rPr>
              <w:t xml:space="preserve"> Étape 3 - </w:t>
            </w:r>
            <w:r w:rsidRPr="4289A086">
              <w:rPr>
                <w:rFonts w:ascii="Consolas" w:eastAsia="Consolas" w:hAnsi="Consolas" w:cs="Consolas"/>
                <w:noProof/>
                <w:color w:val="ACACAC" w:themeColor="background2"/>
                <w:sz w:val="24"/>
                <w:szCs w:val="24"/>
              </w:rPr>
              <w:t>Detection du plus court chemin et le stocker dans une liste</w:t>
            </w:r>
          </w:p>
          <w:p w14:paraId="4EF5D507" w14:textId="50C62EA1" w:rsidR="56928A59" w:rsidRDefault="56928A59" w:rsidP="407E115B">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Tant</w:t>
            </w:r>
            <w:r w:rsidR="338889C6" w:rsidRPr="4289A086">
              <w:rPr>
                <w:rFonts w:ascii="Consolas" w:eastAsia="Consolas" w:hAnsi="Consolas" w:cs="Consolas"/>
                <w:noProof/>
                <w:color w:val="ACACAC" w:themeColor="background2"/>
                <w:sz w:val="24"/>
                <w:szCs w:val="24"/>
              </w:rPr>
              <w:t>q</w:t>
            </w:r>
            <w:r w:rsidRPr="4289A086">
              <w:rPr>
                <w:rFonts w:ascii="Consolas" w:eastAsia="Consolas" w:hAnsi="Consolas" w:cs="Consolas"/>
                <w:noProof/>
                <w:color w:val="ACACAC" w:themeColor="background2"/>
                <w:sz w:val="24"/>
                <w:szCs w:val="24"/>
              </w:rPr>
              <w:t xml:space="preserve">ue </w:t>
            </w:r>
            <w:r w:rsidR="5E47437E" w:rsidRPr="4289A086">
              <w:rPr>
                <w:rFonts w:ascii="Consolas" w:eastAsia="Consolas" w:hAnsi="Consolas" w:cs="Consolas"/>
                <w:noProof/>
                <w:color w:val="ACACAC" w:themeColor="background2"/>
                <w:sz w:val="24"/>
                <w:szCs w:val="24"/>
              </w:rPr>
              <w:t>dest est different de Null</w:t>
            </w:r>
          </w:p>
          <w:p w14:paraId="11C4B0B0" w14:textId="303A2B42" w:rsidR="56928A59" w:rsidRDefault="56928A59" w:rsidP="3015AD42">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4BE09F38" w:rsidRPr="4289A086">
              <w:rPr>
                <w:rFonts w:ascii="Consolas" w:eastAsia="Consolas" w:hAnsi="Consolas" w:cs="Consolas"/>
                <w:noProof/>
                <w:color w:val="ACACAC" w:themeColor="background2"/>
                <w:sz w:val="24"/>
                <w:szCs w:val="24"/>
              </w:rPr>
              <w:t>Stocker la destination dans pcc[] ainsi que les parents de la destination dans la destination</w:t>
            </w:r>
            <w:r w:rsidR="2016387B" w:rsidRPr="4289A086">
              <w:rPr>
                <w:rFonts w:ascii="Consolas" w:eastAsia="Consolas" w:hAnsi="Consolas" w:cs="Consolas"/>
                <w:noProof/>
                <w:color w:val="ACACAC" w:themeColor="background2"/>
                <w:sz w:val="24"/>
                <w:szCs w:val="24"/>
              </w:rPr>
              <w:t xml:space="preserve"> (on a utilisé un dictionnaire et une liste imbriquée)</w:t>
            </w:r>
          </w:p>
          <w:p w14:paraId="00AAF90E" w14:textId="75606F0C" w:rsidR="00EA79BE" w:rsidRPr="006328E6" w:rsidRDefault="0AE57158" w:rsidP="3015AD42">
            <w:pPr>
              <w:rPr>
                <w:rFonts w:ascii="Consolas" w:eastAsia="Consolas" w:hAnsi="Consolas" w:cs="Consolas"/>
                <w:noProof/>
                <w:color w:val="ACACAC" w:themeColor="background2"/>
              </w:rPr>
            </w:pPr>
            <w:r w:rsidRPr="4289A086">
              <w:rPr>
                <w:rFonts w:ascii="Consolas" w:eastAsia="Consolas" w:hAnsi="Consolas" w:cs="Consolas"/>
                <w:noProof/>
                <w:color w:val="ACACAC" w:themeColor="background2"/>
              </w:rPr>
              <w:t>retourner</w:t>
            </w:r>
            <w:r w:rsidR="58DF125C" w:rsidRPr="4289A086">
              <w:rPr>
                <w:rFonts w:ascii="Consolas" w:eastAsia="Consolas" w:hAnsi="Consolas" w:cs="Consolas"/>
                <w:noProof/>
                <w:color w:val="ACACAC" w:themeColor="background2"/>
              </w:rPr>
              <w:t xml:space="preserve"> distance[], p</w:t>
            </w:r>
            <w:r w:rsidR="56E25164" w:rsidRPr="4289A086">
              <w:rPr>
                <w:rFonts w:ascii="Consolas" w:eastAsia="Consolas" w:hAnsi="Consolas" w:cs="Consolas"/>
                <w:noProof/>
                <w:color w:val="ACACAC" w:themeColor="background2"/>
              </w:rPr>
              <w:t>cc</w:t>
            </w:r>
            <w:r w:rsidR="58DF125C" w:rsidRPr="4289A086">
              <w:rPr>
                <w:rFonts w:ascii="Consolas" w:eastAsia="Consolas" w:hAnsi="Consolas" w:cs="Consolas"/>
                <w:noProof/>
                <w:color w:val="ACACAC" w:themeColor="background2"/>
              </w:rPr>
              <w:t>[]</w:t>
            </w:r>
          </w:p>
          <w:p w14:paraId="5B11D546" w14:textId="22D858E7" w:rsidR="4289A086" w:rsidRDefault="00505CF1" w:rsidP="4289A086">
            <w:pPr>
              <w:rPr>
                <w:rFonts w:ascii="Consolas" w:eastAsia="Consolas" w:hAnsi="Consolas" w:cs="Consolas"/>
                <w:noProof/>
                <w:color w:val="ACACAC" w:themeColor="background2"/>
              </w:rPr>
            </w:pPr>
            <w:r w:rsidRPr="006328E6">
              <w:rPr>
                <w:noProof/>
                <w:lang w:bidi="fr-FR"/>
              </w:rPr>
              <mc:AlternateContent>
                <mc:Choice Requires="wps">
                  <w:drawing>
                    <wp:anchor distT="0" distB="0" distL="114300" distR="114300" simplePos="0" relativeHeight="251658243" behindDoc="1" locked="1" layoutInCell="1" allowOverlap="1" wp14:anchorId="60D749B1" wp14:editId="4C9476C0">
                      <wp:simplePos x="0" y="0"/>
                      <wp:positionH relativeFrom="column">
                        <wp:posOffset>-3249930</wp:posOffset>
                      </wp:positionH>
                      <wp:positionV relativeFrom="paragraph">
                        <wp:posOffset>-8571865</wp:posOffset>
                      </wp:positionV>
                      <wp:extent cx="2569210" cy="5486400"/>
                      <wp:effectExtent l="0" t="0" r="2540" b="0"/>
                      <wp:wrapNone/>
                      <wp:docPr id="1949777807" name="Rectangle 19497778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69210" cy="5486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E5573" id="Rectangle 1949777807" o:spid="_x0000_s1026" alt="&quot;&quot;" style="position:absolute;margin-left:-255.9pt;margin-top:-674.95pt;width:202.3pt;height:6in;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" fillcolor="#17a6b1 [3205]" stroked="f" strokeweight="1pt">
                      <w10:anchorlock/>
                    </v:rect>
                  </w:pict>
                </mc:Fallback>
              </mc:AlternateContent>
            </w:r>
          </w:p>
          <w:p w14:paraId="3B986E45" w14:textId="2E621105" w:rsidR="4DBAD0A7" w:rsidRDefault="4DBAD0A7" w:rsidP="4289A086">
            <w:r>
              <w:rPr>
                <w:noProof/>
              </w:rPr>
              <w:lastRenderedPageBreak/>
              <w:drawing>
                <wp:inline distT="0" distB="0" distL="0" distR="0" wp14:anchorId="03EF1F34" wp14:editId="3B23615E">
                  <wp:extent cx="2781300" cy="1608791"/>
                  <wp:effectExtent l="0" t="0" r="0" b="0"/>
                  <wp:docPr id="458981683" name="Image 45898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1608791"/>
                          </a:xfrm>
                          <a:prstGeom prst="rect">
                            <a:avLst/>
                          </a:prstGeom>
                        </pic:spPr>
                      </pic:pic>
                    </a:graphicData>
                  </a:graphic>
                </wp:inline>
              </w:drawing>
            </w:r>
          </w:p>
          <w:p w14:paraId="63F7530F" w14:textId="074D9C86" w:rsidR="00EA79BE" w:rsidRPr="006328E6" w:rsidRDefault="00EA79BE" w:rsidP="3015AD42">
            <w:pPr>
              <w:rPr>
                <w:rFonts w:ascii="Consolas" w:eastAsia="Consolas" w:hAnsi="Consolas" w:cs="Consolas"/>
                <w:noProof/>
                <w:color w:val="ACACAC" w:themeColor="background2"/>
              </w:rPr>
            </w:pPr>
          </w:p>
          <w:p w14:paraId="2DD679FF" w14:textId="38212737" w:rsidR="00EA79BE" w:rsidRPr="006328E6" w:rsidRDefault="00EA79BE" w:rsidP="30D23BB9"/>
        </w:tc>
      </w:tr>
      <w:tr w:rsidR="00EA79BE" w:rsidRPr="006328E6" w14:paraId="4CEF15E3" w14:textId="77777777" w:rsidTr="4289A086">
        <w:trPr>
          <w:trHeight w:val="3724"/>
        </w:trPr>
        <w:tc>
          <w:tcPr>
            <w:tcW w:w="4050" w:type="dxa"/>
            <w:tcMar>
              <w:right w:w="680" w:type="dxa"/>
            </w:tcMar>
          </w:tcPr>
          <w:p w14:paraId="2BE894F4" w14:textId="4CD90DBC" w:rsidR="00EA79BE" w:rsidRPr="006328E6" w:rsidRDefault="00EA79BE" w:rsidP="008F2B87">
            <w:pPr>
              <w:pStyle w:val="Citation3"/>
            </w:pPr>
          </w:p>
          <w:p w14:paraId="14A71216" w14:textId="77777777" w:rsidR="00EA79BE" w:rsidRPr="006328E6" w:rsidRDefault="00EA79BE" w:rsidP="00642B92">
            <w:pPr>
              <w:pStyle w:val="Lgende"/>
              <w:rPr>
                <w:noProof/>
              </w:rPr>
            </w:pPr>
          </w:p>
        </w:tc>
        <w:tc>
          <w:tcPr>
            <w:tcW w:w="6128" w:type="dxa"/>
            <w:vMerge/>
          </w:tcPr>
          <w:p w14:paraId="686D875E" w14:textId="77777777" w:rsidR="00EA79BE" w:rsidRPr="006328E6" w:rsidRDefault="00EA79BE" w:rsidP="00EA79BE">
            <w:pPr>
              <w:rPr>
                <w:noProof/>
              </w:rPr>
            </w:pPr>
          </w:p>
        </w:tc>
      </w:tr>
    </w:tbl>
    <w:p w14:paraId="0545E545" w14:textId="54E71C2A" w:rsidR="007766B6" w:rsidRPr="006328E6" w:rsidRDefault="00992DE5" w:rsidP="30D23BB9">
      <w:pPr>
        <w:rPr>
          <w:noProof/>
        </w:rPr>
        <w:sectPr w:rsidR="007766B6" w:rsidRPr="006328E6" w:rsidSect="00CC79C9">
          <w:pgSz w:w="11906" w:h="16838" w:code="9"/>
          <w:pgMar w:top="994" w:right="864" w:bottom="720" w:left="864" w:header="706" w:footer="706" w:gutter="0"/>
          <w:cols w:space="851"/>
          <w:docGrid w:linePitch="360"/>
        </w:sectPr>
      </w:pPr>
      <w:r w:rsidRPr="006328E6">
        <w:rPr>
          <w:noProof/>
          <w:lang w:bidi="fr-FR"/>
        </w:rPr>
        <w:lastRenderedPageBreak/>
        <mc:AlternateContent>
          <mc:Choice Requires="wps">
            <w:drawing>
              <wp:anchor distT="0" distB="0" distL="114300" distR="114300" simplePos="0" relativeHeight="251658244" behindDoc="1" locked="1" layoutInCell="1" allowOverlap="1" wp14:anchorId="41306866" wp14:editId="70814E05">
                <wp:simplePos x="0" y="0"/>
                <wp:positionH relativeFrom="column">
                  <wp:posOffset>-876300</wp:posOffset>
                </wp:positionH>
                <wp:positionV relativeFrom="paragraph">
                  <wp:posOffset>-3521710</wp:posOffset>
                </wp:positionV>
                <wp:extent cx="2569210" cy="11209020"/>
                <wp:effectExtent l="0" t="0" r="2540" b="0"/>
                <wp:wrapNone/>
                <wp:docPr id="1989343883" name="Rectangle 198934388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69210" cy="112090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B3D02" id="Rectangle 1989343883" o:spid="_x0000_s1026" alt="&quot;&quot;" style="position:absolute;margin-left:-69pt;margin-top:-277.3pt;width:202.3pt;height:882.6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" fillcolor="#17a6b1 [3205]" stroked="f" strokeweight="1pt">
                <w10:anchorlock/>
              </v:rect>
            </w:pict>
          </mc:Fallback>
        </mc:AlternateContent>
      </w:r>
    </w:p>
    <w:p w14:paraId="4D51DC64" w14:textId="77777777" w:rsidR="00AA0462" w:rsidRPr="006328E6" w:rsidRDefault="00AA0462" w:rsidP="00AA0462">
      <w:pPr>
        <w:spacing w:after="0"/>
        <w:rPr>
          <w:noProof/>
        </w:rPr>
      </w:pPr>
    </w:p>
    <w:p w14:paraId="5880D8CB" w14:textId="28A53DA7" w:rsidR="00AA0462" w:rsidRPr="006328E6" w:rsidRDefault="20122F91" w:rsidP="00C80846">
      <w:pPr>
        <w:pStyle w:val="Titre1"/>
        <w:numPr>
          <w:ilvl w:val="0"/>
          <w:numId w:val="2"/>
        </w:numPr>
        <w:rPr>
          <w:noProof/>
        </w:rPr>
      </w:pPr>
      <w:bookmarkStart w:id="6" w:name="_Toc149510552"/>
      <w:r w:rsidRPr="4289A086">
        <w:rPr>
          <w:noProof/>
        </w:rPr>
        <w:t>Algorithme</w:t>
      </w:r>
      <w:r w:rsidR="00922676" w:rsidRPr="4289A086">
        <w:rPr>
          <w:noProof/>
        </w:rPr>
        <w:t xml:space="preserve"> PRIM (explication du code)</w:t>
      </w:r>
      <w:bookmarkEnd w:id="6"/>
    </w:p>
    <w:p w14:paraId="458B6389" w14:textId="5B65BBF9" w:rsidR="540480AA" w:rsidRDefault="540480AA" w:rsidP="30D23BB9">
      <w:pPr>
        <w:shd w:val="clear" w:color="auto" w:fill="FFFFFF" w:themeFill="background1"/>
        <w:rPr>
          <w:rFonts w:ascii="Segoe UI" w:eastAsia="Segoe UI" w:hAnsi="Segoe UI" w:cs="Segoe UI"/>
          <w:noProof/>
          <w:color w:val="334155"/>
          <w:sz w:val="24"/>
          <w:szCs w:val="24"/>
        </w:rPr>
      </w:pPr>
      <w:r w:rsidRPr="4289A086">
        <w:rPr>
          <w:rFonts w:ascii="Segoe UI" w:eastAsia="Segoe UI" w:hAnsi="Segoe UI" w:cs="Segoe UI"/>
          <w:noProof/>
          <w:color w:val="334155"/>
          <w:sz w:val="24"/>
          <w:szCs w:val="24"/>
        </w:rPr>
        <w:t>Comme l’algorithme de Kruskal,</w:t>
      </w:r>
      <w:r w:rsidR="4E221C68" w:rsidRPr="4289A086">
        <w:rPr>
          <w:rFonts w:ascii="Segoe UI" w:eastAsia="Segoe UI" w:hAnsi="Segoe UI" w:cs="Segoe UI"/>
          <w:noProof/>
          <w:color w:val="334155"/>
          <w:sz w:val="24"/>
          <w:szCs w:val="24"/>
        </w:rPr>
        <w:t xml:space="preserve"> ou encore Djikstra, </w:t>
      </w:r>
      <w:r w:rsidRPr="4289A086">
        <w:rPr>
          <w:rFonts w:ascii="Segoe UI" w:eastAsia="Segoe UI" w:hAnsi="Segoe UI" w:cs="Segoe UI"/>
          <w:noProof/>
          <w:color w:val="334155"/>
          <w:sz w:val="24"/>
          <w:szCs w:val="24"/>
        </w:rPr>
        <w:t xml:space="preserve">l’algorithme de Prim est également un algorithme glouton. Cela commence par un arbre couvrant vide. L’idée est de conserver deux ensembles de sommets. Le premier groupe contient des sommets qui ont été </w:t>
      </w:r>
      <w:r w:rsidR="46BE01BA" w:rsidRPr="4289A086">
        <w:rPr>
          <w:rFonts w:ascii="Segoe UI" w:eastAsia="Segoe UI" w:hAnsi="Segoe UI" w:cs="Segoe UI"/>
          <w:noProof/>
          <w:color w:val="334155"/>
          <w:sz w:val="24"/>
          <w:szCs w:val="24"/>
        </w:rPr>
        <w:t>inclus</w:t>
      </w:r>
      <w:r w:rsidRPr="4289A086">
        <w:rPr>
          <w:rFonts w:ascii="Segoe UI" w:eastAsia="Segoe UI" w:hAnsi="Segoe UI" w:cs="Segoe UI"/>
          <w:noProof/>
          <w:color w:val="334155"/>
          <w:sz w:val="24"/>
          <w:szCs w:val="24"/>
        </w:rPr>
        <w:t xml:space="preserve"> dans Minimum spaning tree (l’arbre mininmal couvrant) et l’autre groupe contient des sommets qui ne sont pas encore inclus.</w:t>
      </w:r>
    </w:p>
    <w:p w14:paraId="40B2C68E" w14:textId="7CEE0407" w:rsidR="3E9EBA03" w:rsidRDefault="3E9EBA03" w:rsidP="30D23BB9">
      <w:pPr>
        <w:rPr>
          <w:rFonts w:ascii="Segoe UI" w:eastAsia="Segoe UI" w:hAnsi="Segoe UI" w:cs="Segoe UI"/>
          <w:noProof/>
          <w:sz w:val="24"/>
          <w:szCs w:val="24"/>
        </w:rPr>
      </w:pPr>
      <w:r w:rsidRPr="30D23BB9">
        <w:rPr>
          <w:rFonts w:ascii="Segoe UI" w:eastAsia="Segoe UI" w:hAnsi="Segoe UI" w:cs="Segoe UI"/>
          <w:noProof/>
          <w:color w:val="334155"/>
          <w:sz w:val="24"/>
          <w:szCs w:val="24"/>
        </w:rPr>
        <w:t>À chaque étape, il considérera tou</w:t>
      </w:r>
      <w:r w:rsidR="008D76DC">
        <w:rPr>
          <w:rFonts w:ascii="Segoe UI" w:eastAsia="Segoe UI" w:hAnsi="Segoe UI" w:cs="Segoe UI"/>
          <w:noProof/>
          <w:color w:val="334155"/>
          <w:sz w:val="24"/>
          <w:szCs w:val="24"/>
        </w:rPr>
        <w:t>s sommets</w:t>
      </w:r>
      <w:r w:rsidRPr="30D23BB9">
        <w:rPr>
          <w:rFonts w:ascii="Segoe UI" w:eastAsia="Segoe UI" w:hAnsi="Segoe UI" w:cs="Segoe UI"/>
          <w:noProof/>
          <w:color w:val="334155"/>
          <w:sz w:val="24"/>
          <w:szCs w:val="24"/>
        </w:rPr>
        <w:t xml:space="preserve"> </w:t>
      </w:r>
      <w:r w:rsidR="008D76DC">
        <w:rPr>
          <w:rFonts w:ascii="Segoe UI" w:eastAsia="Segoe UI" w:hAnsi="Segoe UI" w:cs="Segoe UI"/>
          <w:noProof/>
          <w:color w:val="334155"/>
          <w:sz w:val="24"/>
          <w:szCs w:val="24"/>
        </w:rPr>
        <w:t xml:space="preserve">déjà parcouru </w:t>
      </w:r>
      <w:r w:rsidR="00B656C9">
        <w:rPr>
          <w:rFonts w:ascii="Segoe UI" w:eastAsia="Segoe UI" w:hAnsi="Segoe UI" w:cs="Segoe UI"/>
          <w:noProof/>
          <w:color w:val="334155"/>
          <w:sz w:val="24"/>
          <w:szCs w:val="24"/>
        </w:rPr>
        <w:t>et</w:t>
      </w:r>
      <w:r w:rsidR="00B64D79">
        <w:rPr>
          <w:rFonts w:ascii="Segoe UI" w:eastAsia="Segoe UI" w:hAnsi="Segoe UI" w:cs="Segoe UI"/>
          <w:noProof/>
          <w:color w:val="334155"/>
          <w:sz w:val="24"/>
          <w:szCs w:val="24"/>
        </w:rPr>
        <w:t xml:space="preserve"> </w:t>
      </w:r>
      <w:r w:rsidRPr="30D23BB9">
        <w:rPr>
          <w:rFonts w:ascii="Segoe UI" w:eastAsia="Segoe UI" w:hAnsi="Segoe UI" w:cs="Segoe UI"/>
          <w:noProof/>
          <w:color w:val="334155"/>
          <w:sz w:val="24"/>
          <w:szCs w:val="24"/>
        </w:rPr>
        <w:t>l’arête avec le poids le plus faible parmi ces arêtes.</w:t>
      </w:r>
      <w:r w:rsidR="00B64D79">
        <w:rPr>
          <w:rFonts w:ascii="Segoe UI" w:eastAsia="Segoe UI" w:hAnsi="Segoe UI" w:cs="Segoe UI"/>
          <w:noProof/>
          <w:color w:val="334155"/>
          <w:sz w:val="24"/>
          <w:szCs w:val="24"/>
        </w:rPr>
        <w:t xml:space="preserve"> Il vérifie notamment que l’arrête ajouter ne crée pas un cycle dans notre arbre existent.</w:t>
      </w:r>
      <w:r w:rsidRPr="30D23BB9">
        <w:rPr>
          <w:rFonts w:ascii="Segoe UI" w:eastAsia="Segoe UI" w:hAnsi="Segoe UI" w:cs="Segoe UI"/>
          <w:noProof/>
          <w:color w:val="334155"/>
          <w:sz w:val="24"/>
          <w:szCs w:val="24"/>
        </w:rPr>
        <w:t xml:space="preserve"> Après avoir sélectionné l’arête, il déplace l’autre extrémité de l’arête vers l’ensemble contenant l’arête.</w:t>
      </w:r>
      <w:r>
        <w:br/>
      </w:r>
      <w:r w:rsidRPr="30D23BB9">
        <w:rPr>
          <w:rFonts w:ascii="Segoe UI" w:eastAsia="Segoe UI" w:hAnsi="Segoe UI" w:cs="Segoe UI"/>
          <w:noProof/>
          <w:color w:val="334155"/>
          <w:sz w:val="24"/>
          <w:szCs w:val="24"/>
        </w:rPr>
        <w:t>L’idée de l’algorithme de Prim est très simple. Un arbre couvrant signifie que tous les sommets doivent être connectés.</w:t>
      </w:r>
    </w:p>
    <w:p w14:paraId="3B799507" w14:textId="11D1AAB7" w:rsidR="30D23BB9" w:rsidRDefault="30D23BB9" w:rsidP="30D23BB9">
      <w:pPr>
        <w:rPr>
          <w:noProof/>
        </w:rPr>
      </w:pPr>
    </w:p>
    <w:p w14:paraId="1481FBD0" w14:textId="0C1055AC" w:rsidR="15D59481" w:rsidRDefault="15D59481" w:rsidP="30D23BB9">
      <w:pPr>
        <w:rPr>
          <w:rFonts w:ascii="Segoe UI" w:eastAsia="Segoe UI" w:hAnsi="Segoe UI" w:cs="Segoe UI"/>
          <w:noProof/>
          <w:color w:val="3B414A"/>
          <w:sz w:val="24"/>
          <w:szCs w:val="24"/>
        </w:rPr>
      </w:pPr>
      <w:r w:rsidRPr="4289A086">
        <w:rPr>
          <w:rFonts w:ascii="Segoe UI" w:eastAsia="Segoe UI" w:hAnsi="Segoe UI" w:cs="Segoe UI"/>
          <w:noProof/>
          <w:color w:val="3B414A"/>
          <w:sz w:val="24"/>
          <w:szCs w:val="24"/>
        </w:rPr>
        <w:t xml:space="preserve">Voici le pseudocode de </w:t>
      </w:r>
      <w:r w:rsidR="00D06BE9">
        <w:rPr>
          <w:rFonts w:ascii="Segoe UI" w:eastAsia="Segoe UI" w:hAnsi="Segoe UI" w:cs="Segoe UI"/>
          <w:noProof/>
          <w:color w:val="3B414A"/>
          <w:sz w:val="24"/>
          <w:szCs w:val="24"/>
        </w:rPr>
        <w:t xml:space="preserve">Prim </w:t>
      </w:r>
      <w:r w:rsidRPr="4289A086">
        <w:rPr>
          <w:rFonts w:ascii="Segoe UI" w:eastAsia="Segoe UI" w:hAnsi="Segoe UI" w:cs="Segoe UI"/>
          <w:noProof/>
          <w:color w:val="3B414A"/>
          <w:sz w:val="24"/>
          <w:szCs w:val="24"/>
        </w:rPr>
        <w:t xml:space="preserve">et son équivalent sur le code Python de notre </w:t>
      </w:r>
      <w:r w:rsidR="2D166403" w:rsidRPr="4289A086">
        <w:rPr>
          <w:rFonts w:ascii="Segoe UI" w:eastAsia="Segoe UI" w:hAnsi="Segoe UI" w:cs="Segoe UI"/>
          <w:noProof/>
          <w:color w:val="3B414A"/>
          <w:sz w:val="24"/>
          <w:szCs w:val="24"/>
        </w:rPr>
        <w:t>application :</w:t>
      </w:r>
    </w:p>
    <w:p w14:paraId="0EBC8FD2" w14:textId="4A8610A5" w:rsidR="5AD9B143" w:rsidRDefault="5AD9B143" w:rsidP="4289A086">
      <w:pPr>
        <w:rPr>
          <w:rFonts w:ascii="Consolas" w:eastAsia="Consolas" w:hAnsi="Consolas" w:cs="Consolas"/>
          <w:noProof/>
          <w:color w:val="ACACAC" w:themeColor="background2"/>
          <w:sz w:val="24"/>
          <w:szCs w:val="24"/>
        </w:rPr>
      </w:pPr>
      <w:r>
        <w:br/>
      </w:r>
      <w:r w:rsidR="1D7C0B00" w:rsidRPr="4289A086">
        <w:rPr>
          <w:rFonts w:ascii="Consolas" w:eastAsia="Consolas" w:hAnsi="Consolas" w:cs="Consolas"/>
          <w:noProof/>
          <w:color w:val="ACACAC" w:themeColor="background2"/>
          <w:sz w:val="24"/>
          <w:szCs w:val="24"/>
        </w:rPr>
        <w:t xml:space="preserve">Fonction Prim(self, start_node, list_vertices=[], tree=[]): </w:t>
      </w:r>
    </w:p>
    <w:p w14:paraId="19FC320F" w14:textId="166F2FEF" w:rsidR="5AD9B143" w:rsidRDefault="1D7C0B00"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Si le graphe n'est pas connecté: </w:t>
      </w:r>
    </w:p>
    <w:p w14:paraId="0551642E" w14:textId="36D7AC74" w:rsidR="5AD9B143" w:rsidRDefault="6AC95DD5"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1D7C0B00" w:rsidRPr="4289A086">
        <w:rPr>
          <w:rFonts w:ascii="Consolas" w:eastAsia="Consolas" w:hAnsi="Consolas" w:cs="Consolas"/>
          <w:noProof/>
          <w:color w:val="ACACAC" w:themeColor="background2"/>
          <w:sz w:val="24"/>
          <w:szCs w:val="24"/>
        </w:rPr>
        <w:t xml:space="preserve">Retourner l'arbre actuel (tree) </w:t>
      </w:r>
    </w:p>
    <w:p w14:paraId="5FDF3D4C" w14:textId="22A31DBF" w:rsidR="5AD9B143" w:rsidRDefault="1D7C0B00"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Créer une file de priorité F contenant les sommets de G avec cout[.] comme priorité </w:t>
      </w:r>
    </w:p>
    <w:p w14:paraId="51A19A48" w14:textId="6FA5EB65" w:rsidR="5AD9B143" w:rsidRDefault="1D7C0B00"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Si start_node n'est pas dans list_vertices: </w:t>
      </w:r>
    </w:p>
    <w:p w14:paraId="09B6E1D4" w14:textId="51EC1D06" w:rsidR="5AD9B143" w:rsidRDefault="02FA87F5"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1D7C0B00" w:rsidRPr="4289A086">
        <w:rPr>
          <w:rFonts w:ascii="Consolas" w:eastAsia="Consolas" w:hAnsi="Consolas" w:cs="Consolas"/>
          <w:noProof/>
          <w:color w:val="ACACAC" w:themeColor="background2"/>
          <w:sz w:val="24"/>
          <w:szCs w:val="24"/>
        </w:rPr>
        <w:t>Ajouter start_node à list_vertices</w:t>
      </w:r>
    </w:p>
    <w:p w14:paraId="5727DD3C" w14:textId="334ECD90" w:rsidR="1EE74C23" w:rsidRDefault="1EE74C23" w:rsidP="4289A086">
      <w:r>
        <w:rPr>
          <w:noProof/>
        </w:rPr>
        <w:drawing>
          <wp:inline distT="0" distB="0" distL="0" distR="0" wp14:anchorId="163A6E0E" wp14:editId="29D7CA8B">
            <wp:extent cx="4572000" cy="1933575"/>
            <wp:effectExtent l="0" t="0" r="0" b="0"/>
            <wp:docPr id="1129208164" name="Image 112920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6862525C" w14:textId="1B200FB1" w:rsidR="3A2C23DC" w:rsidRDefault="3A2C23DC" w:rsidP="4289A086">
      <w:r w:rsidRPr="4289A086">
        <w:rPr>
          <w:rFonts w:ascii="Consolas" w:eastAsia="Consolas" w:hAnsi="Consolas" w:cs="Consolas"/>
          <w:noProof/>
          <w:color w:val="ACACAC" w:themeColor="background2"/>
          <w:sz w:val="24"/>
          <w:szCs w:val="24"/>
        </w:rPr>
        <w:t>// Étape 2 - Création d'une file de priorité pour extraire les sommets en fonction</w:t>
      </w:r>
      <w:r w:rsidRPr="4289A086">
        <w:rPr>
          <w:rFonts w:ascii="Ubuntu Mono" w:eastAsia="Ubuntu Mono" w:hAnsi="Ubuntu Mono" w:cs="Ubuntu Mono"/>
          <w:noProof/>
          <w:color w:val="ACACAC" w:themeColor="background2"/>
          <w:sz w:val="24"/>
          <w:szCs w:val="24"/>
        </w:rPr>
        <w:t xml:space="preserve"> de leur coûts</w:t>
      </w:r>
    </w:p>
    <w:p w14:paraId="42414B30" w14:textId="7D8FC727" w:rsidR="3A2C23DC" w:rsidRDefault="3A2C23DC" w:rsidP="4289A086">
      <w:r>
        <w:br/>
      </w:r>
      <w:r w:rsidR="3828DEB4" w:rsidRPr="4289A086">
        <w:rPr>
          <w:rFonts w:ascii="Consolas" w:eastAsia="Consolas" w:hAnsi="Consolas" w:cs="Consolas"/>
          <w:noProof/>
          <w:color w:val="ACACAC" w:themeColor="background2"/>
          <w:sz w:val="24"/>
          <w:szCs w:val="24"/>
        </w:rPr>
        <w:t xml:space="preserve">Tant que F n'est pas vide: </w:t>
      </w:r>
    </w:p>
    <w:p w14:paraId="7F78132B" w14:textId="11ED1977" w:rsidR="71F30A91" w:rsidRDefault="71F30A91"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3828DEB4" w:rsidRPr="4289A086">
        <w:rPr>
          <w:rFonts w:ascii="Consolas" w:eastAsia="Consolas" w:hAnsi="Consolas" w:cs="Consolas"/>
          <w:noProof/>
          <w:color w:val="ACACAC" w:themeColor="background2"/>
          <w:sz w:val="24"/>
          <w:szCs w:val="24"/>
        </w:rPr>
        <w:t xml:space="preserve">T := F.extraire_le_sommet_avec_coût_minimum() </w:t>
      </w:r>
      <w:r w:rsidR="62EC53D9" w:rsidRPr="4289A086">
        <w:rPr>
          <w:rFonts w:ascii="Consolas" w:eastAsia="Consolas" w:hAnsi="Consolas" w:cs="Consolas"/>
          <w:noProof/>
          <w:color w:val="ACACAC" w:themeColor="background2"/>
          <w:sz w:val="24"/>
          <w:szCs w:val="24"/>
        </w:rPr>
        <w:t>//</w:t>
      </w:r>
      <w:r w:rsidR="3828DEB4" w:rsidRPr="4289A086">
        <w:rPr>
          <w:rFonts w:ascii="Consolas" w:eastAsia="Consolas" w:hAnsi="Consolas" w:cs="Consolas"/>
          <w:noProof/>
          <w:color w:val="ACACAC" w:themeColor="background2"/>
          <w:sz w:val="24"/>
          <w:szCs w:val="24"/>
        </w:rPr>
        <w:t xml:space="preserve"> Extrait le sommet T de F</w:t>
      </w:r>
    </w:p>
    <w:p w14:paraId="25862363" w14:textId="525AC90D" w:rsidR="3828DEB4" w:rsidRDefault="3828DEB4"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lastRenderedPageBreak/>
        <w:t xml:space="preserve">Pour chaque arête (T--U) dans G: </w:t>
      </w:r>
    </w:p>
    <w:p w14:paraId="275A6925" w14:textId="12D8D623" w:rsidR="00168CBE" w:rsidRDefault="00168CBE"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3828DEB4" w:rsidRPr="4289A086">
        <w:rPr>
          <w:rFonts w:ascii="Consolas" w:eastAsia="Consolas" w:hAnsi="Consolas" w:cs="Consolas"/>
          <w:noProof/>
          <w:color w:val="ACACAC" w:themeColor="background2"/>
          <w:sz w:val="24"/>
          <w:szCs w:val="24"/>
        </w:rPr>
        <w:t>Si U est dans F et le poids de l'arête est inférieur ou égal à cout[U]:</w:t>
      </w:r>
    </w:p>
    <w:p w14:paraId="6EB0205B" w14:textId="733813A6" w:rsidR="3828DEB4" w:rsidRDefault="3828DEB4" w:rsidP="4289A086">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 xml:space="preserve"> </w:t>
      </w:r>
      <w:r w:rsidR="6AE37592" w:rsidRPr="4289A086">
        <w:rPr>
          <w:rFonts w:ascii="Consolas" w:eastAsia="Consolas" w:hAnsi="Consolas" w:cs="Consolas"/>
          <w:noProof/>
          <w:color w:val="ACACAC" w:themeColor="background2"/>
          <w:sz w:val="24"/>
          <w:szCs w:val="24"/>
        </w:rPr>
        <w:t xml:space="preserve">        </w:t>
      </w:r>
      <w:r w:rsidRPr="4289A086">
        <w:rPr>
          <w:rFonts w:ascii="Consolas" w:eastAsia="Consolas" w:hAnsi="Consolas" w:cs="Consolas"/>
          <w:noProof/>
          <w:color w:val="ACACAC" w:themeColor="background2"/>
          <w:sz w:val="24"/>
          <w:szCs w:val="24"/>
        </w:rPr>
        <w:t xml:space="preserve">pred[U] := T </w:t>
      </w:r>
      <w:r w:rsidR="299CB4CF" w:rsidRPr="4289A086">
        <w:rPr>
          <w:rFonts w:ascii="Consolas" w:eastAsia="Consolas" w:hAnsi="Consolas" w:cs="Consolas"/>
          <w:noProof/>
          <w:color w:val="ACACAC" w:themeColor="background2"/>
          <w:sz w:val="24"/>
          <w:szCs w:val="24"/>
        </w:rPr>
        <w:t>//</w:t>
      </w:r>
      <w:r w:rsidRPr="4289A086">
        <w:rPr>
          <w:rFonts w:ascii="Consolas" w:eastAsia="Consolas" w:hAnsi="Consolas" w:cs="Consolas"/>
          <w:noProof/>
          <w:color w:val="ACACAC" w:themeColor="background2"/>
          <w:sz w:val="24"/>
          <w:szCs w:val="24"/>
        </w:rPr>
        <w:t xml:space="preserve"> Met à jour le prédécesseur de U Mettre à jour le </w:t>
      </w:r>
      <w:r w:rsidR="45518988" w:rsidRPr="4289A086">
        <w:rPr>
          <w:rFonts w:ascii="Consolas" w:eastAsia="Consolas" w:hAnsi="Consolas" w:cs="Consolas"/>
          <w:noProof/>
          <w:color w:val="ACACAC" w:themeColor="background2"/>
          <w:sz w:val="24"/>
          <w:szCs w:val="24"/>
        </w:rPr>
        <w:t xml:space="preserve">  </w:t>
      </w:r>
      <w:r w:rsidRPr="4289A086">
        <w:rPr>
          <w:rFonts w:ascii="Consolas" w:eastAsia="Consolas" w:hAnsi="Consolas" w:cs="Consolas"/>
          <w:noProof/>
          <w:color w:val="ACACAC" w:themeColor="background2"/>
          <w:sz w:val="24"/>
          <w:szCs w:val="24"/>
        </w:rPr>
        <w:t>coût de U dans F</w:t>
      </w:r>
    </w:p>
    <w:p w14:paraId="228339E2" w14:textId="71B14A2B" w:rsidR="63D5FF6D" w:rsidRDefault="63D5FF6D" w:rsidP="4289A086">
      <w:r>
        <w:rPr>
          <w:noProof/>
        </w:rPr>
        <w:drawing>
          <wp:inline distT="0" distB="0" distL="0" distR="0" wp14:anchorId="6F8A58DB" wp14:editId="7576DEE6">
            <wp:extent cx="4572000" cy="3771900"/>
            <wp:effectExtent l="0" t="0" r="0" b="0"/>
            <wp:docPr id="1200397559" name="Image 120039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2D619198" w14:textId="583CA3A5" w:rsidR="09FB3410" w:rsidRDefault="09FB3410" w:rsidP="30D23BB9">
      <w:pPr>
        <w:rPr>
          <w:rFonts w:ascii="Consolas" w:eastAsia="Consolas" w:hAnsi="Consolas" w:cs="Consolas"/>
          <w:noProof/>
          <w:color w:val="ACACAC" w:themeColor="background2"/>
          <w:sz w:val="24"/>
          <w:szCs w:val="24"/>
        </w:rPr>
      </w:pPr>
      <w:r w:rsidRPr="4289A086">
        <w:rPr>
          <w:rFonts w:ascii="Consolas" w:eastAsia="Consolas" w:hAnsi="Consolas" w:cs="Consolas"/>
          <w:noProof/>
          <w:color w:val="ACACAC" w:themeColor="background2"/>
          <w:sz w:val="24"/>
          <w:szCs w:val="24"/>
        </w:rPr>
        <w:t>/</w:t>
      </w:r>
      <w:r w:rsidR="16C860D8" w:rsidRPr="4289A086">
        <w:rPr>
          <w:rFonts w:ascii="Consolas" w:eastAsia="Consolas" w:hAnsi="Consolas" w:cs="Consolas"/>
          <w:noProof/>
          <w:color w:val="ACACAC" w:themeColor="background2"/>
          <w:sz w:val="24"/>
          <w:szCs w:val="24"/>
        </w:rPr>
        <w:t>*</w:t>
      </w:r>
      <w:r w:rsidRPr="4289A086">
        <w:rPr>
          <w:rFonts w:ascii="Consolas" w:eastAsia="Consolas" w:hAnsi="Consolas" w:cs="Consolas"/>
          <w:noProof/>
          <w:color w:val="ACACAC" w:themeColor="background2"/>
          <w:sz w:val="24"/>
          <w:szCs w:val="24"/>
        </w:rPr>
        <w:t xml:space="preserve"> Une fois que la boucle se termine, on a</w:t>
      </w:r>
      <w:r w:rsidR="374A46DF" w:rsidRPr="4289A086">
        <w:rPr>
          <w:rFonts w:ascii="Consolas" w:eastAsia="Consolas" w:hAnsi="Consolas" w:cs="Consolas"/>
          <w:noProof/>
          <w:color w:val="ACACAC" w:themeColor="background2"/>
          <w:sz w:val="24"/>
          <w:szCs w:val="24"/>
        </w:rPr>
        <w:t>ura</w:t>
      </w:r>
      <w:r w:rsidRPr="4289A086">
        <w:rPr>
          <w:rFonts w:ascii="Consolas" w:eastAsia="Consolas" w:hAnsi="Consolas" w:cs="Consolas"/>
          <w:noProof/>
          <w:color w:val="ACACAC" w:themeColor="background2"/>
          <w:sz w:val="24"/>
          <w:szCs w:val="24"/>
        </w:rPr>
        <w:t xml:space="preserve"> construit l'arborescence couvrante de poids minimum et le tableau pred </w:t>
      </w:r>
      <w:r w:rsidR="20FBB383" w:rsidRPr="4289A086">
        <w:rPr>
          <w:rFonts w:ascii="Consolas" w:eastAsia="Consolas" w:hAnsi="Consolas" w:cs="Consolas"/>
          <w:noProof/>
          <w:color w:val="ACACAC" w:themeColor="background2"/>
          <w:sz w:val="24"/>
          <w:szCs w:val="24"/>
        </w:rPr>
        <w:t>contiendra</w:t>
      </w:r>
      <w:r w:rsidRPr="4289A086">
        <w:rPr>
          <w:rFonts w:ascii="Consolas" w:eastAsia="Consolas" w:hAnsi="Consolas" w:cs="Consolas"/>
          <w:noProof/>
          <w:color w:val="ACACAC" w:themeColor="background2"/>
          <w:sz w:val="24"/>
          <w:szCs w:val="24"/>
        </w:rPr>
        <w:t xml:space="preserve"> l</w:t>
      </w:r>
      <w:r w:rsidR="1214894B" w:rsidRPr="4289A086">
        <w:rPr>
          <w:rFonts w:ascii="Consolas" w:eastAsia="Consolas" w:hAnsi="Consolas" w:cs="Consolas"/>
          <w:noProof/>
          <w:color w:val="ACACAC" w:themeColor="background2"/>
          <w:sz w:val="24"/>
          <w:szCs w:val="24"/>
        </w:rPr>
        <w:t>’arborescence finale</w:t>
      </w:r>
      <w:r w:rsidRPr="4289A086">
        <w:rPr>
          <w:rFonts w:ascii="Consolas" w:eastAsia="Consolas" w:hAnsi="Consolas" w:cs="Consolas"/>
          <w:noProof/>
          <w:color w:val="ACACAC" w:themeColor="background2"/>
          <w:sz w:val="24"/>
          <w:szCs w:val="24"/>
        </w:rPr>
        <w:t>.</w:t>
      </w:r>
      <w:r w:rsidR="06FEACB3" w:rsidRPr="4289A086">
        <w:rPr>
          <w:rFonts w:ascii="Consolas" w:eastAsia="Consolas" w:hAnsi="Consolas" w:cs="Consolas"/>
          <w:noProof/>
          <w:color w:val="ACACAC" w:themeColor="background2"/>
          <w:sz w:val="24"/>
          <w:szCs w:val="24"/>
        </w:rPr>
        <w:t>*/</w:t>
      </w:r>
      <w:r>
        <w:br/>
      </w:r>
      <w:r w:rsidR="112F6DE6" w:rsidRPr="4289A086">
        <w:rPr>
          <w:rFonts w:ascii="Consolas" w:eastAsia="Consolas" w:hAnsi="Consolas" w:cs="Consolas"/>
          <w:noProof/>
          <w:color w:val="ACACAC" w:themeColor="background2"/>
          <w:sz w:val="24"/>
          <w:szCs w:val="24"/>
        </w:rPr>
        <w:t xml:space="preserve">                        </w:t>
      </w:r>
      <w:r>
        <w:br/>
      </w:r>
      <w:r w:rsidR="112F6DE6" w:rsidRPr="4289A086">
        <w:rPr>
          <w:rFonts w:ascii="Consolas" w:eastAsia="Consolas" w:hAnsi="Consolas" w:cs="Consolas"/>
          <w:noProof/>
          <w:color w:val="ACACAC" w:themeColor="background2"/>
          <w:sz w:val="24"/>
          <w:szCs w:val="24"/>
        </w:rPr>
        <w:t xml:space="preserve">       </w:t>
      </w:r>
      <w:r w:rsidR="112F6DE6" w:rsidRPr="4289A086">
        <w:rPr>
          <w:rFonts w:ascii="Consolas" w:eastAsia="Consolas" w:hAnsi="Consolas" w:cs="Consolas"/>
          <w:b/>
          <w:bCs/>
          <w:noProof/>
          <w:color w:val="ACACAC" w:themeColor="background2"/>
          <w:sz w:val="24"/>
          <w:szCs w:val="24"/>
        </w:rPr>
        <w:t>retourner</w:t>
      </w:r>
      <w:r w:rsidR="112F6DE6" w:rsidRPr="4289A086">
        <w:rPr>
          <w:rFonts w:ascii="Consolas" w:eastAsia="Consolas" w:hAnsi="Consolas" w:cs="Consolas"/>
          <w:noProof/>
          <w:color w:val="ACACAC" w:themeColor="background2"/>
          <w:sz w:val="24"/>
          <w:szCs w:val="24"/>
        </w:rPr>
        <w:t xml:space="preserve"> </w:t>
      </w:r>
      <w:r w:rsidR="373F3320" w:rsidRPr="4289A086">
        <w:rPr>
          <w:rFonts w:ascii="Consolas" w:eastAsia="Consolas" w:hAnsi="Consolas" w:cs="Consolas"/>
          <w:noProof/>
          <w:color w:val="ACACAC" w:themeColor="background2"/>
          <w:sz w:val="24"/>
          <w:szCs w:val="24"/>
        </w:rPr>
        <w:t>l’arbre final (tre</w:t>
      </w:r>
      <w:r w:rsidR="498453AE" w:rsidRPr="4289A086">
        <w:rPr>
          <w:rFonts w:ascii="Consolas" w:eastAsia="Consolas" w:hAnsi="Consolas" w:cs="Consolas"/>
          <w:noProof/>
          <w:color w:val="ACACAC" w:themeColor="background2"/>
          <w:sz w:val="24"/>
          <w:szCs w:val="24"/>
        </w:rPr>
        <w:t>e</w:t>
      </w:r>
      <w:r w:rsidR="373F3320" w:rsidRPr="4289A086">
        <w:rPr>
          <w:rFonts w:ascii="Consolas" w:eastAsia="Consolas" w:hAnsi="Consolas" w:cs="Consolas"/>
          <w:noProof/>
          <w:color w:val="ACACAC" w:themeColor="background2"/>
          <w:sz w:val="24"/>
          <w:szCs w:val="24"/>
        </w:rPr>
        <w:t>)</w:t>
      </w:r>
    </w:p>
    <w:p w14:paraId="76DD6B4F" w14:textId="760D5F40" w:rsidR="006B6D4B" w:rsidRPr="006328E6" w:rsidRDefault="006B6D4B" w:rsidP="30D23BB9">
      <w:pPr>
        <w:rPr>
          <w:noProof/>
        </w:rPr>
      </w:pPr>
    </w:p>
    <w:p w14:paraId="276AAF3C" w14:textId="6BBE86E8" w:rsidR="007766B6" w:rsidRPr="006328E6" w:rsidRDefault="007766B6" w:rsidP="30D23BB9">
      <w:pPr>
        <w:rPr>
          <w:noProof/>
        </w:rPr>
        <w:sectPr w:rsidR="007766B6" w:rsidRPr="006328E6" w:rsidSect="00CC79C9">
          <w:pgSz w:w="11906" w:h="16838" w:code="9"/>
          <w:pgMar w:top="994" w:right="864" w:bottom="720" w:left="864" w:header="706" w:footer="706" w:gutter="0"/>
          <w:cols w:space="851"/>
          <w:docGrid w:linePitch="360"/>
        </w:sectPr>
      </w:pPr>
    </w:p>
    <w:p w14:paraId="5E970187" w14:textId="098740FD" w:rsidR="00A10076" w:rsidRPr="002217A7" w:rsidRDefault="003342C9" w:rsidP="00C80846">
      <w:pPr>
        <w:pStyle w:val="Paragraphedeliste"/>
        <w:numPr>
          <w:ilvl w:val="0"/>
          <w:numId w:val="2"/>
        </w:numPr>
        <w:spacing w:after="0"/>
        <w:rPr>
          <w:rFonts w:asciiTheme="majorHAnsi" w:hAnsiTheme="majorHAnsi"/>
          <w:b/>
          <w:bCs/>
          <w:noProof/>
          <w:color w:val="14756E" w:themeColor="accent1"/>
          <w:sz w:val="40"/>
          <w:szCs w:val="40"/>
        </w:rPr>
      </w:pPr>
      <w:r w:rsidRPr="002217A7">
        <w:rPr>
          <w:rFonts w:asciiTheme="majorHAnsi" w:hAnsiTheme="majorHAnsi"/>
          <w:b/>
          <w:bCs/>
          <w:noProof/>
          <w:color w:val="14756E" w:themeColor="accent1"/>
          <w:sz w:val="40"/>
          <w:szCs w:val="40"/>
        </w:rPr>
        <w:lastRenderedPageBreak/>
        <w:t>Conclusion</w:t>
      </w:r>
    </w:p>
    <w:p w14:paraId="70985F53" w14:textId="77777777" w:rsidR="00A10076" w:rsidRDefault="00A10076" w:rsidP="00A10076">
      <w:pPr>
        <w:spacing w:after="0"/>
        <w:rPr>
          <w:rFonts w:asciiTheme="majorHAnsi" w:hAnsiTheme="majorHAnsi"/>
          <w:b/>
          <w:bCs/>
          <w:noProof/>
          <w:sz w:val="40"/>
          <w:szCs w:val="40"/>
        </w:rPr>
      </w:pPr>
    </w:p>
    <w:p w14:paraId="08A22788" w14:textId="73FD08A6" w:rsidR="00A10076" w:rsidRPr="002217A7" w:rsidRDefault="00A10076" w:rsidP="6382000B">
      <w:pPr>
        <w:divId w:val="491875060"/>
        <w:rPr>
          <w:rStyle w:val="s1"/>
          <w:rFonts w:ascii="Segoe UI" w:hAnsi="Segoe UI" w:cs="Segoe UI"/>
          <w:sz w:val="24"/>
          <w:szCs w:val="24"/>
        </w:rPr>
      </w:pPr>
      <w:r>
        <w:rPr>
          <w:rStyle w:val="s1"/>
        </w:rPr>
        <w:t xml:space="preserve">              </w:t>
      </w:r>
      <w:r w:rsidRPr="002217A7">
        <w:rPr>
          <w:rStyle w:val="s1"/>
          <w:rFonts w:ascii="Segoe UI" w:hAnsi="Segoe UI" w:cs="Segoe UI"/>
          <w:sz w:val="24"/>
          <w:szCs w:val="24"/>
        </w:rPr>
        <w:t xml:space="preserve">Ce projet nous a </w:t>
      </w:r>
      <w:r w:rsidR="00783006" w:rsidRPr="002217A7">
        <w:rPr>
          <w:rStyle w:val="s1"/>
          <w:rFonts w:ascii="Segoe UI" w:hAnsi="Segoe UI" w:cs="Segoe UI"/>
          <w:sz w:val="24"/>
          <w:szCs w:val="24"/>
        </w:rPr>
        <w:t>permis</w:t>
      </w:r>
      <w:r w:rsidRPr="002217A7">
        <w:rPr>
          <w:rStyle w:val="s1"/>
          <w:rFonts w:ascii="Segoe UI" w:hAnsi="Segoe UI" w:cs="Segoe UI"/>
          <w:sz w:val="24"/>
          <w:szCs w:val="24"/>
        </w:rPr>
        <w:t xml:space="preserve"> d’appliquer plusieurs aspects clés de la théorie des graphes a un cas réel. Nous avons pu voir comment des algorithmes tels que Bellman et Prim peuvent être utilisés pour résoudre des problèmes spécifiques au réseau de transports en commun, comme la recherche du plus court itinéraire ou l’optimisation de l’extension du réseau, et comment les graphes peuvent offrir des solutions pratiques pour améliorer la planification, la gestion et l’efficacité des systèmes de transport en commun.</w:t>
      </w:r>
    </w:p>
    <w:p w14:paraId="2A392343" w14:textId="689D7744" w:rsidR="00A10076" w:rsidRPr="002217A7" w:rsidRDefault="00A10076" w:rsidP="002217A7">
      <w:pPr>
        <w:divId w:val="491875060"/>
        <w:rPr>
          <w:rStyle w:val="s1"/>
          <w:rFonts w:ascii="Segoe UI" w:hAnsi="Segoe UI" w:cs="Segoe UI"/>
          <w:sz w:val="24"/>
          <w:szCs w:val="24"/>
        </w:rPr>
      </w:pPr>
      <w:r w:rsidRPr="002217A7">
        <w:rPr>
          <w:rStyle w:val="s1"/>
          <w:rFonts w:ascii="Segoe UI" w:hAnsi="Segoe UI" w:cs="Segoe UI"/>
          <w:sz w:val="24"/>
          <w:szCs w:val="24"/>
        </w:rPr>
        <w:t xml:space="preserve">En développant le sujet et en approfondissant l’application de la théorie des graphes dans le domaine des transports, en prenant en compte les contraintes spécifiques </w:t>
      </w:r>
      <w:r w:rsidR="00783006" w:rsidRPr="002217A7">
        <w:rPr>
          <w:rStyle w:val="s1"/>
          <w:rFonts w:ascii="Segoe UI" w:hAnsi="Segoe UI" w:cs="Segoe UI"/>
          <w:sz w:val="24"/>
          <w:szCs w:val="24"/>
        </w:rPr>
        <w:t>aux transports</w:t>
      </w:r>
      <w:r w:rsidRPr="002217A7">
        <w:rPr>
          <w:rStyle w:val="s1"/>
          <w:rFonts w:ascii="Segoe UI" w:hAnsi="Segoe UI" w:cs="Segoe UI"/>
          <w:sz w:val="24"/>
          <w:szCs w:val="24"/>
        </w:rPr>
        <w:t xml:space="preserve"> en commun, on pourrait développer une réelle application comme </w:t>
      </w:r>
      <w:r w:rsidR="00783006" w:rsidRPr="002217A7">
        <w:rPr>
          <w:rStyle w:val="s1"/>
          <w:rFonts w:ascii="Segoe UI" w:hAnsi="Segoe UI" w:cs="Segoe UI"/>
          <w:sz w:val="24"/>
          <w:szCs w:val="24"/>
        </w:rPr>
        <w:t>City mapper</w:t>
      </w:r>
      <w:r w:rsidRPr="002217A7">
        <w:rPr>
          <w:rStyle w:val="s1"/>
          <w:rFonts w:ascii="Segoe UI" w:hAnsi="Segoe UI" w:cs="Segoe UI"/>
          <w:sz w:val="24"/>
          <w:szCs w:val="24"/>
        </w:rPr>
        <w:t xml:space="preserve"> ou RATP mais qui se baserait entièrement sur la théorie des graphes.</w:t>
      </w:r>
    </w:p>
    <w:p w14:paraId="545039C2" w14:textId="51EC5B2C" w:rsidR="00A10076" w:rsidRPr="002217A7" w:rsidRDefault="00A10076" w:rsidP="002217A7">
      <w:pPr>
        <w:divId w:val="491875060"/>
        <w:rPr>
          <w:rFonts w:ascii="Segoe UI" w:hAnsi="Segoe UI" w:cs="Segoe UI"/>
          <w:sz w:val="24"/>
          <w:szCs w:val="24"/>
        </w:rPr>
      </w:pPr>
      <w:r w:rsidRPr="002217A7">
        <w:rPr>
          <w:rStyle w:val="s1"/>
          <w:rFonts w:ascii="Segoe UI" w:hAnsi="Segoe UI" w:cs="Segoe UI"/>
          <w:sz w:val="24"/>
          <w:szCs w:val="24"/>
        </w:rPr>
        <w:t>Les graphes offrent des outils puissants pour la résolution de problèmes spécifiques, l’informatique, la biologie ou encore la géographie ne représentent qu’un échantillon de tous les domaines où on y trouve une application.</w:t>
      </w:r>
      <w:r w:rsidRPr="002217A7">
        <w:rPr>
          <w:rStyle w:val="apple-converted-space"/>
          <w:rFonts w:ascii="Segoe UI" w:hAnsi="Segoe UI" w:cs="Segoe UI"/>
          <w:sz w:val="24"/>
          <w:szCs w:val="24"/>
        </w:rPr>
        <w:t> </w:t>
      </w:r>
    </w:p>
    <w:p w14:paraId="1322137A" w14:textId="77777777" w:rsidR="00A10076" w:rsidRPr="00A10076" w:rsidRDefault="00A10076" w:rsidP="00A10076">
      <w:pPr>
        <w:spacing w:after="0"/>
        <w:rPr>
          <w:rFonts w:asciiTheme="majorHAnsi" w:hAnsiTheme="majorHAnsi"/>
          <w:b/>
          <w:bCs/>
          <w:noProof/>
          <w:sz w:val="40"/>
          <w:szCs w:val="40"/>
        </w:rPr>
      </w:pPr>
    </w:p>
    <w:p w14:paraId="49B3BB4A" w14:textId="77777777" w:rsidR="003257DB" w:rsidRPr="003257DB" w:rsidRDefault="003257DB" w:rsidP="003257DB">
      <w:pPr>
        <w:spacing w:after="0"/>
        <w:rPr>
          <w:noProof/>
          <w:sz w:val="28"/>
          <w:szCs w:val="28"/>
        </w:rPr>
      </w:pPr>
    </w:p>
    <w:p w14:paraId="701A5BEC" w14:textId="77777777" w:rsidR="003342C9" w:rsidRPr="003257DB" w:rsidRDefault="003342C9" w:rsidP="003342C9">
      <w:pPr>
        <w:spacing w:after="0"/>
        <w:ind w:left="360"/>
        <w:rPr>
          <w:noProof/>
          <w:sz w:val="28"/>
          <w:szCs w:val="28"/>
        </w:rPr>
      </w:pPr>
    </w:p>
    <w:p w14:paraId="42D15C40" w14:textId="32648117" w:rsidR="007766B6" w:rsidRPr="006328E6" w:rsidRDefault="007766B6">
      <w:pPr>
        <w:rPr>
          <w:noProof/>
        </w:rPr>
      </w:pPr>
    </w:p>
    <w:p w14:paraId="761AE3D7" w14:textId="77777777" w:rsidR="004E4BD9" w:rsidRDefault="004E4BD9" w:rsidP="003D0860">
      <w:pPr>
        <w:rPr>
          <w:b/>
          <w:bCs/>
          <w:noProof/>
        </w:rPr>
      </w:pPr>
    </w:p>
    <w:p w14:paraId="4E38357D" w14:textId="77777777" w:rsidR="00F30F50" w:rsidRPr="00F30F50" w:rsidRDefault="00F30F50" w:rsidP="003D0860">
      <w:pPr>
        <w:rPr>
          <w:b/>
          <w:bCs/>
          <w:noProof/>
        </w:rPr>
      </w:pPr>
    </w:p>
    <w:p w14:paraId="23B9EDBD" w14:textId="77777777" w:rsidR="000B3301" w:rsidRPr="006328E6" w:rsidRDefault="009802BB" w:rsidP="003D0860">
      <w:pPr>
        <w:rPr>
          <w:noProof/>
        </w:rPr>
      </w:pPr>
      <w:r w:rsidRPr="006328E6">
        <w:rPr>
          <w:noProof/>
          <w:lang w:bidi="fr-FR"/>
        </w:rPr>
        <mc:AlternateContent>
          <mc:Choice Requires="wps">
            <w:drawing>
              <wp:anchor distT="0" distB="0" distL="114300" distR="114300" simplePos="0" relativeHeight="251658242" behindDoc="1" locked="1" layoutInCell="1" allowOverlap="1" wp14:anchorId="03C4E90B" wp14:editId="342D0238">
                <wp:simplePos x="0" y="0"/>
                <wp:positionH relativeFrom="column">
                  <wp:posOffset>-681990</wp:posOffset>
                </wp:positionH>
                <wp:positionV relativeFrom="page">
                  <wp:posOffset>7447915</wp:posOffset>
                </wp:positionV>
                <wp:extent cx="7753985" cy="3267075"/>
                <wp:effectExtent l="0" t="0" r="0" b="9525"/>
                <wp:wrapNone/>
                <wp:docPr id="24" name="Rectangle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985" cy="32670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983EC" w14:textId="77777777" w:rsidR="009802BB" w:rsidRPr="0006324A" w:rsidRDefault="009802BB" w:rsidP="009802BB">
                            <w:pPr>
                              <w:spacing w:line="192" w:lineRule="auto"/>
                              <w:ind w:right="1077"/>
                              <w:rPr>
                                <w:rFonts w:ascii="Tw Cen MT" w:hAnsi="Tw Cen MT"/>
                                <w:b/>
                                <w:bCs/>
                                <w:sz w:val="40"/>
                                <w:szCs w:val="4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E90B" id="Rectangle 24" o:spid="_x0000_s1030" alt="&quot;&quot;" style="position:absolute;margin-left:-53.7pt;margin-top:586.45pt;width:610.55pt;height:257.2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" fillcolor="#14756e [3204]" stroked="f" strokeweight="1pt">
                <v:textbox>
                  <w:txbxContent>
                    <w:p w14:paraId="4FB983EC" w14:textId="77777777" w:rsidR="009802BB" w:rsidRPr="0006324A" w:rsidRDefault="009802BB" w:rsidP="009802BB">
                      <w:pPr>
                        <w:spacing w:line="192" w:lineRule="auto"/>
                        <w:ind w:right="1077"/>
                        <w:rPr>
                          <w:rFonts w:ascii="Tw Cen MT" w:hAnsi="Tw Cen MT"/>
                          <w:b/>
                          <w:bCs/>
                          <w:sz w:val="40"/>
                          <w:szCs w:val="40"/>
                        </w:rPr>
                      </w:pPr>
                    </w:p>
                  </w:txbxContent>
                </v:textbox>
                <w10:wrap anchory="page"/>
                <w10:anchorlock/>
              </v:rect>
            </w:pict>
          </mc:Fallback>
        </mc:AlternateContent>
      </w:r>
    </w:p>
    <w:p w14:paraId="013EC464" w14:textId="512B681E" w:rsidR="00E6746D" w:rsidRDefault="00E6746D">
      <w:pPr>
        <w:rPr>
          <w:b/>
        </w:rPr>
      </w:pPr>
      <w:r>
        <w:rPr>
          <w:b/>
        </w:rPr>
        <w:br w:type="page"/>
      </w:r>
    </w:p>
    <w:p w14:paraId="342CFF42" w14:textId="103B91D0" w:rsidR="00E6746D" w:rsidRPr="006328E6" w:rsidRDefault="00E6746D" w:rsidP="00C80846">
      <w:pPr>
        <w:pStyle w:val="Titre1"/>
        <w:numPr>
          <w:ilvl w:val="0"/>
          <w:numId w:val="2"/>
        </w:numPr>
        <w:rPr>
          <w:noProof/>
        </w:rPr>
      </w:pPr>
      <w:bookmarkStart w:id="7" w:name="_Toc149510553"/>
      <w:r w:rsidRPr="7436CB26">
        <w:rPr>
          <w:noProof/>
        </w:rPr>
        <w:lastRenderedPageBreak/>
        <w:t>Code- annexe</w:t>
      </w:r>
      <w:bookmarkEnd w:id="7"/>
    </w:p>
    <w:p w14:paraId="6B88D600" w14:textId="5B3FEBFB" w:rsidR="000B3301" w:rsidRDefault="000B3301" w:rsidP="003E3496">
      <w:pPr>
        <w:rPr>
          <w:b/>
        </w:rPr>
      </w:pPr>
    </w:p>
    <w:p w14:paraId="42123BEA" w14:textId="7F977936" w:rsidR="00DC0717" w:rsidRDefault="000013EE" w:rsidP="003E3496">
      <w:pPr>
        <w:rPr>
          <w:b/>
          <w:sz w:val="28"/>
          <w:szCs w:val="28"/>
        </w:rPr>
      </w:pPr>
      <w:r w:rsidRPr="6AF61720">
        <w:rPr>
          <w:b/>
          <w:sz w:val="28"/>
          <w:szCs w:val="28"/>
        </w:rPr>
        <w:t>DATA.PY</w:t>
      </w:r>
    </w:p>
    <w:p w14:paraId="5A7A5D5E" w14:textId="77777777" w:rsidR="000013EE" w:rsidRDefault="000013EE" w:rsidP="003E3496">
      <w:pPr>
        <w:rPr>
          <w:b/>
          <w:sz w:val="20"/>
          <w:szCs w:val="20"/>
        </w:rPr>
      </w:pPr>
    </w:p>
    <w:p w14:paraId="7A83403D"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1844504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roofErr w:type="spellStart"/>
      <w:r w:rsidRPr="10E07750">
        <w:rPr>
          <w:rFonts w:ascii="Menlo" w:hAnsi="Menlo" w:cs="Menlo"/>
          <w:color w:val="229295"/>
          <w:sz w:val="20"/>
          <w:szCs w:val="20"/>
          <w:lang w:val="en-US"/>
        </w:rPr>
        <w:t>line_colors</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0FC8B83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'#F6D046',</w:t>
      </w:r>
    </w:p>
    <w:p w14:paraId="224F081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'2':</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'#2962AB',</w:t>
      </w:r>
    </w:p>
    <w:p w14:paraId="4CF54CF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'3':</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'#9F993B',</w:t>
      </w:r>
    </w:p>
    <w:p w14:paraId="799682E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'3bis':</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'#A4D2E0',</w:t>
      </w:r>
    </w:p>
    <w:p w14:paraId="1E29F78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'4':</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'#B24A8E',</w:t>
      </w:r>
    </w:p>
    <w:p w14:paraId="4B0A7EE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'5':</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'#E49352',</w:t>
      </w:r>
    </w:p>
    <w:p w14:paraId="6CB3B4A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'6':</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'#90C195',</w:t>
      </w:r>
    </w:p>
    <w:p w14:paraId="4526DFE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'7':</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'#E8A7BA',</w:t>
      </w:r>
    </w:p>
    <w:p w14:paraId="7F68B4B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'7bis':</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'#90C195',</w:t>
      </w:r>
    </w:p>
    <w:p w14:paraId="6EEB120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'8':</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'#9F993B',</w:t>
      </w:r>
    </w:p>
    <w:p w14:paraId="4B20509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'9':</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'#BAB33A',</w:t>
      </w:r>
    </w:p>
    <w:p w14:paraId="31BFAE68"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'10':</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'#DBB448',</w:t>
      </w:r>
    </w:p>
    <w:p w14:paraId="21929C8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'#866034',</w:t>
      </w:r>
    </w:p>
    <w:p w14:paraId="108CC616"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'12':</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'#387F53',</w:t>
      </w:r>
    </w:p>
    <w:p w14:paraId="0397ECF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'13':</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'#A4D2E0',</w:t>
      </w:r>
    </w:p>
    <w:p w14:paraId="7669C72B"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'14':</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'#5E287E'</w:t>
      </w:r>
    </w:p>
    <w:p w14:paraId="530AB2DB"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w:t>
      </w:r>
    </w:p>
    <w:p w14:paraId="5C7C6D86"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2C829216"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xml:space="preserve"># </w:t>
      </w:r>
      <w:proofErr w:type="spellStart"/>
      <w:r w:rsidRPr="10E07750">
        <w:rPr>
          <w:rFonts w:ascii="Menlo" w:hAnsi="Menlo" w:cs="Menlo"/>
          <w:i/>
          <w:color w:val="435B67"/>
          <w:sz w:val="20"/>
          <w:szCs w:val="20"/>
          <w:lang w:val="en-US"/>
        </w:rPr>
        <w:t>subway_data</w:t>
      </w:r>
      <w:proofErr w:type="spellEnd"/>
      <w:r w:rsidRPr="10E07750">
        <w:rPr>
          <w:rFonts w:ascii="Menlo" w:hAnsi="Menlo" w:cs="Menlo"/>
          <w:i/>
          <w:color w:val="435B67"/>
          <w:sz w:val="20"/>
          <w:szCs w:val="20"/>
          <w:lang w:val="en-US"/>
        </w:rPr>
        <w:t xml:space="preserve"> = {</w:t>
      </w:r>
    </w:p>
    <w:p w14:paraId="282B18C1"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'stations' : {</w:t>
      </w:r>
    </w:p>
    <w:p w14:paraId="186177E3"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w:t>
      </w:r>
      <w:proofErr w:type="spellStart"/>
      <w:r w:rsidRPr="10E07750">
        <w:rPr>
          <w:rFonts w:ascii="Menlo" w:hAnsi="Menlo" w:cs="Menlo"/>
          <w:i/>
          <w:color w:val="435B67"/>
          <w:sz w:val="20"/>
          <w:szCs w:val="20"/>
        </w:rPr>
        <w:t>numstation</w:t>
      </w:r>
      <w:proofErr w:type="spellEnd"/>
      <w:r w:rsidRPr="10E07750">
        <w:rPr>
          <w:rFonts w:ascii="Menlo" w:hAnsi="Menlo" w:cs="Menlo"/>
          <w:i/>
          <w:color w:val="435B67"/>
          <w:sz w:val="20"/>
          <w:szCs w:val="20"/>
        </w:rPr>
        <w:t xml:space="preserve"> : [</w:t>
      </w:r>
    </w:p>
    <w:p w14:paraId="6E40F5C9"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station </w:t>
      </w:r>
      <w:proofErr w:type="spellStart"/>
      <w:r w:rsidRPr="10E07750">
        <w:rPr>
          <w:rFonts w:ascii="Menlo" w:hAnsi="Menlo" w:cs="Menlo"/>
          <w:i/>
          <w:color w:val="435B67"/>
          <w:sz w:val="20"/>
          <w:szCs w:val="20"/>
        </w:rPr>
        <w:t>name</w:t>
      </w:r>
      <w:proofErr w:type="spellEnd"/>
      <w:r w:rsidRPr="10E07750">
        <w:rPr>
          <w:rFonts w:ascii="Menlo" w:hAnsi="Menlo" w:cs="Menlo"/>
          <w:i/>
          <w:color w:val="435B67"/>
          <w:sz w:val="20"/>
          <w:szCs w:val="20"/>
        </w:rPr>
        <w:t>,</w:t>
      </w:r>
    </w:p>
    <w:p w14:paraId="4D22144F"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ligne </w:t>
      </w:r>
    </w:p>
    <w:p w14:paraId="2F71F0F1"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terminus Oui : 1 / Non : 0</w:t>
      </w:r>
    </w:p>
    <w:p w14:paraId="41352A03"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branchement principale : 0, </w:t>
      </w:r>
      <w:proofErr w:type="gramStart"/>
      <w:r w:rsidRPr="10E07750">
        <w:rPr>
          <w:rFonts w:ascii="Menlo" w:hAnsi="Menlo" w:cs="Menlo"/>
          <w:i/>
          <w:color w:val="435B67"/>
          <w:sz w:val="20"/>
          <w:szCs w:val="20"/>
        </w:rPr>
        <w:t>1er branche</w:t>
      </w:r>
      <w:proofErr w:type="gramEnd"/>
      <w:r w:rsidRPr="10E07750">
        <w:rPr>
          <w:rFonts w:ascii="Menlo" w:hAnsi="Menlo" w:cs="Menlo"/>
          <w:i/>
          <w:color w:val="435B67"/>
          <w:sz w:val="20"/>
          <w:szCs w:val="20"/>
        </w:rPr>
        <w:t xml:space="preserve"> : 1, 2e branche : 2],</w:t>
      </w:r>
    </w:p>
    <w:p w14:paraId="2F99947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'join</w:t>
      </w:r>
      <w:proofErr w:type="gramStart"/>
      <w:r w:rsidRPr="10E07750">
        <w:rPr>
          <w:rFonts w:ascii="Menlo" w:hAnsi="Menlo" w:cs="Menlo"/>
          <w:i/>
          <w:color w:val="435B67"/>
          <w:sz w:val="20"/>
          <w:szCs w:val="20"/>
          <w:lang w:val="en-US"/>
        </w:rPr>
        <w:t>' :</w:t>
      </w:r>
      <w:proofErr w:type="gramEnd"/>
      <w:r w:rsidRPr="10E07750">
        <w:rPr>
          <w:rFonts w:ascii="Menlo" w:hAnsi="Menlo" w:cs="Menlo"/>
          <w:i/>
          <w:color w:val="435B67"/>
          <w:sz w:val="20"/>
          <w:szCs w:val="20"/>
          <w:lang w:val="en-US"/>
        </w:rPr>
        <w:t xml:space="preserve"> {</w:t>
      </w:r>
    </w:p>
    <w:p w14:paraId="31E1C890"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's1': [],</w:t>
      </w:r>
    </w:p>
    <w:p w14:paraId="3DD817A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's2': [],</w:t>
      </w:r>
    </w:p>
    <w:p w14:paraId="2610254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w:t>
      </w:r>
      <w:proofErr w:type="spellStart"/>
      <w:r w:rsidRPr="10E07750">
        <w:rPr>
          <w:rFonts w:ascii="Menlo" w:hAnsi="Menlo" w:cs="Menlo"/>
          <w:i/>
          <w:color w:val="435B67"/>
          <w:sz w:val="20"/>
          <w:szCs w:val="20"/>
          <w:lang w:val="en-US"/>
        </w:rPr>
        <w:t>lon</w:t>
      </w:r>
      <w:proofErr w:type="spellEnd"/>
      <w:r w:rsidRPr="10E07750">
        <w:rPr>
          <w:rFonts w:ascii="Menlo" w:hAnsi="Menlo" w:cs="Menlo"/>
          <w:i/>
          <w:color w:val="435B67"/>
          <w:sz w:val="20"/>
          <w:szCs w:val="20"/>
          <w:lang w:val="en-US"/>
        </w:rPr>
        <w:t>': []</w:t>
      </w:r>
    </w:p>
    <w:p w14:paraId="5472024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w:t>
      </w:r>
    </w:p>
    <w:p w14:paraId="34CF666B"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w:t>
      </w:r>
    </w:p>
    <w:p w14:paraId="1398E8E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6C2C553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7BCEE52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roofErr w:type="spellStart"/>
      <w:r w:rsidRPr="10E07750">
        <w:rPr>
          <w:rFonts w:ascii="Menlo" w:hAnsi="Menlo" w:cs="Menlo"/>
          <w:color w:val="229295"/>
          <w:sz w:val="20"/>
          <w:szCs w:val="20"/>
          <w:lang w:val="en-US"/>
        </w:rPr>
        <w:t>subway_data</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4B398A2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'stations</w:t>
      </w:r>
      <w:proofErr w:type="gramStart"/>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gram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79756ED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gram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292A90F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'summit1':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6109140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'summit2':</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3452FDE8"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spellStart"/>
      <w:r w:rsidRPr="10E07750">
        <w:rPr>
          <w:rFonts w:ascii="Menlo" w:hAnsi="Menlo" w:cs="Menlo"/>
          <w:color w:val="5D7082"/>
          <w:sz w:val="20"/>
          <w:szCs w:val="20"/>
          <w:lang w:val="en-US"/>
        </w:rPr>
        <w:t>lon</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6EE3762F"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r w:rsidRPr="10E07750">
        <w:rPr>
          <w:rFonts w:ascii="Menlo" w:hAnsi="Menlo" w:cs="Menlo"/>
          <w:color w:val="5D7082"/>
          <w:sz w:val="20"/>
          <w:szCs w:val="20"/>
        </w:rPr>
        <w:t>}</w:t>
      </w:r>
    </w:p>
    <w:p w14:paraId="2739DF2A"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color w:val="5D7082"/>
          <w:sz w:val="20"/>
          <w:szCs w:val="20"/>
        </w:rPr>
        <w:t>}</w:t>
      </w:r>
    </w:p>
    <w:p w14:paraId="72330BEC"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2B5D4962"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-------- 1) Description du stockage des données ------------</w:t>
      </w:r>
    </w:p>
    <w:p w14:paraId="34D4F69D"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6905BFD9"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format pour les sommets :</w:t>
      </w:r>
    </w:p>
    <w:p w14:paraId="1C9DC75E"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V </w:t>
      </w:r>
      <w:proofErr w:type="spellStart"/>
      <w:r w:rsidRPr="10E07750">
        <w:rPr>
          <w:rFonts w:ascii="Menlo" w:hAnsi="Menlo" w:cs="Menlo"/>
          <w:i/>
          <w:color w:val="435B67"/>
          <w:sz w:val="20"/>
          <w:szCs w:val="20"/>
        </w:rPr>
        <w:t>num_sommet</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nom_sommet</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numéro_ligne</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si_terminus</w:t>
      </w:r>
      <w:proofErr w:type="spellEnd"/>
      <w:r w:rsidRPr="10E07750">
        <w:rPr>
          <w:rFonts w:ascii="Menlo" w:hAnsi="Menlo" w:cs="Menlo"/>
          <w:i/>
          <w:color w:val="435B67"/>
          <w:sz w:val="20"/>
          <w:szCs w:val="20"/>
        </w:rPr>
        <w:t xml:space="preserve"> branchement (0 stations en commun, 1 pour la direction </w:t>
      </w:r>
      <w:proofErr w:type="gramStart"/>
      <w:r w:rsidRPr="10E07750">
        <w:rPr>
          <w:rFonts w:ascii="Menlo" w:hAnsi="Menlo" w:cs="Menlo"/>
          <w:i/>
          <w:color w:val="435B67"/>
          <w:sz w:val="20"/>
          <w:szCs w:val="20"/>
        </w:rPr>
        <w:t>1,  2</w:t>
      </w:r>
      <w:proofErr w:type="gramEnd"/>
      <w:r w:rsidRPr="10E07750">
        <w:rPr>
          <w:rFonts w:ascii="Menlo" w:hAnsi="Menlo" w:cs="Menlo"/>
          <w:i/>
          <w:color w:val="435B67"/>
          <w:sz w:val="20"/>
          <w:szCs w:val="20"/>
        </w:rPr>
        <w:t xml:space="preserve"> pour la direction 2, ainsi </w:t>
      </w:r>
    </w:p>
    <w:p w14:paraId="6BF62B53"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gramStart"/>
      <w:r w:rsidRPr="10E07750">
        <w:rPr>
          <w:rFonts w:ascii="Menlo" w:hAnsi="Menlo" w:cs="Menlo"/>
          <w:i/>
          <w:color w:val="435B67"/>
          <w:sz w:val="20"/>
          <w:szCs w:val="20"/>
        </w:rPr>
        <w:t>de suite</w:t>
      </w:r>
      <w:proofErr w:type="gramEnd"/>
      <w:r w:rsidRPr="10E07750">
        <w:rPr>
          <w:rFonts w:ascii="Menlo" w:hAnsi="Menlo" w:cs="Menlo"/>
          <w:i/>
          <w:color w:val="435B67"/>
          <w:sz w:val="20"/>
          <w:szCs w:val="20"/>
        </w:rPr>
        <w:t xml:space="preserve"> ...)</w:t>
      </w:r>
    </w:p>
    <w:p w14:paraId="5DE9089C"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FFC3372"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format pour les arêtes :</w:t>
      </w:r>
    </w:p>
    <w:p w14:paraId="194E7009"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lastRenderedPageBreak/>
        <w:t xml:space="preserve"># E num_sommet1 num_sommet2 </w:t>
      </w:r>
      <w:proofErr w:type="spellStart"/>
      <w:r w:rsidRPr="10E07750">
        <w:rPr>
          <w:rFonts w:ascii="Menlo" w:hAnsi="Menlo" w:cs="Menlo"/>
          <w:i/>
          <w:color w:val="435B67"/>
          <w:sz w:val="20"/>
          <w:szCs w:val="20"/>
        </w:rPr>
        <w:t>temps_en_secondes</w:t>
      </w:r>
      <w:proofErr w:type="spellEnd"/>
      <w:r w:rsidRPr="10E07750">
        <w:rPr>
          <w:rFonts w:ascii="Menlo" w:hAnsi="Menlo" w:cs="Menlo"/>
          <w:i/>
          <w:color w:val="435B67"/>
          <w:sz w:val="20"/>
          <w:szCs w:val="20"/>
        </w:rPr>
        <w:t xml:space="preserve"> </w:t>
      </w:r>
    </w:p>
    <w:p w14:paraId="712CD804"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60680DFB"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12ED520B"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récupérer les </w:t>
      </w:r>
      <w:proofErr w:type="spellStart"/>
      <w:r w:rsidRPr="10E07750">
        <w:rPr>
          <w:rFonts w:ascii="Menlo" w:hAnsi="Menlo" w:cs="Menlo"/>
          <w:i/>
          <w:color w:val="435B67"/>
          <w:sz w:val="20"/>
          <w:szCs w:val="20"/>
        </w:rPr>
        <w:t>diférentes</w:t>
      </w:r>
      <w:proofErr w:type="spellEnd"/>
      <w:r w:rsidRPr="10E07750">
        <w:rPr>
          <w:rFonts w:ascii="Menlo" w:hAnsi="Menlo" w:cs="Menlo"/>
          <w:i/>
          <w:color w:val="435B67"/>
          <w:sz w:val="20"/>
          <w:szCs w:val="20"/>
        </w:rPr>
        <w:t xml:space="preserve"> lignes et branches</w:t>
      </w:r>
    </w:p>
    <w:p w14:paraId="35712D23"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51DD79F2"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389C17C6"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5748DF1F"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21A47A16"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with</w:t>
      </w:r>
      <w:r w:rsidRPr="10E07750">
        <w:rPr>
          <w:rFonts w:ascii="Menlo" w:hAnsi="Menlo" w:cs="Menlo"/>
          <w:color w:val="229295"/>
          <w:sz w:val="20"/>
          <w:szCs w:val="20"/>
          <w:lang w:val="en-US"/>
        </w:rPr>
        <w:t xml:space="preserve"> </w:t>
      </w:r>
      <w:proofErr w:type="gramStart"/>
      <w:r w:rsidRPr="10E07750">
        <w:rPr>
          <w:rFonts w:ascii="Menlo" w:hAnsi="Menlo" w:cs="Menlo"/>
          <w:color w:val="21614C"/>
          <w:sz w:val="20"/>
          <w:szCs w:val="20"/>
          <w:lang w:val="en-US"/>
        </w:rPr>
        <w:t>open</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'metro.txt',</w:t>
      </w:r>
      <w:r w:rsidRPr="10E07750">
        <w:rPr>
          <w:rFonts w:ascii="Menlo" w:hAnsi="Menlo" w:cs="Menlo"/>
          <w:color w:val="21614C"/>
          <w:sz w:val="20"/>
          <w:szCs w:val="20"/>
          <w:lang w:val="en-US"/>
        </w:rPr>
        <w:t xml:space="preserve"> </w:t>
      </w:r>
      <w:r w:rsidRPr="10E07750">
        <w:rPr>
          <w:rFonts w:ascii="Menlo" w:hAnsi="Menlo" w:cs="Menlo"/>
          <w:color w:val="5D7082"/>
          <w:sz w:val="20"/>
          <w:szCs w:val="20"/>
          <w:lang w:val="en-US"/>
        </w:rPr>
        <w:t>'r',</w:t>
      </w:r>
      <w:r w:rsidRPr="10E07750">
        <w:rPr>
          <w:rFonts w:ascii="Menlo" w:hAnsi="Menlo" w:cs="Menlo"/>
          <w:color w:val="21614C"/>
          <w:sz w:val="20"/>
          <w:szCs w:val="20"/>
          <w:lang w:val="en-US"/>
        </w:rPr>
        <w:t xml:space="preserve"> </w:t>
      </w:r>
      <w:r w:rsidRPr="10E07750">
        <w:rPr>
          <w:rFonts w:ascii="Menlo" w:hAnsi="Menlo" w:cs="Menlo"/>
          <w:color w:val="5D7082"/>
          <w:sz w:val="20"/>
          <w:szCs w:val="20"/>
          <w:lang w:val="en-US"/>
        </w:rPr>
        <w:t>encoding</w:t>
      </w:r>
      <w:r w:rsidRPr="10E07750">
        <w:rPr>
          <w:rFonts w:ascii="Menlo" w:hAnsi="Menlo" w:cs="Menlo"/>
          <w:color w:val="229295"/>
          <w:sz w:val="20"/>
          <w:szCs w:val="20"/>
          <w:lang w:val="en-US"/>
        </w:rPr>
        <w:t>=</w:t>
      </w:r>
      <w:r w:rsidRPr="10E07750">
        <w:rPr>
          <w:rFonts w:ascii="Menlo" w:hAnsi="Menlo" w:cs="Menlo"/>
          <w:color w:val="5D7082"/>
          <w:sz w:val="20"/>
          <w:szCs w:val="20"/>
          <w:lang w:val="en-US"/>
        </w:rPr>
        <w:t>"UTF-8")</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as</w:t>
      </w:r>
      <w:r w:rsidRPr="10E07750">
        <w:rPr>
          <w:rFonts w:ascii="Menlo" w:hAnsi="Menlo" w:cs="Menlo"/>
          <w:color w:val="229295"/>
          <w:sz w:val="20"/>
          <w:szCs w:val="20"/>
          <w:lang w:val="en-US"/>
        </w:rPr>
        <w:t xml:space="preserve"> metro</w:t>
      </w:r>
      <w:r w:rsidRPr="10E07750">
        <w:rPr>
          <w:rFonts w:ascii="Menlo" w:hAnsi="Menlo" w:cs="Menlo"/>
          <w:color w:val="5D7082"/>
          <w:sz w:val="20"/>
          <w:szCs w:val="20"/>
          <w:lang w:val="en-US"/>
        </w:rPr>
        <w:t>:</w:t>
      </w:r>
    </w:p>
    <w:p w14:paraId="3DEC5EF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line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metro</w:t>
      </w:r>
      <w:r w:rsidRPr="10E07750">
        <w:rPr>
          <w:rFonts w:ascii="Menlo" w:hAnsi="Menlo" w:cs="Menlo"/>
          <w:color w:val="5D7082"/>
          <w:sz w:val="20"/>
          <w:szCs w:val="20"/>
          <w:lang w:val="en-US"/>
        </w:rPr>
        <w:t>:</w:t>
      </w:r>
    </w:p>
    <w:p w14:paraId="3003A2F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'V':</w:t>
      </w:r>
    </w:p>
    <w:p w14:paraId="1690906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station id -&gt;   station name,</w:t>
      </w:r>
    </w:p>
    <w:p w14:paraId="4300F77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spellStart"/>
      <w:r w:rsidRPr="10E07750">
        <w:rPr>
          <w:rFonts w:ascii="Menlo" w:hAnsi="Menlo" w:cs="Menlo"/>
          <w:i/>
          <w:color w:val="435B67"/>
          <w:sz w:val="20"/>
          <w:szCs w:val="20"/>
          <w:lang w:val="en-US"/>
        </w:rPr>
        <w:t>ligne</w:t>
      </w:r>
      <w:proofErr w:type="spellEnd"/>
      <w:r w:rsidRPr="10E07750">
        <w:rPr>
          <w:rFonts w:ascii="Menlo" w:hAnsi="Menlo" w:cs="Menlo"/>
          <w:i/>
          <w:color w:val="435B67"/>
          <w:sz w:val="20"/>
          <w:szCs w:val="20"/>
          <w:lang w:val="en-US"/>
        </w:rPr>
        <w:t xml:space="preserve"> </w:t>
      </w:r>
    </w:p>
    <w:p w14:paraId="1721881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terminus True or False</w:t>
      </w:r>
    </w:p>
    <w:p w14:paraId="7C6E8C4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spellStart"/>
      <w:r w:rsidRPr="10E07750">
        <w:rPr>
          <w:rFonts w:ascii="Menlo" w:hAnsi="Menlo" w:cs="Menlo"/>
          <w:i/>
          <w:color w:val="435B67"/>
          <w:sz w:val="20"/>
          <w:szCs w:val="20"/>
          <w:lang w:val="en-US"/>
        </w:rPr>
        <w:t>branchement</w:t>
      </w:r>
      <w:proofErr w:type="spellEnd"/>
      <w:r w:rsidRPr="10E07750">
        <w:rPr>
          <w:rFonts w:ascii="Menlo" w:hAnsi="Menlo" w:cs="Menlo"/>
          <w:i/>
          <w:color w:val="435B67"/>
          <w:sz w:val="20"/>
          <w:szCs w:val="20"/>
          <w:lang w:val="en-US"/>
        </w:rPr>
        <w:t xml:space="preserve"> </w:t>
      </w:r>
      <w:proofErr w:type="spellStart"/>
      <w:proofErr w:type="gramStart"/>
      <w:r w:rsidRPr="10E07750">
        <w:rPr>
          <w:rFonts w:ascii="Menlo" w:hAnsi="Menlo" w:cs="Menlo"/>
          <w:i/>
          <w:color w:val="435B67"/>
          <w:sz w:val="20"/>
          <w:szCs w:val="20"/>
          <w:lang w:val="en-US"/>
        </w:rPr>
        <w:t>principale</w:t>
      </w:r>
      <w:proofErr w:type="spellEnd"/>
      <w:r w:rsidRPr="10E07750">
        <w:rPr>
          <w:rFonts w:ascii="Menlo" w:hAnsi="Menlo" w:cs="Menlo"/>
          <w:i/>
          <w:color w:val="435B67"/>
          <w:sz w:val="20"/>
          <w:szCs w:val="20"/>
          <w:lang w:val="en-US"/>
        </w:rPr>
        <w:t xml:space="preserve"> :</w:t>
      </w:r>
      <w:proofErr w:type="gramEnd"/>
      <w:r w:rsidRPr="10E07750">
        <w:rPr>
          <w:rFonts w:ascii="Menlo" w:hAnsi="Menlo" w:cs="Menlo"/>
          <w:i/>
          <w:color w:val="435B67"/>
          <w:sz w:val="20"/>
          <w:szCs w:val="20"/>
          <w:lang w:val="en-US"/>
        </w:rPr>
        <w:t xml:space="preserve"> 0, 1er </w:t>
      </w:r>
      <w:proofErr w:type="spellStart"/>
      <w:r w:rsidRPr="10E07750">
        <w:rPr>
          <w:rFonts w:ascii="Menlo" w:hAnsi="Menlo" w:cs="Menlo"/>
          <w:i/>
          <w:color w:val="435B67"/>
          <w:sz w:val="20"/>
          <w:szCs w:val="20"/>
          <w:lang w:val="en-US"/>
        </w:rPr>
        <w:t>branche</w:t>
      </w:r>
      <w:proofErr w:type="spellEnd"/>
      <w:r w:rsidRPr="10E07750">
        <w:rPr>
          <w:rFonts w:ascii="Menlo" w:hAnsi="Menlo" w:cs="Menlo"/>
          <w:i/>
          <w:color w:val="435B67"/>
          <w:sz w:val="20"/>
          <w:szCs w:val="20"/>
          <w:lang w:val="en-US"/>
        </w:rPr>
        <w:t xml:space="preserve"> : 1, 2e </w:t>
      </w:r>
      <w:proofErr w:type="spellStart"/>
      <w:r w:rsidRPr="10E07750">
        <w:rPr>
          <w:rFonts w:ascii="Menlo" w:hAnsi="Menlo" w:cs="Menlo"/>
          <w:i/>
          <w:color w:val="435B67"/>
          <w:sz w:val="20"/>
          <w:szCs w:val="20"/>
          <w:lang w:val="en-US"/>
        </w:rPr>
        <w:t>branche</w:t>
      </w:r>
      <w:proofErr w:type="spellEnd"/>
      <w:r w:rsidRPr="10E07750">
        <w:rPr>
          <w:rFonts w:ascii="Menlo" w:hAnsi="Menlo" w:cs="Menlo"/>
          <w:i/>
          <w:color w:val="435B67"/>
          <w:sz w:val="20"/>
          <w:szCs w:val="20"/>
          <w:lang w:val="en-US"/>
        </w:rPr>
        <w:t xml:space="preserve"> : 2</w:t>
      </w:r>
    </w:p>
    <w:p w14:paraId="380798C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167C7A7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['stations</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 '.</w:t>
      </w:r>
      <w:r w:rsidRPr="10E07750">
        <w:rPr>
          <w:rFonts w:ascii="Menlo" w:hAnsi="Menlo" w:cs="Menlo"/>
          <w:color w:val="21614C"/>
          <w:sz w:val="20"/>
          <w:szCs w:val="20"/>
          <w:lang w:val="en-US"/>
        </w:rPr>
        <w:t>join</w:t>
      </w:r>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()[2:</w:t>
      </w:r>
      <w:r w:rsidRPr="10E07750">
        <w:rPr>
          <w:rFonts w:ascii="Menlo" w:hAnsi="Menlo" w:cs="Menlo"/>
          <w:color w:val="229295"/>
          <w:sz w:val="20"/>
          <w:szCs w:val="20"/>
          <w:lang w:val="en-US"/>
        </w:rPr>
        <w:t>-</w:t>
      </w:r>
      <w:r w:rsidRPr="10E07750">
        <w:rPr>
          <w:rFonts w:ascii="Menlo" w:hAnsi="Menlo" w:cs="Menlo"/>
          <w:color w:val="5D7082"/>
          <w:sz w:val="20"/>
          <w:szCs w:val="20"/>
          <w:lang w:val="en-US"/>
        </w:rPr>
        <w:t>3]),</w:t>
      </w:r>
      <w:r w:rsidRPr="10E07750">
        <w:rPr>
          <w:rFonts w:ascii="Menlo" w:hAnsi="Menlo" w:cs="Menlo"/>
          <w:color w:val="229295"/>
          <w:sz w:val="20"/>
          <w:szCs w:val="20"/>
          <w:lang w:val="en-US"/>
        </w:rPr>
        <w:t xml:space="preserve"> </w:t>
      </w:r>
    </w:p>
    <w:p w14:paraId="4073B460"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w:t>
      </w:r>
      <w:r w:rsidRPr="10E07750">
        <w:rPr>
          <w:rFonts w:ascii="Menlo" w:hAnsi="Menlo" w:cs="Menlo"/>
          <w:color w:val="5D7082"/>
          <w:sz w:val="20"/>
          <w:szCs w:val="20"/>
          <w:lang w:val="en-US"/>
        </w:rPr>
        <w:t>3][1:],</w:t>
      </w:r>
      <w:r w:rsidRPr="10E07750">
        <w:rPr>
          <w:rFonts w:ascii="Menlo" w:hAnsi="Menlo" w:cs="Menlo"/>
          <w:color w:val="229295"/>
          <w:sz w:val="20"/>
          <w:szCs w:val="20"/>
          <w:lang w:val="en-US"/>
        </w:rPr>
        <w:t xml:space="preserve"> </w:t>
      </w:r>
    </w:p>
    <w:p w14:paraId="31DB8BB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False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w:t>
      </w:r>
      <w:r w:rsidRPr="10E07750">
        <w:rPr>
          <w:rFonts w:ascii="Menlo" w:hAnsi="Menlo" w:cs="Menlo"/>
          <w:color w:val="5D7082"/>
          <w:sz w:val="20"/>
          <w:szCs w:val="20"/>
          <w:lang w:val="en-US"/>
        </w:rPr>
        <w:t>2][1:]</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'False'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else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True,</w:t>
      </w:r>
      <w:r w:rsidRPr="10E07750">
        <w:rPr>
          <w:rFonts w:ascii="Menlo" w:hAnsi="Menlo" w:cs="Menlo"/>
          <w:color w:val="229295"/>
          <w:sz w:val="20"/>
          <w:szCs w:val="20"/>
          <w:lang w:val="en-US"/>
        </w:rPr>
        <w:t xml:space="preserve"> </w:t>
      </w:r>
    </w:p>
    <w:p w14:paraId="4E8C825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else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else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2]</w:t>
      </w:r>
    </w:p>
    <w:p w14:paraId="7F72062B"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54639E66"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'E':</w:t>
      </w:r>
    </w:p>
    <w:p w14:paraId="0CC095C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533EF49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'summit1'].</w:t>
      </w:r>
      <w:r w:rsidRPr="10E07750">
        <w:rPr>
          <w:rFonts w:ascii="Menlo" w:hAnsi="Menlo" w:cs="Menlo"/>
          <w:color w:val="21614C"/>
          <w:sz w:val="20"/>
          <w:szCs w:val="20"/>
          <w:lang w:val="en-US"/>
        </w:rPr>
        <w:t>append</w:t>
      </w:r>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()[1:][0]))</w:t>
      </w:r>
    </w:p>
    <w:p w14:paraId="313B3ED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'summit2'].</w:t>
      </w:r>
      <w:r w:rsidRPr="10E07750">
        <w:rPr>
          <w:rFonts w:ascii="Menlo" w:hAnsi="Menlo" w:cs="Menlo"/>
          <w:color w:val="21614C"/>
          <w:sz w:val="20"/>
          <w:szCs w:val="20"/>
          <w:lang w:val="en-US"/>
        </w:rPr>
        <w:t>append</w:t>
      </w:r>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()[1:][1]))</w:t>
      </w:r>
    </w:p>
    <w:p w14:paraId="48E7B2F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roofErr w:type="spellStart"/>
      <w:r w:rsidRPr="10E07750">
        <w:rPr>
          <w:rFonts w:ascii="Menlo" w:hAnsi="Menlo" w:cs="Menlo"/>
          <w:color w:val="5D7082"/>
          <w:sz w:val="20"/>
          <w:szCs w:val="20"/>
          <w:lang w:val="en-US"/>
        </w:rPr>
        <w:t>lon</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split</w:t>
      </w:r>
      <w:proofErr w:type="spellEnd"/>
      <w:r w:rsidRPr="10E07750">
        <w:rPr>
          <w:rFonts w:ascii="Menlo" w:hAnsi="Menlo" w:cs="Menlo"/>
          <w:color w:val="5D7082"/>
          <w:sz w:val="20"/>
          <w:szCs w:val="20"/>
          <w:lang w:val="en-US"/>
        </w:rPr>
        <w:t>()[1:][2]))</w:t>
      </w:r>
    </w:p>
    <w:p w14:paraId="7BC8E81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657DD0E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26C4912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5E0241F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Create a dictionary to store metro lines</w:t>
      </w:r>
    </w:p>
    <w:p w14:paraId="17A979A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5BAD864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terminus = </w:t>
      </w:r>
      <w:r w:rsidRPr="10E07750">
        <w:rPr>
          <w:rFonts w:ascii="Menlo" w:hAnsi="Menlo" w:cs="Menlo"/>
          <w:color w:val="5D7082"/>
          <w:sz w:val="20"/>
          <w:szCs w:val="20"/>
          <w:lang w:val="en-US"/>
        </w:rPr>
        <w:t>{}</w:t>
      </w:r>
    </w:p>
    <w:p w14:paraId="2B049CD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6B00EE0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station_id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station_info</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['stations'</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items</w:t>
      </w:r>
      <w:proofErr w:type="gramEnd"/>
      <w:r w:rsidRPr="10E07750">
        <w:rPr>
          <w:rFonts w:ascii="Menlo" w:hAnsi="Menlo" w:cs="Menlo"/>
          <w:color w:val="5D7082"/>
          <w:sz w:val="20"/>
          <w:szCs w:val="20"/>
          <w:lang w:val="en-US"/>
        </w:rPr>
        <w:t>():</w:t>
      </w:r>
    </w:p>
    <w:p w14:paraId="1DB80578"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line_number</w:t>
      </w:r>
      <w:proofErr w:type="spellEnd"/>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station_</w:t>
      </w:r>
      <w:proofErr w:type="gramStart"/>
      <w:r w:rsidRPr="10E07750">
        <w:rPr>
          <w:rFonts w:ascii="Menlo" w:hAnsi="Menlo" w:cs="Menlo"/>
          <w:color w:val="229295"/>
          <w:sz w:val="20"/>
          <w:szCs w:val="20"/>
          <w:lang w:val="en-US"/>
        </w:rPr>
        <w: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1]</w:t>
      </w:r>
    </w:p>
    <w:p w14:paraId="37B6835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is_mainbranch</w:t>
      </w:r>
      <w:proofErr w:type="spellEnd"/>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station_</w:t>
      </w:r>
      <w:proofErr w:type="gramStart"/>
      <w:r w:rsidRPr="10E07750">
        <w:rPr>
          <w:rFonts w:ascii="Menlo" w:hAnsi="Menlo" w:cs="Menlo"/>
          <w:color w:val="229295"/>
          <w:sz w:val="20"/>
          <w:szCs w:val="20"/>
          <w:lang w:val="en-US"/>
        </w:rPr>
        <w: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3]</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0</w:t>
      </w:r>
    </w:p>
    <w:p w14:paraId="6FDA7E8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branch = </w:t>
      </w:r>
      <w:proofErr w:type="spellStart"/>
      <w:r w:rsidRPr="10E07750">
        <w:rPr>
          <w:rFonts w:ascii="Menlo" w:hAnsi="Menlo" w:cs="Menlo"/>
          <w:color w:val="229295"/>
          <w:sz w:val="20"/>
          <w:szCs w:val="20"/>
          <w:lang w:val="en-US"/>
        </w:rPr>
        <w:t>station_</w:t>
      </w:r>
      <w:proofErr w:type="gramStart"/>
      <w:r w:rsidRPr="10E07750">
        <w:rPr>
          <w:rFonts w:ascii="Menlo" w:hAnsi="Menlo" w:cs="Menlo"/>
          <w:color w:val="229295"/>
          <w:sz w:val="20"/>
          <w:szCs w:val="20"/>
          <w:lang w:val="en-US"/>
        </w:rPr>
        <w: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3]</w:t>
      </w:r>
    </w:p>
    <w:p w14:paraId="2C34983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78BF94F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line_number</w:t>
      </w:r>
      <w:proofErr w:type="spellEnd"/>
      <w:r w:rsidRPr="10E07750">
        <w:rPr>
          <w:rFonts w:ascii="Menlo" w:hAnsi="Menlo" w:cs="Menlo"/>
          <w:color w:val="229295"/>
          <w:sz w:val="20"/>
          <w:szCs w:val="20"/>
          <w:lang w:val="en-US"/>
        </w:rPr>
        <w:t xml:space="preserve"> not in terminus</w:t>
      </w:r>
      <w:r w:rsidRPr="10E07750">
        <w:rPr>
          <w:rFonts w:ascii="Menlo" w:hAnsi="Menlo" w:cs="Menlo"/>
          <w:color w:val="5D7082"/>
          <w:sz w:val="20"/>
          <w:szCs w:val="20"/>
          <w:lang w:val="en-US"/>
        </w:rPr>
        <w:t>:</w:t>
      </w:r>
    </w:p>
    <w:p w14:paraId="68C1FF7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line_number</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7573A77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70EB8100"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w:t>
      </w:r>
      <w:proofErr w:type="gramStart"/>
      <w:r w:rsidRPr="10E07750">
        <w:rPr>
          <w:rFonts w:ascii="Menlo" w:hAnsi="Menlo" w:cs="Menlo"/>
          <w:color w:val="229295"/>
          <w:sz w:val="20"/>
          <w:szCs w:val="20"/>
          <w:lang w:val="en-US"/>
        </w:rPr>
        <w: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2]:</w:t>
      </w:r>
    </w:p>
    <w:p w14:paraId="15C0CCD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is_mainbranch</w:t>
      </w:r>
      <w:proofErr w:type="spellEnd"/>
      <w:r w:rsidRPr="10E07750">
        <w:rPr>
          <w:rFonts w:ascii="Menlo" w:hAnsi="Menlo" w:cs="Menlo"/>
          <w:color w:val="5D7082"/>
          <w:sz w:val="20"/>
          <w:szCs w:val="20"/>
          <w:lang w:val="en-US"/>
        </w:rPr>
        <w:t>:</w:t>
      </w:r>
    </w:p>
    <w:p w14:paraId="208041D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line_number</w:t>
      </w:r>
      <w:proofErr w:type="spellEnd"/>
      <w:r w:rsidRPr="10E07750">
        <w:rPr>
          <w:rFonts w:ascii="Menlo" w:hAnsi="Menlo" w:cs="Menlo"/>
          <w:color w:val="5D7082"/>
          <w:sz w:val="20"/>
          <w:szCs w:val="20"/>
          <w:lang w:val="en-US"/>
        </w:rPr>
        <w:t>][0</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insert</w:t>
      </w:r>
      <w:proofErr w:type="gramEnd"/>
      <w:r w:rsidRPr="10E07750">
        <w:rPr>
          <w:rFonts w:ascii="Menlo" w:hAnsi="Menlo" w:cs="Menlo"/>
          <w:color w:val="5D7082"/>
          <w:sz w:val="20"/>
          <w:szCs w:val="20"/>
          <w:lang w:val="en-US"/>
        </w:rPr>
        <w:t>(0,</w:t>
      </w:r>
      <w:r w:rsidRPr="10E07750">
        <w:rPr>
          <w:rFonts w:ascii="Menlo" w:hAnsi="Menlo" w:cs="Menlo"/>
          <w:color w:val="21614C"/>
          <w:sz w:val="20"/>
          <w:szCs w:val="20"/>
          <w:lang w:val="en-US"/>
        </w:rPr>
        <w:t xml:space="preserve"> </w:t>
      </w:r>
      <w:proofErr w:type="spellStart"/>
      <w:r w:rsidRPr="10E07750">
        <w:rPr>
          <w:rFonts w:ascii="Menlo" w:hAnsi="Menlo" w:cs="Menlo"/>
          <w:color w:val="21614C"/>
          <w:sz w:val="20"/>
          <w:szCs w:val="20"/>
          <w:lang w:val="en-US"/>
        </w:rPr>
        <w:t>station_id</w:t>
      </w:r>
      <w:proofErr w:type="spellEnd"/>
      <w:r w:rsidRPr="10E07750">
        <w:rPr>
          <w:rFonts w:ascii="Menlo" w:hAnsi="Menlo" w:cs="Menlo"/>
          <w:color w:val="5D7082"/>
          <w:sz w:val="20"/>
          <w:szCs w:val="20"/>
          <w:lang w:val="en-US"/>
        </w:rPr>
        <w:t>)</w:t>
      </w:r>
    </w:p>
    <w:p w14:paraId="736A5268"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50E84B4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gramStart"/>
      <w:r w:rsidRPr="10E07750">
        <w:rPr>
          <w:rFonts w:ascii="Menlo" w:hAnsi="Menlo" w:cs="Menlo"/>
          <w:color w:val="5D7082"/>
          <w:sz w:val="20"/>
          <w:szCs w:val="20"/>
          <w:lang w:val="en-US"/>
        </w:rPr>
        <w:t>else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gramEnd"/>
      <w:r w:rsidRPr="10E07750">
        <w:rPr>
          <w:rFonts w:ascii="Menlo" w:hAnsi="Menlo" w:cs="Menlo"/>
          <w:color w:val="229295"/>
          <w:sz w:val="20"/>
          <w:szCs w:val="20"/>
          <w:lang w:val="en-US"/>
        </w:rPr>
        <w:t xml:space="preserve"> </w:t>
      </w:r>
    </w:p>
    <w:p w14:paraId="7A9DBBFC"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branch == </w:t>
      </w:r>
      <w:r w:rsidRPr="10E07750">
        <w:rPr>
          <w:rFonts w:ascii="Menlo" w:hAnsi="Menlo" w:cs="Menlo"/>
          <w:color w:val="5D7082"/>
          <w:sz w:val="20"/>
          <w:szCs w:val="20"/>
          <w:lang w:val="en-US"/>
        </w:rPr>
        <w:t>1:</w:t>
      </w:r>
    </w:p>
    <w:p w14:paraId="1041ABC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line_number</w:t>
      </w:r>
      <w:proofErr w:type="spellEnd"/>
      <w:r w:rsidRPr="10E07750">
        <w:rPr>
          <w:rFonts w:ascii="Menlo" w:hAnsi="Menlo" w:cs="Menlo"/>
          <w:color w:val="5D7082"/>
          <w:sz w:val="20"/>
          <w:szCs w:val="20"/>
          <w:lang w:val="en-US"/>
        </w:rPr>
        <w:t>][0</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gram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station_id</w:t>
      </w:r>
      <w:proofErr w:type="spellEnd"/>
      <w:r w:rsidRPr="10E07750">
        <w:rPr>
          <w:rFonts w:ascii="Menlo" w:hAnsi="Menlo" w:cs="Menlo"/>
          <w:color w:val="5D7082"/>
          <w:sz w:val="20"/>
          <w:szCs w:val="20"/>
          <w:lang w:val="en-US"/>
        </w:rPr>
        <w:t>)</w:t>
      </w:r>
    </w:p>
    <w:p w14:paraId="4267ED7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branch == </w:t>
      </w:r>
      <w:r w:rsidRPr="10E07750">
        <w:rPr>
          <w:rFonts w:ascii="Menlo" w:hAnsi="Menlo" w:cs="Menlo"/>
          <w:color w:val="5D7082"/>
          <w:sz w:val="20"/>
          <w:szCs w:val="20"/>
          <w:lang w:val="en-US"/>
        </w:rPr>
        <w:t>2:</w:t>
      </w:r>
    </w:p>
    <w:p w14:paraId="280D2DCB"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r w:rsidRPr="10E07750">
        <w:rPr>
          <w:rFonts w:ascii="Menlo" w:hAnsi="Menlo" w:cs="Menlo"/>
          <w:color w:val="229295"/>
          <w:sz w:val="20"/>
          <w:szCs w:val="20"/>
          <w:lang w:val="en-US"/>
        </w:rPr>
        <w:t>line_number</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terminus</w:t>
      </w:r>
      <w:r w:rsidRPr="10E07750">
        <w:rPr>
          <w:rFonts w:ascii="Menlo" w:hAnsi="Menlo" w:cs="Menlo"/>
          <w:color w:val="5D7082"/>
          <w:sz w:val="20"/>
          <w:szCs w:val="20"/>
          <w:lang w:val="en-US"/>
        </w:rPr>
        <w:t>[</w:t>
      </w:r>
      <w:r w:rsidRPr="10E07750">
        <w:rPr>
          <w:rFonts w:ascii="Menlo" w:hAnsi="Menlo" w:cs="Menlo"/>
          <w:color w:val="21614C"/>
          <w:sz w:val="20"/>
          <w:szCs w:val="20"/>
          <w:lang w:val="en-US"/>
        </w:rPr>
        <w:t>line_number</w:t>
      </w:r>
      <w:r w:rsidRPr="10E07750">
        <w:rPr>
          <w:rFonts w:ascii="Menlo" w:hAnsi="Menlo" w:cs="Menlo"/>
          <w:color w:val="5D7082"/>
          <w:sz w:val="20"/>
          <w:szCs w:val="20"/>
          <w:lang w:val="en-US"/>
        </w:rPr>
        <w:t>][0][0],</w:t>
      </w:r>
      <w:r w:rsidRPr="10E07750">
        <w:rPr>
          <w:rFonts w:ascii="Menlo" w:hAnsi="Menlo" w:cs="Menlo"/>
          <w:color w:val="21614C"/>
          <w:sz w:val="20"/>
          <w:szCs w:val="20"/>
          <w:lang w:val="en-US"/>
        </w:rPr>
        <w:t>station_id</w:t>
      </w:r>
      <w:r w:rsidRPr="10E07750">
        <w:rPr>
          <w:rFonts w:ascii="Menlo" w:hAnsi="Menlo" w:cs="Menlo"/>
          <w:color w:val="5D7082"/>
          <w:sz w:val="20"/>
          <w:szCs w:val="20"/>
          <w:lang w:val="en-US"/>
        </w:rPr>
        <w:t>])</w:t>
      </w:r>
    </w:p>
    <w:p w14:paraId="1CA2967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474402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1ACD227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4AAFAEA1"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xml:space="preserve"># Create a dictionary to store metro's positions                </w:t>
      </w:r>
    </w:p>
    <w:p w14:paraId="50CB454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12EB3FA"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position = </w:t>
      </w:r>
      <w:r w:rsidRPr="10E07750">
        <w:rPr>
          <w:rFonts w:ascii="Menlo" w:hAnsi="Menlo" w:cs="Menlo"/>
          <w:color w:val="5D7082"/>
          <w:sz w:val="20"/>
          <w:szCs w:val="20"/>
          <w:lang w:val="en-US"/>
        </w:rPr>
        <w:t>{}</w:t>
      </w:r>
    </w:p>
    <w:p w14:paraId="17BB543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089A860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lastRenderedPageBreak/>
        <w:t>with</w:t>
      </w:r>
      <w:r w:rsidRPr="10E07750">
        <w:rPr>
          <w:rFonts w:ascii="Menlo" w:hAnsi="Menlo" w:cs="Menlo"/>
          <w:color w:val="229295"/>
          <w:sz w:val="20"/>
          <w:szCs w:val="20"/>
          <w:lang w:val="en-US"/>
        </w:rPr>
        <w:t xml:space="preserve"> </w:t>
      </w:r>
      <w:proofErr w:type="gramStart"/>
      <w:r w:rsidRPr="10E07750">
        <w:rPr>
          <w:rFonts w:ascii="Menlo" w:hAnsi="Menlo" w:cs="Menlo"/>
          <w:color w:val="21614C"/>
          <w:sz w:val="20"/>
          <w:szCs w:val="20"/>
          <w:lang w:val="en-US"/>
        </w:rPr>
        <w:t>open</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'pospoints.txt',</w:t>
      </w:r>
      <w:r w:rsidRPr="10E07750">
        <w:rPr>
          <w:rFonts w:ascii="Menlo" w:hAnsi="Menlo" w:cs="Menlo"/>
          <w:color w:val="21614C"/>
          <w:sz w:val="20"/>
          <w:szCs w:val="20"/>
          <w:lang w:val="en-US"/>
        </w:rPr>
        <w:t xml:space="preserve"> </w:t>
      </w:r>
      <w:r w:rsidRPr="10E07750">
        <w:rPr>
          <w:rFonts w:ascii="Menlo" w:hAnsi="Menlo" w:cs="Menlo"/>
          <w:color w:val="5D7082"/>
          <w:sz w:val="20"/>
          <w:szCs w:val="20"/>
          <w:lang w:val="en-US"/>
        </w:rPr>
        <w:t>'r',</w:t>
      </w:r>
      <w:r w:rsidRPr="10E07750">
        <w:rPr>
          <w:rFonts w:ascii="Menlo" w:hAnsi="Menlo" w:cs="Menlo"/>
          <w:color w:val="21614C"/>
          <w:sz w:val="20"/>
          <w:szCs w:val="20"/>
          <w:lang w:val="en-US"/>
        </w:rPr>
        <w:t xml:space="preserve"> </w:t>
      </w:r>
      <w:r w:rsidRPr="10E07750">
        <w:rPr>
          <w:rFonts w:ascii="Menlo" w:hAnsi="Menlo" w:cs="Menlo"/>
          <w:color w:val="5D7082"/>
          <w:sz w:val="20"/>
          <w:szCs w:val="20"/>
          <w:lang w:val="en-US"/>
        </w:rPr>
        <w:t>encoding</w:t>
      </w:r>
      <w:r w:rsidRPr="10E07750">
        <w:rPr>
          <w:rFonts w:ascii="Menlo" w:hAnsi="Menlo" w:cs="Menlo"/>
          <w:color w:val="229295"/>
          <w:sz w:val="20"/>
          <w:szCs w:val="20"/>
          <w:lang w:val="en-US"/>
        </w:rPr>
        <w:t>=</w:t>
      </w:r>
      <w:r w:rsidRPr="10E07750">
        <w:rPr>
          <w:rFonts w:ascii="Menlo" w:hAnsi="Menlo" w:cs="Menlo"/>
          <w:color w:val="5D7082"/>
          <w:sz w:val="20"/>
          <w:szCs w:val="20"/>
          <w:lang w:val="en-US"/>
        </w:rPr>
        <w:t>'utf-8')</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as</w:t>
      </w:r>
      <w:r w:rsidRPr="10E07750">
        <w:rPr>
          <w:rFonts w:ascii="Menlo" w:hAnsi="Menlo" w:cs="Menlo"/>
          <w:color w:val="229295"/>
          <w:sz w:val="20"/>
          <w:szCs w:val="20"/>
          <w:lang w:val="en-US"/>
        </w:rPr>
        <w:t xml:space="preserve"> </w:t>
      </w:r>
      <w:r w:rsidRPr="10E07750">
        <w:rPr>
          <w:rFonts w:ascii="Menlo" w:hAnsi="Menlo" w:cs="Menlo"/>
          <w:color w:val="EAFFFF"/>
          <w:sz w:val="20"/>
          <w:szCs w:val="20"/>
          <w:lang w:val="en-US"/>
        </w:rPr>
        <w:t>file</w:t>
      </w:r>
      <w:r w:rsidRPr="10E07750">
        <w:rPr>
          <w:rFonts w:ascii="Menlo" w:hAnsi="Menlo" w:cs="Menlo"/>
          <w:color w:val="5D7082"/>
          <w:sz w:val="20"/>
          <w:szCs w:val="20"/>
          <w:lang w:val="en-US"/>
        </w:rPr>
        <w:t>:</w:t>
      </w:r>
    </w:p>
    <w:p w14:paraId="2B141E9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line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r w:rsidRPr="10E07750">
        <w:rPr>
          <w:rFonts w:ascii="Menlo" w:hAnsi="Menlo" w:cs="Menlo"/>
          <w:color w:val="EAFFFF"/>
          <w:sz w:val="20"/>
          <w:szCs w:val="20"/>
          <w:lang w:val="en-US"/>
        </w:rPr>
        <w:t>file</w:t>
      </w:r>
      <w:r w:rsidRPr="10E07750">
        <w:rPr>
          <w:rFonts w:ascii="Menlo" w:hAnsi="Menlo" w:cs="Menlo"/>
          <w:color w:val="5D7082"/>
          <w:sz w:val="20"/>
          <w:szCs w:val="20"/>
          <w:lang w:val="en-US"/>
        </w:rPr>
        <w:t>:</w:t>
      </w:r>
    </w:p>
    <w:p w14:paraId="3DE6909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line = </w:t>
      </w:r>
      <w:proofErr w:type="spellStart"/>
      <w:proofErr w:type="gramStart"/>
      <w:r w:rsidRPr="10E07750">
        <w:rPr>
          <w:rFonts w:ascii="Menlo" w:hAnsi="Menlo" w:cs="Menlo"/>
          <w:color w:val="229295"/>
          <w:sz w:val="20"/>
          <w:szCs w:val="20"/>
          <w:lang w:val="en-US"/>
        </w:rPr>
        <w:t>line</w:t>
      </w:r>
      <w:r w:rsidRPr="10E07750">
        <w:rPr>
          <w:rFonts w:ascii="Menlo" w:hAnsi="Menlo" w:cs="Menlo"/>
          <w:color w:val="5D7082"/>
          <w:sz w:val="20"/>
          <w:szCs w:val="20"/>
          <w:lang w:val="en-US"/>
        </w:rPr>
        <w:t>.</w:t>
      </w:r>
      <w:r w:rsidRPr="10E07750">
        <w:rPr>
          <w:rFonts w:ascii="Menlo" w:hAnsi="Menlo" w:cs="Menlo"/>
          <w:color w:val="21614C"/>
          <w:sz w:val="20"/>
          <w:szCs w:val="20"/>
          <w:lang w:val="en-US"/>
        </w:rPr>
        <w:t>strip</w:t>
      </w:r>
      <w:proofErr w:type="spellEnd"/>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split</w:t>
      </w:r>
      <w:r w:rsidRPr="10E07750">
        <w:rPr>
          <w:rFonts w:ascii="Menlo" w:hAnsi="Menlo" w:cs="Menlo"/>
          <w:color w:val="5D7082"/>
          <w:sz w:val="20"/>
          <w:szCs w:val="20"/>
          <w:lang w:val="en-US"/>
        </w:rPr>
        <w:t>(';')</w:t>
      </w:r>
    </w:p>
    <w:p w14:paraId="51452BB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1614C"/>
          <w:sz w:val="20"/>
          <w:szCs w:val="20"/>
          <w:lang w:val="en-US"/>
        </w:rPr>
        <w:t>len</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line</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3:</w:t>
      </w:r>
    </w:p>
    <w:p w14:paraId="65AA32C3"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x_coord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y_coord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station_name</w:t>
      </w:r>
      <w:proofErr w:type="spellEnd"/>
      <w:r w:rsidRPr="10E07750">
        <w:rPr>
          <w:rFonts w:ascii="Menlo" w:hAnsi="Menlo" w:cs="Menlo"/>
          <w:color w:val="229295"/>
          <w:sz w:val="20"/>
          <w:szCs w:val="20"/>
          <w:lang w:val="en-US"/>
        </w:rPr>
        <w:t xml:space="preserve"> = line</w:t>
      </w:r>
    </w:p>
    <w:p w14:paraId="4D6A60A5"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x_coord</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x_coord</w:t>
      </w:r>
      <w:proofErr w:type="spellEnd"/>
      <w:r w:rsidRPr="10E07750">
        <w:rPr>
          <w:rFonts w:ascii="Menlo" w:hAnsi="Menlo" w:cs="Menlo"/>
          <w:color w:val="5D7082"/>
          <w:sz w:val="20"/>
          <w:szCs w:val="20"/>
          <w:lang w:val="en-US"/>
        </w:rPr>
        <w:t>)</w:t>
      </w:r>
    </w:p>
    <w:p w14:paraId="050A72CF"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rPr>
        <w:t>y</w:t>
      </w:r>
      <w:proofErr w:type="gramEnd"/>
      <w:r w:rsidRPr="10E07750">
        <w:rPr>
          <w:rFonts w:ascii="Menlo" w:hAnsi="Menlo" w:cs="Menlo"/>
          <w:color w:val="229295"/>
          <w:sz w:val="20"/>
          <w:szCs w:val="20"/>
        </w:rPr>
        <w:t>_coord</w:t>
      </w:r>
      <w:proofErr w:type="spellEnd"/>
      <w:r w:rsidRPr="10E07750">
        <w:rPr>
          <w:rFonts w:ascii="Menlo" w:hAnsi="Menlo" w:cs="Menlo"/>
          <w:color w:val="229295"/>
          <w:sz w:val="20"/>
          <w:szCs w:val="20"/>
        </w:rPr>
        <w:t xml:space="preserve"> = </w:t>
      </w:r>
      <w:proofErr w:type="spellStart"/>
      <w:r w:rsidRPr="10E07750">
        <w:rPr>
          <w:rFonts w:ascii="Menlo" w:hAnsi="Menlo" w:cs="Menlo"/>
          <w:color w:val="5D7082"/>
          <w:sz w:val="20"/>
          <w:szCs w:val="20"/>
        </w:rPr>
        <w:t>int</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y_coord</w:t>
      </w:r>
      <w:proofErr w:type="spellEnd"/>
      <w:r w:rsidRPr="10E07750">
        <w:rPr>
          <w:rFonts w:ascii="Menlo" w:hAnsi="Menlo" w:cs="Menlo"/>
          <w:color w:val="5D7082"/>
          <w:sz w:val="20"/>
          <w:szCs w:val="20"/>
        </w:rPr>
        <w:t>)</w:t>
      </w:r>
    </w:p>
    <w:p w14:paraId="7CE3330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lang w:val="en-US"/>
        </w:rPr>
        <w:t>position</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x_coord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y_coord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int(</w:t>
      </w:r>
      <w:proofErr w:type="spellStart"/>
      <w:r w:rsidRPr="10E07750">
        <w:rPr>
          <w:rFonts w:ascii="Menlo" w:hAnsi="Menlo" w:cs="Menlo"/>
          <w:color w:val="21614C"/>
          <w:sz w:val="20"/>
          <w:szCs w:val="20"/>
          <w:lang w:val="en-US"/>
        </w:rPr>
        <w:t>station_name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Replace @ with spaces</w:t>
      </w:r>
    </w:p>
    <w:p w14:paraId="3328BC5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3CCDABD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39475D2F"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xml:space="preserve"># Create an array to store metro's lines   </w:t>
      </w:r>
    </w:p>
    <w:p w14:paraId="01CE9F62" w14:textId="77777777" w:rsidR="000013EE" w:rsidRDefault="000013EE" w:rsidP="000013E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r w:rsidRPr="10E07750">
        <w:rPr>
          <w:rFonts w:ascii="Menlo" w:hAnsi="Menlo" w:cs="Menlo"/>
          <w:i/>
          <w:color w:val="435B67"/>
          <w:sz w:val="20"/>
          <w:szCs w:val="20"/>
        </w:rPr>
        <w:t xml:space="preserve"># Reconstitution des lignes de métro   </w:t>
      </w:r>
    </w:p>
    <w:p w14:paraId="6EC514C4" w14:textId="77777777" w:rsidR="000013EE" w:rsidRDefault="000013EE" w:rsidP="000013EE">
      <w:pPr>
        <w:autoSpaceDE w:val="0"/>
        <w:autoSpaceDN w:val="0"/>
        <w:adjustRightInd w:val="0"/>
        <w:spacing w:after="0" w:line="240" w:lineRule="auto"/>
        <w:rPr>
          <w:rFonts w:ascii="Menlo" w:hAnsi="Menlo" w:cs="Menlo"/>
          <w:color w:val="229295"/>
          <w:sz w:val="20"/>
          <w:szCs w:val="20"/>
        </w:rPr>
      </w:pPr>
    </w:p>
    <w:p w14:paraId="19BA9CD1" w14:textId="77777777" w:rsidR="000013EE" w:rsidRDefault="000013EE" w:rsidP="000013E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5D7082"/>
          <w:sz w:val="20"/>
          <w:szCs w:val="20"/>
        </w:rPr>
        <w:t>from</w:t>
      </w:r>
      <w:proofErr w:type="spellEnd"/>
      <w:proofErr w:type="gramEnd"/>
      <w:r w:rsidRPr="10E07750">
        <w:rPr>
          <w:rFonts w:ascii="Menlo" w:hAnsi="Menlo" w:cs="Menlo"/>
          <w:color w:val="229295"/>
          <w:sz w:val="20"/>
          <w:szCs w:val="20"/>
        </w:rPr>
        <w:t xml:space="preserve"> graph </w:t>
      </w:r>
      <w:r w:rsidRPr="10E07750">
        <w:rPr>
          <w:rFonts w:ascii="Menlo" w:hAnsi="Menlo" w:cs="Menlo"/>
          <w:color w:val="5D7082"/>
          <w:sz w:val="20"/>
          <w:szCs w:val="20"/>
        </w:rPr>
        <w:t>import</w:t>
      </w:r>
      <w:r w:rsidRPr="10E07750">
        <w:rPr>
          <w:rFonts w:ascii="Menlo" w:hAnsi="Menlo" w:cs="Menlo"/>
          <w:color w:val="229295"/>
          <w:sz w:val="20"/>
          <w:szCs w:val="20"/>
        </w:rPr>
        <w:t xml:space="preserve"> Graph</w:t>
      </w:r>
    </w:p>
    <w:p w14:paraId="271EC0D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graph = </w:t>
      </w:r>
      <w:proofErr w:type="gramStart"/>
      <w:r w:rsidRPr="10E07750">
        <w:rPr>
          <w:rFonts w:ascii="Menlo" w:hAnsi="Menlo" w:cs="Menlo"/>
          <w:color w:val="21614C"/>
          <w:sz w:val="20"/>
          <w:szCs w:val="20"/>
          <w:lang w:val="en-US"/>
        </w:rPr>
        <w:t>Graph</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
    <w:p w14:paraId="61D8B37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lines = </w:t>
      </w:r>
      <w:r w:rsidRPr="10E07750">
        <w:rPr>
          <w:rFonts w:ascii="Menlo" w:hAnsi="Menlo" w:cs="Menlo"/>
          <w:color w:val="5D7082"/>
          <w:sz w:val="20"/>
          <w:szCs w:val="20"/>
          <w:lang w:val="en-US"/>
        </w:rPr>
        <w:t>[]</w:t>
      </w:r>
    </w:p>
    <w:p w14:paraId="51691739"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p>
    <w:p w14:paraId="47ACB462"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line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p>
    <w:p w14:paraId="4790E2CD"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temp_lines</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r w:rsidRPr="10E07750">
        <w:rPr>
          <w:rFonts w:ascii="Menlo" w:hAnsi="Menlo" w:cs="Menlo"/>
          <w:color w:val="229295"/>
          <w:sz w:val="20"/>
          <w:szCs w:val="20"/>
          <w:lang w:val="en-US"/>
        </w:rPr>
        <w:t>line</w:t>
      </w:r>
      <w:r w:rsidRPr="10E07750">
        <w:rPr>
          <w:rFonts w:ascii="Menlo" w:hAnsi="Menlo" w:cs="Menlo"/>
          <w:color w:val="5D7082"/>
          <w:sz w:val="20"/>
          <w:szCs w:val="20"/>
          <w:lang w:val="en-US"/>
        </w:rPr>
        <w:t>]</w:t>
      </w:r>
    </w:p>
    <w:p w14:paraId="1C59AC17"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branch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terminus</w:t>
      </w:r>
      <w:r w:rsidRPr="10E07750">
        <w:rPr>
          <w:rFonts w:ascii="Menlo" w:hAnsi="Menlo" w:cs="Menlo"/>
          <w:color w:val="5D7082"/>
          <w:sz w:val="20"/>
          <w:szCs w:val="20"/>
          <w:lang w:val="en-US"/>
        </w:rPr>
        <w:t>[</w:t>
      </w:r>
      <w:r w:rsidRPr="10E07750">
        <w:rPr>
          <w:rFonts w:ascii="Menlo" w:hAnsi="Menlo" w:cs="Menlo"/>
          <w:color w:val="229295"/>
          <w:sz w:val="20"/>
          <w:szCs w:val="20"/>
          <w:lang w:val="en-US"/>
        </w:rPr>
        <w:t>line</w:t>
      </w:r>
      <w:r w:rsidRPr="10E07750">
        <w:rPr>
          <w:rFonts w:ascii="Menlo" w:hAnsi="Menlo" w:cs="Menlo"/>
          <w:color w:val="5D7082"/>
          <w:sz w:val="20"/>
          <w:szCs w:val="20"/>
          <w:lang w:val="en-US"/>
        </w:rPr>
        <w:t>]:</w:t>
      </w:r>
    </w:p>
    <w:p w14:paraId="372BAB20"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temp = </w:t>
      </w:r>
      <w:proofErr w:type="spellStart"/>
      <w:proofErr w:type="gramStart"/>
      <w:r w:rsidRPr="10E07750">
        <w:rPr>
          <w:rFonts w:ascii="Menlo" w:hAnsi="Menlo" w:cs="Menlo"/>
          <w:color w:val="229295"/>
          <w:sz w:val="20"/>
          <w:szCs w:val="20"/>
          <w:lang w:val="en-US"/>
        </w:rPr>
        <w:t>graph</w:t>
      </w:r>
      <w:r w:rsidRPr="10E07750">
        <w:rPr>
          <w:rFonts w:ascii="Menlo" w:hAnsi="Menlo" w:cs="Menlo"/>
          <w:color w:val="5D7082"/>
          <w:sz w:val="20"/>
          <w:szCs w:val="20"/>
          <w:lang w:val="en-US"/>
        </w:rPr>
        <w:t>.</w:t>
      </w:r>
      <w:r w:rsidRPr="10E07750">
        <w:rPr>
          <w:rFonts w:ascii="Menlo" w:hAnsi="Menlo" w:cs="Menlo"/>
          <w:color w:val="21614C"/>
          <w:sz w:val="20"/>
          <w:szCs w:val="20"/>
          <w:lang w:val="en-US"/>
        </w:rPr>
        <w:t>bellman</w:t>
      </w:r>
      <w:proofErr w:type="gramEnd"/>
      <w:r w:rsidRPr="10E07750">
        <w:rPr>
          <w:rFonts w:ascii="Menlo" w:hAnsi="Menlo" w:cs="Menlo"/>
          <w:color w:val="21614C"/>
          <w:sz w:val="20"/>
          <w:szCs w:val="20"/>
          <w:lang w:val="en-US"/>
        </w:rPr>
        <w:t>_ford</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branch</w:t>
      </w:r>
      <w:r w:rsidRPr="10E07750">
        <w:rPr>
          <w:rFonts w:ascii="Menlo" w:hAnsi="Menlo" w:cs="Menlo"/>
          <w:color w:val="5D7082"/>
          <w:sz w:val="20"/>
          <w:szCs w:val="20"/>
          <w:lang w:val="en-US"/>
        </w:rPr>
        <w:t>[0],</w:t>
      </w:r>
      <w:r w:rsidRPr="10E07750">
        <w:rPr>
          <w:rFonts w:ascii="Menlo" w:hAnsi="Menlo" w:cs="Menlo"/>
          <w:color w:val="21614C"/>
          <w:sz w:val="20"/>
          <w:szCs w:val="20"/>
          <w:lang w:val="en-US"/>
        </w:rPr>
        <w:t xml:space="preserve"> branch</w:t>
      </w:r>
      <w:r w:rsidRPr="10E07750">
        <w:rPr>
          <w:rFonts w:ascii="Menlo" w:hAnsi="Menlo" w:cs="Menlo"/>
          <w:color w:val="5D7082"/>
          <w:sz w:val="20"/>
          <w:szCs w:val="20"/>
          <w:lang w:val="en-US"/>
        </w:rPr>
        <w:t>[1])</w:t>
      </w:r>
    </w:p>
    <w:p w14:paraId="2150AA04"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temp_</w:t>
      </w:r>
      <w:proofErr w:type="gramStart"/>
      <w:r w:rsidRPr="10E07750">
        <w:rPr>
          <w:rFonts w:ascii="Menlo" w:hAnsi="Menlo" w:cs="Menlo"/>
          <w:color w:val="229295"/>
          <w:sz w:val="20"/>
          <w:szCs w:val="20"/>
          <w:lang w:val="en-US"/>
        </w:rPr>
        <w:t>lines</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temp</w:t>
      </w:r>
      <w:r w:rsidRPr="10E07750">
        <w:rPr>
          <w:rFonts w:ascii="Menlo" w:hAnsi="Menlo" w:cs="Menlo"/>
          <w:color w:val="5D7082"/>
          <w:sz w:val="20"/>
          <w:szCs w:val="20"/>
          <w:lang w:val="en-US"/>
        </w:rPr>
        <w:t>[1])</w:t>
      </w:r>
    </w:p>
    <w:p w14:paraId="2E97288E" w14:textId="77777777" w:rsidR="000013EE" w:rsidRPr="000013EE" w:rsidRDefault="000013EE" w:rsidP="000013E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lines</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temp_lines</w:t>
      </w:r>
      <w:proofErr w:type="spellEnd"/>
      <w:r w:rsidRPr="10E07750">
        <w:rPr>
          <w:rFonts w:ascii="Menlo" w:hAnsi="Menlo" w:cs="Menlo"/>
          <w:color w:val="5D7082"/>
          <w:sz w:val="20"/>
          <w:szCs w:val="20"/>
          <w:lang w:val="en-US"/>
        </w:rPr>
        <w:t>)</w:t>
      </w:r>
    </w:p>
    <w:p w14:paraId="39AFB6DF" w14:textId="77777777" w:rsidR="000013EE" w:rsidRPr="000013EE" w:rsidRDefault="000013EE" w:rsidP="003E3496">
      <w:pPr>
        <w:rPr>
          <w:b/>
          <w:sz w:val="20"/>
          <w:szCs w:val="20"/>
          <w:lang w:val="en-US"/>
        </w:rPr>
      </w:pPr>
    </w:p>
    <w:p w14:paraId="198F5907" w14:textId="77777777" w:rsidR="000013EE" w:rsidRPr="000013EE" w:rsidRDefault="000013EE" w:rsidP="003E3496">
      <w:pPr>
        <w:rPr>
          <w:b/>
          <w:sz w:val="20"/>
          <w:szCs w:val="20"/>
          <w:lang w:val="en-US"/>
        </w:rPr>
      </w:pPr>
    </w:p>
    <w:p w14:paraId="00D2871E" w14:textId="7986C702" w:rsidR="000013EE" w:rsidRDefault="000013EE">
      <w:pPr>
        <w:rPr>
          <w:b/>
          <w:sz w:val="20"/>
          <w:szCs w:val="20"/>
          <w:lang w:val="en-US"/>
        </w:rPr>
      </w:pPr>
      <w:r w:rsidRPr="10E07750">
        <w:rPr>
          <w:b/>
          <w:sz w:val="20"/>
          <w:szCs w:val="20"/>
          <w:lang w:val="en-US"/>
        </w:rPr>
        <w:br w:type="page"/>
      </w:r>
    </w:p>
    <w:p w14:paraId="428DA232" w14:textId="303006E8" w:rsidR="000013EE" w:rsidRDefault="00C55D8E" w:rsidP="003E3496">
      <w:pPr>
        <w:rPr>
          <w:b/>
          <w:sz w:val="28"/>
          <w:szCs w:val="28"/>
          <w:lang w:val="en-US"/>
        </w:rPr>
      </w:pPr>
      <w:r w:rsidRPr="14DD7BC2">
        <w:rPr>
          <w:b/>
          <w:sz w:val="28"/>
          <w:szCs w:val="28"/>
          <w:lang w:val="en-US"/>
        </w:rPr>
        <w:lastRenderedPageBreak/>
        <w:t>GRAPH.PY</w:t>
      </w:r>
    </w:p>
    <w:p w14:paraId="4D0C3FF0" w14:textId="77777777" w:rsidR="00C55D8E" w:rsidRDefault="00C55D8E" w:rsidP="003E3496">
      <w:pPr>
        <w:rPr>
          <w:b/>
          <w:sz w:val="20"/>
          <w:szCs w:val="20"/>
          <w:lang w:val="en-US"/>
        </w:rPr>
      </w:pPr>
    </w:p>
    <w:p w14:paraId="471269A5" w14:textId="77777777" w:rsidR="00C55D8E" w:rsidRDefault="00C55D8E" w:rsidP="003E3496">
      <w:pPr>
        <w:rPr>
          <w:b/>
          <w:sz w:val="20"/>
          <w:szCs w:val="20"/>
          <w:lang w:val="en-US"/>
        </w:rPr>
      </w:pPr>
    </w:p>
    <w:p w14:paraId="6CEC4A7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from</w:t>
      </w:r>
      <w:r w:rsidRPr="10E07750">
        <w:rPr>
          <w:rFonts w:ascii="Menlo" w:hAnsi="Menlo" w:cs="Menlo"/>
          <w:color w:val="229295"/>
          <w:sz w:val="20"/>
          <w:szCs w:val="20"/>
          <w:lang w:val="en-US"/>
        </w:rPr>
        <w:t xml:space="preserve"> collections </w:t>
      </w: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defaultdict</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deque</w:t>
      </w:r>
    </w:p>
    <w:p w14:paraId="3FF18F9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from</w:t>
      </w:r>
      <w:r w:rsidRPr="10E07750">
        <w:rPr>
          <w:rFonts w:ascii="Menlo" w:hAnsi="Menlo" w:cs="Menlo"/>
          <w:color w:val="229295"/>
          <w:sz w:val="20"/>
          <w:szCs w:val="20"/>
          <w:lang w:val="en-US"/>
        </w:rPr>
        <w:t xml:space="preserve"> data </w:t>
      </w: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p>
    <w:p w14:paraId="311DB3E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5B8A581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656146C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Création du graphe où on ajoute les arrêtes et les poids </w:t>
      </w:r>
    </w:p>
    <w:p w14:paraId="5FE5793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class </w:t>
      </w:r>
      <w:proofErr w:type="gramStart"/>
      <w:r w:rsidRPr="10E07750">
        <w:rPr>
          <w:rFonts w:ascii="Menlo" w:hAnsi="Menlo" w:cs="Menlo"/>
          <w:color w:val="21614C"/>
          <w:sz w:val="20"/>
          <w:szCs w:val="20"/>
          <w:lang w:val="en-US"/>
        </w:rPr>
        <w:t>Graph</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
    <w:p w14:paraId="016817E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r w:rsidRPr="10E07750">
        <w:rPr>
          <w:rFonts w:ascii="Menlo" w:hAnsi="Menlo" w:cs="Menlo"/>
          <w:color w:val="21614C"/>
          <w:sz w:val="20"/>
          <w:szCs w:val="20"/>
          <w:lang w:val="en-US"/>
        </w:rPr>
        <w:t>__</w:t>
      </w:r>
      <w:proofErr w:type="spellStart"/>
      <w:r w:rsidRPr="10E07750">
        <w:rPr>
          <w:rFonts w:ascii="Menlo" w:hAnsi="Menlo" w:cs="Menlo"/>
          <w:color w:val="21614C"/>
          <w:sz w:val="20"/>
          <w:szCs w:val="20"/>
          <w:lang w:val="en-US"/>
        </w:rPr>
        <w:t>init</w:t>
      </w:r>
      <w:proofErr w:type="spellEnd"/>
      <w:r w:rsidRPr="10E07750">
        <w:rPr>
          <w:rFonts w:ascii="Menlo" w:hAnsi="Menlo" w:cs="Menlo"/>
          <w:color w:val="21614C"/>
          <w:sz w:val="20"/>
          <w:szCs w:val="20"/>
          <w:lang w:val="en-US"/>
        </w:rPr>
        <w:t>__</w:t>
      </w:r>
      <w:r w:rsidRPr="10E07750">
        <w:rPr>
          <w:rFonts w:ascii="Menlo" w:hAnsi="Menlo" w:cs="Menlo"/>
          <w:color w:val="5D7082"/>
          <w:sz w:val="20"/>
          <w:szCs w:val="20"/>
          <w:lang w:val="en-US"/>
        </w:rPr>
        <w:t>(self):</w:t>
      </w:r>
    </w:p>
    <w:p w14:paraId="116A12D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D60DF9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Create a graph instance</w:t>
      </w:r>
    </w:p>
    <w:p w14:paraId="786DF53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struct of graph </w:t>
      </w:r>
      <w:proofErr w:type="gramStart"/>
      <w:r w:rsidRPr="10E07750">
        <w:rPr>
          <w:rFonts w:ascii="Menlo" w:hAnsi="Menlo" w:cs="Menlo"/>
          <w:i/>
          <w:color w:val="435B67"/>
          <w:sz w:val="20"/>
          <w:szCs w:val="20"/>
          <w:lang w:val="en-US"/>
        </w:rPr>
        <w:t>edges :</w:t>
      </w:r>
      <w:proofErr w:type="gramEnd"/>
      <w:r w:rsidRPr="10E07750">
        <w:rPr>
          <w:rFonts w:ascii="Menlo" w:hAnsi="Menlo" w:cs="Menlo"/>
          <w:i/>
          <w:color w:val="435B67"/>
          <w:sz w:val="20"/>
          <w:szCs w:val="20"/>
          <w:lang w:val="en-US"/>
        </w:rPr>
        <w:t>{0: [238, 159], 238: [0, 322, 239], .....}</w:t>
      </w:r>
    </w:p>
    <w:p w14:paraId="2D6502E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struct of graph weight = {(s1, S2</w:t>
      </w:r>
      <w:proofErr w:type="gramStart"/>
      <w:r w:rsidRPr="10E07750">
        <w:rPr>
          <w:rFonts w:ascii="Menlo" w:hAnsi="Menlo" w:cs="Menlo"/>
          <w:i/>
          <w:color w:val="435B67"/>
          <w:sz w:val="20"/>
          <w:szCs w:val="20"/>
          <w:lang w:val="en-US"/>
        </w:rPr>
        <w:t>) :</w:t>
      </w:r>
      <w:proofErr w:type="gramEnd"/>
      <w:r w:rsidRPr="10E07750">
        <w:rPr>
          <w:rFonts w:ascii="Menlo" w:hAnsi="Menlo" w:cs="Menlo"/>
          <w:i/>
          <w:color w:val="435B67"/>
          <w:sz w:val="20"/>
          <w:szCs w:val="20"/>
          <w:lang w:val="en-US"/>
        </w:rPr>
        <w:t xml:space="preserve"> w1, ... , (</w:t>
      </w:r>
      <w:proofErr w:type="spellStart"/>
      <w:r w:rsidRPr="10E07750">
        <w:rPr>
          <w:rFonts w:ascii="Menlo" w:hAnsi="Menlo" w:cs="Menlo"/>
          <w:i/>
          <w:color w:val="435B67"/>
          <w:sz w:val="20"/>
          <w:szCs w:val="20"/>
          <w:lang w:val="en-US"/>
        </w:rPr>
        <w:t>sk</w:t>
      </w:r>
      <w:proofErr w:type="spellEnd"/>
      <w:r w:rsidRPr="10E07750">
        <w:rPr>
          <w:rFonts w:ascii="Menlo" w:hAnsi="Menlo" w:cs="Menlo"/>
          <w:i/>
          <w:color w:val="435B67"/>
          <w:sz w:val="20"/>
          <w:szCs w:val="20"/>
          <w:lang w:val="en-US"/>
        </w:rPr>
        <w:t xml:space="preserve">, </w:t>
      </w:r>
      <w:proofErr w:type="spellStart"/>
      <w:r w:rsidRPr="10E07750">
        <w:rPr>
          <w:rFonts w:ascii="Menlo" w:hAnsi="Menlo" w:cs="Menlo"/>
          <w:i/>
          <w:color w:val="435B67"/>
          <w:sz w:val="20"/>
          <w:szCs w:val="20"/>
          <w:lang w:val="en-US"/>
        </w:rPr>
        <w:t>sn</w:t>
      </w:r>
      <w:proofErr w:type="spellEnd"/>
      <w:r w:rsidRPr="10E07750">
        <w:rPr>
          <w:rFonts w:ascii="Menlo" w:hAnsi="Menlo" w:cs="Menlo"/>
          <w:i/>
          <w:color w:val="435B67"/>
          <w:sz w:val="20"/>
          <w:szCs w:val="20"/>
          <w:lang w:val="en-US"/>
        </w:rPr>
        <w:t>) : wp }</w:t>
      </w:r>
    </w:p>
    <w:p w14:paraId="172D37C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3CC0A6C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229295"/>
          <w:sz w:val="20"/>
          <w:szCs w:val="20"/>
          <w:lang w:val="en-US"/>
        </w:rPr>
        <w:t xml:space="preserve"> = </w:t>
      </w:r>
      <w:proofErr w:type="spellStart"/>
      <w:r w:rsidRPr="10E07750">
        <w:rPr>
          <w:rFonts w:ascii="Menlo" w:hAnsi="Menlo" w:cs="Menlo"/>
          <w:color w:val="21614C"/>
          <w:sz w:val="20"/>
          <w:szCs w:val="20"/>
          <w:lang w:val="en-US"/>
        </w:rPr>
        <w:t>defaultdict</w:t>
      </w:r>
      <w:proofErr w:type="spellEnd"/>
      <w:r w:rsidRPr="10E07750">
        <w:rPr>
          <w:rFonts w:ascii="Menlo" w:hAnsi="Menlo" w:cs="Menlo"/>
          <w:color w:val="5D7082"/>
          <w:sz w:val="20"/>
          <w:szCs w:val="20"/>
          <w:lang w:val="en-US"/>
        </w:rPr>
        <w:t>(list)</w:t>
      </w:r>
    </w:p>
    <w:p w14:paraId="45CBEF7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proofErr w:type="gram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3BADD49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add_edge</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subway_data</w:t>
      </w:r>
      <w:proofErr w:type="spellEnd"/>
      <w:r w:rsidRPr="10E07750">
        <w:rPr>
          <w:rFonts w:ascii="Menlo" w:hAnsi="Menlo" w:cs="Menlo"/>
          <w:color w:val="5D7082"/>
          <w:sz w:val="20"/>
          <w:szCs w:val="20"/>
          <w:lang w:val="en-US"/>
        </w:rPr>
        <w:t>)</w:t>
      </w:r>
    </w:p>
    <w:p w14:paraId="16C2499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368E661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proofErr w:type="spellStart"/>
      <w:r w:rsidRPr="10E07750">
        <w:rPr>
          <w:rFonts w:ascii="Menlo" w:hAnsi="Menlo" w:cs="Menlo"/>
          <w:color w:val="21614C"/>
          <w:sz w:val="20"/>
          <w:szCs w:val="20"/>
          <w:lang w:val="en-US"/>
        </w:rPr>
        <w:t>add_</w:t>
      </w:r>
      <w:proofErr w:type="gramStart"/>
      <w:r w:rsidRPr="10E07750">
        <w:rPr>
          <w:rFonts w:ascii="Menlo" w:hAnsi="Menlo" w:cs="Menlo"/>
          <w:color w:val="21614C"/>
          <w:sz w:val="20"/>
          <w:szCs w:val="20"/>
          <w:lang w:val="en-US"/>
        </w:rPr>
        <w:t>edge</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self,</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subway_data</w:t>
      </w:r>
      <w:proofErr w:type="spellEnd"/>
      <w:r w:rsidRPr="10E07750">
        <w:rPr>
          <w:rFonts w:ascii="Menlo" w:hAnsi="Menlo" w:cs="Menlo"/>
          <w:color w:val="5D7082"/>
          <w:sz w:val="20"/>
          <w:szCs w:val="20"/>
          <w:lang w:val="en-US"/>
        </w:rPr>
        <w:t>):</w:t>
      </w:r>
    </w:p>
    <w:p w14:paraId="0FF0908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i</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r w:rsidRPr="10E07750">
        <w:rPr>
          <w:rFonts w:ascii="Menlo" w:hAnsi="Menlo" w:cs="Menlo"/>
          <w:color w:val="21614C"/>
          <w:sz w:val="20"/>
          <w:szCs w:val="20"/>
          <w:lang w:val="en-US"/>
        </w:rPr>
        <w:t>range</w:t>
      </w:r>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len</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'summit1'])):</w:t>
      </w:r>
    </w:p>
    <w:p w14:paraId="1AE62A2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from_node</w:t>
      </w:r>
      <w:proofErr w:type="spellEnd"/>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'summit1'][</w:t>
      </w:r>
      <w:proofErr w:type="spellStart"/>
      <w:r w:rsidRPr="10E07750">
        <w:rPr>
          <w:rFonts w:ascii="Menlo" w:hAnsi="Menlo" w:cs="Menlo"/>
          <w:color w:val="229295"/>
          <w:sz w:val="20"/>
          <w:szCs w:val="20"/>
          <w:lang w:val="en-US"/>
        </w:rPr>
        <w:t>i</w:t>
      </w:r>
      <w:proofErr w:type="spellEnd"/>
      <w:r w:rsidRPr="10E07750">
        <w:rPr>
          <w:rFonts w:ascii="Menlo" w:hAnsi="Menlo" w:cs="Menlo"/>
          <w:color w:val="5D7082"/>
          <w:sz w:val="20"/>
          <w:szCs w:val="20"/>
          <w:lang w:val="en-US"/>
        </w:rPr>
        <w:t>]</w:t>
      </w:r>
    </w:p>
    <w:p w14:paraId="0AEC8F4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w:t>
      </w:r>
      <w:proofErr w:type="spellEnd"/>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'summit2'][</w:t>
      </w:r>
      <w:proofErr w:type="spellStart"/>
      <w:r w:rsidRPr="10E07750">
        <w:rPr>
          <w:rFonts w:ascii="Menlo" w:hAnsi="Menlo" w:cs="Menlo"/>
          <w:color w:val="229295"/>
          <w:sz w:val="20"/>
          <w:szCs w:val="20"/>
          <w:lang w:val="en-US"/>
        </w:rPr>
        <w:t>i</w:t>
      </w:r>
      <w:proofErr w:type="spellEnd"/>
      <w:r w:rsidRPr="10E07750">
        <w:rPr>
          <w:rFonts w:ascii="Menlo" w:hAnsi="Menlo" w:cs="Menlo"/>
          <w:color w:val="5D7082"/>
          <w:sz w:val="20"/>
          <w:szCs w:val="20"/>
          <w:lang w:val="en-US"/>
        </w:rPr>
        <w:t>]</w:t>
      </w:r>
    </w:p>
    <w:p w14:paraId="3040B67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weight =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['join</w:t>
      </w:r>
      <w:proofErr w:type="gramStart"/>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roofErr w:type="spellStart"/>
      <w:r w:rsidRPr="10E07750">
        <w:rPr>
          <w:rFonts w:ascii="Menlo" w:hAnsi="Menlo" w:cs="Menlo"/>
          <w:color w:val="5D7082"/>
          <w:sz w:val="20"/>
          <w:szCs w:val="20"/>
          <w:lang w:val="en-US"/>
        </w:rPr>
        <w:t>lon</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i</w:t>
      </w:r>
      <w:proofErr w:type="spellEnd"/>
      <w:r w:rsidRPr="10E07750">
        <w:rPr>
          <w:rFonts w:ascii="Menlo" w:hAnsi="Menlo" w:cs="Menlo"/>
          <w:color w:val="5D7082"/>
          <w:sz w:val="20"/>
          <w:szCs w:val="20"/>
          <w:lang w:val="en-US"/>
        </w:rPr>
        <w:t>]</w:t>
      </w:r>
    </w:p>
    <w:p w14:paraId="3DA3A9E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4AB9B3C5"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to_node</w:t>
      </w:r>
      <w:proofErr w:type="spellEnd"/>
      <w:r w:rsidRPr="10E07750">
        <w:rPr>
          <w:rFonts w:ascii="Menlo" w:hAnsi="Menlo" w:cs="Menlo"/>
          <w:color w:val="5D7082"/>
          <w:sz w:val="20"/>
          <w:szCs w:val="20"/>
          <w:lang w:val="en-US"/>
        </w:rPr>
        <w:t>)</w:t>
      </w:r>
    </w:p>
    <w:p w14:paraId="513276E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from_node</w:t>
      </w:r>
      <w:proofErr w:type="spellEnd"/>
      <w:r w:rsidRPr="10E07750">
        <w:rPr>
          <w:rFonts w:ascii="Menlo" w:hAnsi="Menlo" w:cs="Menlo"/>
          <w:color w:val="5D7082"/>
          <w:sz w:val="20"/>
          <w:szCs w:val="20"/>
          <w:lang w:val="en-US"/>
        </w:rPr>
        <w:t>)</w:t>
      </w:r>
    </w:p>
    <w:p w14:paraId="1807D90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weight</w:t>
      </w:r>
    </w:p>
    <w:p w14:paraId="001CBC7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weight</w:t>
      </w:r>
    </w:p>
    <w:p w14:paraId="6977683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24E6D6C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proofErr w:type="spellStart"/>
      <w:r w:rsidRPr="10E07750">
        <w:rPr>
          <w:rFonts w:ascii="Menlo" w:hAnsi="Menlo" w:cs="Menlo"/>
          <w:color w:val="21614C"/>
          <w:sz w:val="20"/>
          <w:szCs w:val="20"/>
          <w:lang w:val="en-US"/>
        </w:rPr>
        <w:t>calculateNbrVertex</w:t>
      </w:r>
      <w:proofErr w:type="spellEnd"/>
      <w:r w:rsidRPr="10E07750">
        <w:rPr>
          <w:rFonts w:ascii="Menlo" w:hAnsi="Menlo" w:cs="Menlo"/>
          <w:color w:val="5D7082"/>
          <w:sz w:val="20"/>
          <w:szCs w:val="20"/>
          <w:lang w:val="en-US"/>
        </w:rPr>
        <w:t>(self):</w:t>
      </w:r>
    </w:p>
    <w:p w14:paraId="46CAB11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max_vertex</w:t>
      </w:r>
      <w:proofErr w:type="spellEnd"/>
      <w:r w:rsidRPr="10E07750">
        <w:rPr>
          <w:rFonts w:ascii="Menlo" w:hAnsi="Menlo" w:cs="Menlo"/>
          <w:color w:val="229295"/>
          <w:sz w:val="20"/>
          <w:szCs w:val="20"/>
          <w:lang w:val="en-US"/>
        </w:rPr>
        <w:t xml:space="preserve"> = </w:t>
      </w:r>
      <w:r w:rsidRPr="10E07750">
        <w:rPr>
          <w:rFonts w:ascii="Menlo" w:hAnsi="Menlo" w:cs="Menlo"/>
          <w:color w:val="21614C"/>
          <w:sz w:val="20"/>
          <w:szCs w:val="20"/>
          <w:lang w:val="en-US"/>
        </w:rPr>
        <w:t>max</w:t>
      </w:r>
      <w:r w:rsidRPr="10E07750">
        <w:rPr>
          <w:rFonts w:ascii="Menlo" w:hAnsi="Menlo" w:cs="Menlo"/>
          <w:color w:val="5D7082"/>
          <w:sz w:val="20"/>
          <w:szCs w:val="20"/>
          <w:lang w:val="en-US"/>
        </w:rPr>
        <w:t>(</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edges</w:t>
      </w:r>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keys</w:t>
      </w:r>
      <w:proofErr w:type="spellEnd"/>
      <w:r w:rsidRPr="10E07750">
        <w:rPr>
          <w:rFonts w:ascii="Menlo" w:hAnsi="Menlo" w:cs="Menlo"/>
          <w:color w:val="5D7082"/>
          <w:sz w:val="20"/>
          <w:szCs w:val="20"/>
          <w:lang w:val="en-US"/>
        </w:rPr>
        <w:t>())</w:t>
      </w:r>
    </w:p>
    <w:p w14:paraId="68F8918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max_</w:t>
      </w:r>
      <w:proofErr w:type="gramStart"/>
      <w:r w:rsidRPr="10E07750">
        <w:rPr>
          <w:rFonts w:ascii="Menlo" w:hAnsi="Menlo" w:cs="Menlo"/>
          <w:color w:val="229295"/>
          <w:sz w:val="20"/>
          <w:szCs w:val="20"/>
          <w:lang w:val="en-US"/>
        </w:rPr>
        <w:t>vertex</w:t>
      </w:r>
      <w:proofErr w:type="spellEnd"/>
      <w:proofErr w:type="gramEnd"/>
    </w:p>
    <w:p w14:paraId="22F4B20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05E8E4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proofErr w:type="spellStart"/>
      <w:r w:rsidRPr="10E07750">
        <w:rPr>
          <w:rFonts w:ascii="Menlo" w:hAnsi="Menlo" w:cs="Menlo"/>
          <w:color w:val="21614C"/>
          <w:sz w:val="20"/>
          <w:szCs w:val="20"/>
          <w:lang w:val="en-US"/>
        </w:rPr>
        <w:t>is_connected</w:t>
      </w:r>
      <w:proofErr w:type="spellEnd"/>
      <w:r w:rsidRPr="10E07750">
        <w:rPr>
          <w:rFonts w:ascii="Menlo" w:hAnsi="Menlo" w:cs="Menlo"/>
          <w:color w:val="5D7082"/>
          <w:sz w:val="20"/>
          <w:szCs w:val="20"/>
          <w:lang w:val="en-US"/>
        </w:rPr>
        <w:t>(self):</w:t>
      </w:r>
    </w:p>
    <w:p w14:paraId="668554E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not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5D7082"/>
          <w:sz w:val="20"/>
          <w:szCs w:val="20"/>
          <w:lang w:val="en-US"/>
        </w:rPr>
        <w:t>:</w:t>
      </w:r>
    </w:p>
    <w:p w14:paraId="2416AEE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False</w:t>
      </w:r>
    </w:p>
    <w:p w14:paraId="153FD7D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4D480E6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starter = </w:t>
      </w:r>
      <w:r w:rsidRPr="10E07750">
        <w:rPr>
          <w:rFonts w:ascii="Menlo" w:hAnsi="Menlo" w:cs="Menlo"/>
          <w:color w:val="5D7082"/>
          <w:sz w:val="20"/>
          <w:szCs w:val="20"/>
          <w:lang w:val="en-US"/>
        </w:rPr>
        <w:t>list(</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edges</w:t>
      </w:r>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keys</w:t>
      </w:r>
      <w:proofErr w:type="spellEnd"/>
      <w:r w:rsidRPr="10E07750">
        <w:rPr>
          <w:rFonts w:ascii="Menlo" w:hAnsi="Menlo" w:cs="Menlo"/>
          <w:color w:val="5D7082"/>
          <w:sz w:val="20"/>
          <w:szCs w:val="20"/>
          <w:lang w:val="en-US"/>
        </w:rPr>
        <w:t>())[0]</w:t>
      </w:r>
    </w:p>
    <w:p w14:paraId="605C465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visited = </w:t>
      </w:r>
      <w:proofErr w:type="gramStart"/>
      <w:r w:rsidRPr="10E07750">
        <w:rPr>
          <w:rFonts w:ascii="Menlo" w:hAnsi="Menlo" w:cs="Menlo"/>
          <w:color w:val="5D7082"/>
          <w:sz w:val="20"/>
          <w:szCs w:val="20"/>
          <w:lang w:val="en-US"/>
        </w:rPr>
        <w:t>set(</w:t>
      </w:r>
      <w:proofErr w:type="gramEnd"/>
      <w:r w:rsidRPr="10E07750">
        <w:rPr>
          <w:rFonts w:ascii="Menlo" w:hAnsi="Menlo" w:cs="Menlo"/>
          <w:color w:val="5D7082"/>
          <w:sz w:val="20"/>
          <w:szCs w:val="20"/>
          <w:lang w:val="en-US"/>
        </w:rPr>
        <w:t>)</w:t>
      </w:r>
    </w:p>
    <w:p w14:paraId="4F03BD7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queue = </w:t>
      </w:r>
      <w:r w:rsidRPr="10E07750">
        <w:rPr>
          <w:rFonts w:ascii="Menlo" w:hAnsi="Menlo" w:cs="Menlo"/>
          <w:color w:val="21614C"/>
          <w:sz w:val="20"/>
          <w:szCs w:val="20"/>
          <w:lang w:val="en-US"/>
        </w:rPr>
        <w:t>deque</w:t>
      </w:r>
      <w:r w:rsidRPr="10E07750">
        <w:rPr>
          <w:rFonts w:ascii="Menlo" w:hAnsi="Menlo" w:cs="Menlo"/>
          <w:color w:val="5D7082"/>
          <w:sz w:val="20"/>
          <w:szCs w:val="20"/>
          <w:lang w:val="en-US"/>
        </w:rPr>
        <w:t>([</w:t>
      </w:r>
      <w:r w:rsidRPr="10E07750">
        <w:rPr>
          <w:rFonts w:ascii="Menlo" w:hAnsi="Menlo" w:cs="Menlo"/>
          <w:color w:val="21614C"/>
          <w:sz w:val="20"/>
          <w:szCs w:val="20"/>
          <w:lang w:val="en-US"/>
        </w:rPr>
        <w:t>starter</w:t>
      </w:r>
      <w:r w:rsidRPr="10E07750">
        <w:rPr>
          <w:rFonts w:ascii="Menlo" w:hAnsi="Menlo" w:cs="Menlo"/>
          <w:color w:val="5D7082"/>
          <w:sz w:val="20"/>
          <w:szCs w:val="20"/>
          <w:lang w:val="en-US"/>
        </w:rPr>
        <w:t>])</w:t>
      </w:r>
    </w:p>
    <w:p w14:paraId="5D89599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793F1FB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while</w:t>
      </w:r>
      <w:r w:rsidRPr="10E07750">
        <w:rPr>
          <w:rFonts w:ascii="Menlo" w:hAnsi="Menlo" w:cs="Menlo"/>
          <w:color w:val="229295"/>
          <w:sz w:val="20"/>
          <w:szCs w:val="20"/>
          <w:lang w:val="en-US"/>
        </w:rPr>
        <w:t xml:space="preserve"> queue</w:t>
      </w:r>
      <w:r w:rsidRPr="10E07750">
        <w:rPr>
          <w:rFonts w:ascii="Menlo" w:hAnsi="Menlo" w:cs="Menlo"/>
          <w:color w:val="5D7082"/>
          <w:sz w:val="20"/>
          <w:szCs w:val="20"/>
          <w:lang w:val="en-US"/>
        </w:rPr>
        <w:t>:</w:t>
      </w:r>
    </w:p>
    <w:p w14:paraId="05B0A73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sommet</w:t>
      </w:r>
      <w:proofErr w:type="spellEnd"/>
      <w:r w:rsidRPr="10E07750">
        <w:rPr>
          <w:rFonts w:ascii="Menlo" w:hAnsi="Menlo" w:cs="Menlo"/>
          <w:color w:val="229295"/>
          <w:sz w:val="20"/>
          <w:szCs w:val="20"/>
          <w:lang w:val="en-US"/>
        </w:rPr>
        <w:t xml:space="preserve"> = </w:t>
      </w:r>
      <w:proofErr w:type="spellStart"/>
      <w:proofErr w:type="gramStart"/>
      <w:r w:rsidRPr="10E07750">
        <w:rPr>
          <w:rFonts w:ascii="Menlo" w:hAnsi="Menlo" w:cs="Menlo"/>
          <w:color w:val="229295"/>
          <w:sz w:val="20"/>
          <w:szCs w:val="20"/>
          <w:lang w:val="en-US"/>
        </w:rPr>
        <w:t>queue</w:t>
      </w:r>
      <w:r w:rsidRPr="10E07750">
        <w:rPr>
          <w:rFonts w:ascii="Menlo" w:hAnsi="Menlo" w:cs="Menlo"/>
          <w:color w:val="5D7082"/>
          <w:sz w:val="20"/>
          <w:szCs w:val="20"/>
          <w:lang w:val="en-US"/>
        </w:rPr>
        <w:t>.</w:t>
      </w:r>
      <w:r w:rsidRPr="10E07750">
        <w:rPr>
          <w:rFonts w:ascii="Menlo" w:hAnsi="Menlo" w:cs="Menlo"/>
          <w:color w:val="21614C"/>
          <w:sz w:val="20"/>
          <w:szCs w:val="20"/>
          <w:lang w:val="en-US"/>
        </w:rPr>
        <w:t>popleft</w:t>
      </w:r>
      <w:proofErr w:type="spellEnd"/>
      <w:proofErr w:type="gramEnd"/>
      <w:r w:rsidRPr="10E07750">
        <w:rPr>
          <w:rFonts w:ascii="Menlo" w:hAnsi="Menlo" w:cs="Menlo"/>
          <w:color w:val="5D7082"/>
          <w:sz w:val="20"/>
          <w:szCs w:val="20"/>
          <w:lang w:val="en-US"/>
        </w:rPr>
        <w:t>()</w:t>
      </w:r>
    </w:p>
    <w:p w14:paraId="650BCCD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visited</w:t>
      </w:r>
      <w:r w:rsidRPr="10E07750">
        <w:rPr>
          <w:rFonts w:ascii="Menlo" w:hAnsi="Menlo" w:cs="Menlo"/>
          <w:color w:val="5D7082"/>
          <w:sz w:val="20"/>
          <w:szCs w:val="20"/>
          <w:lang w:val="en-US"/>
        </w:rPr>
        <w:t>.</w:t>
      </w:r>
      <w:r w:rsidRPr="10E07750">
        <w:rPr>
          <w:rFonts w:ascii="Menlo" w:hAnsi="Menlo" w:cs="Menlo"/>
          <w:color w:val="21614C"/>
          <w:sz w:val="20"/>
          <w:szCs w:val="20"/>
          <w:lang w:val="en-US"/>
        </w:rPr>
        <w:t>add</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sommet</w:t>
      </w:r>
      <w:proofErr w:type="spellEnd"/>
      <w:r w:rsidRPr="10E07750">
        <w:rPr>
          <w:rFonts w:ascii="Menlo" w:hAnsi="Menlo" w:cs="Menlo"/>
          <w:color w:val="5D7082"/>
          <w:sz w:val="20"/>
          <w:szCs w:val="20"/>
          <w:lang w:val="en-US"/>
        </w:rPr>
        <w:t>)</w:t>
      </w:r>
    </w:p>
    <w:p w14:paraId="10BEF2A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neighbor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sommet</w:t>
      </w:r>
      <w:proofErr w:type="spellEnd"/>
      <w:r w:rsidRPr="10E07750">
        <w:rPr>
          <w:rFonts w:ascii="Menlo" w:hAnsi="Menlo" w:cs="Menlo"/>
          <w:color w:val="5D7082"/>
          <w:sz w:val="20"/>
          <w:szCs w:val="20"/>
          <w:lang w:val="en-US"/>
        </w:rPr>
        <w:t>]:</w:t>
      </w:r>
    </w:p>
    <w:p w14:paraId="086EFB1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neighbor not in visited and neighbor not in queue</w:t>
      </w:r>
      <w:r w:rsidRPr="10E07750">
        <w:rPr>
          <w:rFonts w:ascii="Menlo" w:hAnsi="Menlo" w:cs="Menlo"/>
          <w:color w:val="5D7082"/>
          <w:sz w:val="20"/>
          <w:szCs w:val="20"/>
          <w:lang w:val="en-US"/>
        </w:rPr>
        <w:t>:</w:t>
      </w:r>
    </w:p>
    <w:p w14:paraId="24A414E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queue</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neighbor</w:t>
      </w:r>
      <w:r w:rsidRPr="10E07750">
        <w:rPr>
          <w:rFonts w:ascii="Menlo" w:hAnsi="Menlo" w:cs="Menlo"/>
          <w:color w:val="5D7082"/>
          <w:sz w:val="20"/>
          <w:szCs w:val="20"/>
          <w:lang w:val="en-US"/>
        </w:rPr>
        <w:t>)</w:t>
      </w:r>
    </w:p>
    <w:p w14:paraId="45C1959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proofErr w:type="spellStart"/>
      <w:r w:rsidRPr="10E07750">
        <w:rPr>
          <w:rFonts w:ascii="Menlo" w:hAnsi="Menlo" w:cs="Menlo"/>
          <w:color w:val="21614C"/>
          <w:sz w:val="20"/>
          <w:szCs w:val="20"/>
          <w:lang w:val="en-US"/>
        </w:rPr>
        <w:t>len</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visited</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proofErr w:type="spellStart"/>
      <w:r w:rsidRPr="10E07750">
        <w:rPr>
          <w:rFonts w:ascii="Menlo" w:hAnsi="Menlo" w:cs="Menlo"/>
          <w:color w:val="21614C"/>
          <w:sz w:val="20"/>
          <w:szCs w:val="20"/>
          <w:lang w:val="en-US"/>
        </w:rPr>
        <w:t>len</w:t>
      </w:r>
      <w:proofErr w:type="spellEnd"/>
      <w:r w:rsidRPr="10E07750">
        <w:rPr>
          <w:rFonts w:ascii="Menlo" w:hAnsi="Menlo" w:cs="Menlo"/>
          <w:color w:val="5D7082"/>
          <w:sz w:val="20"/>
          <w:szCs w:val="20"/>
          <w:lang w:val="en-US"/>
        </w:rPr>
        <w:t>(</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edges</w:t>
      </w:r>
      <w:proofErr w:type="spellEnd"/>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
    <w:p w14:paraId="2E948EE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143A437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r w:rsidRPr="10E07750">
        <w:rPr>
          <w:rFonts w:ascii="Menlo" w:hAnsi="Menlo" w:cs="Menlo"/>
          <w:i/>
          <w:color w:val="435B67"/>
          <w:sz w:val="20"/>
          <w:szCs w:val="20"/>
        </w:rPr>
        <w:t xml:space="preserve"># Bellman-Ford </w:t>
      </w:r>
    </w:p>
    <w:p w14:paraId="1A3A7A55"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073C36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En entrée :   - G=(</w:t>
      </w:r>
      <w:proofErr w:type="gramStart"/>
      <w:r w:rsidRPr="10E07750">
        <w:rPr>
          <w:rFonts w:ascii="Menlo" w:hAnsi="Menlo" w:cs="Menlo"/>
          <w:i/>
          <w:color w:val="435B67"/>
          <w:sz w:val="20"/>
          <w:szCs w:val="20"/>
        </w:rPr>
        <w:t>V,E</w:t>
      </w:r>
      <w:proofErr w:type="gramEnd"/>
      <w:r w:rsidRPr="10E07750">
        <w:rPr>
          <w:rFonts w:ascii="Menlo" w:hAnsi="Menlo" w:cs="Menlo"/>
          <w:i/>
          <w:color w:val="435B67"/>
          <w:sz w:val="20"/>
          <w:szCs w:val="20"/>
        </w:rPr>
        <w:t xml:space="preserve">) graphe orienté pondéré et </w:t>
      </w:r>
    </w:p>
    <w:p w14:paraId="041C2CE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 r un sommet de G</w:t>
      </w:r>
    </w:p>
    <w:p w14:paraId="47F41FC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En sortie : Pour chaque sommet u de G un chemin de poids minimal de r vers u</w:t>
      </w:r>
    </w:p>
    <w:p w14:paraId="7B748237"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FB45F2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Step</w:t>
      </w:r>
      <w:proofErr w:type="spellEnd"/>
      <w:r w:rsidRPr="10E07750">
        <w:rPr>
          <w:rFonts w:ascii="Menlo" w:hAnsi="Menlo" w:cs="Menlo"/>
          <w:i/>
          <w:color w:val="435B67"/>
          <w:sz w:val="20"/>
          <w:szCs w:val="20"/>
        </w:rPr>
        <w:t xml:space="preserve"> 1 Initialisations</w:t>
      </w:r>
    </w:p>
    <w:p w14:paraId="05B3600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step</w:t>
      </w:r>
      <w:proofErr w:type="spellEnd"/>
      <w:r w:rsidRPr="10E07750">
        <w:rPr>
          <w:rFonts w:ascii="Menlo" w:hAnsi="Menlo" w:cs="Menlo"/>
          <w:i/>
          <w:color w:val="435B67"/>
          <w:sz w:val="20"/>
          <w:szCs w:val="20"/>
        </w:rPr>
        <w:t xml:space="preserve"> 2 Pour </w:t>
      </w:r>
      <w:proofErr w:type="gramStart"/>
      <w:r w:rsidRPr="10E07750">
        <w:rPr>
          <w:rFonts w:ascii="Menlo" w:hAnsi="Menlo" w:cs="Menlo"/>
          <w:i/>
          <w:color w:val="435B67"/>
          <w:sz w:val="20"/>
          <w:szCs w:val="20"/>
        </w:rPr>
        <w:t>i:=</w:t>
      </w:r>
      <w:proofErr w:type="gramEnd"/>
      <w:r w:rsidRPr="10E07750">
        <w:rPr>
          <w:rFonts w:ascii="Menlo" w:hAnsi="Menlo" w:cs="Menlo"/>
          <w:i/>
          <w:color w:val="435B67"/>
          <w:sz w:val="20"/>
          <w:szCs w:val="20"/>
        </w:rPr>
        <w:t xml:space="preserve"> 1 à n-1 /* n = nbre de sommets */</w:t>
      </w:r>
    </w:p>
    <w:p w14:paraId="4D77552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lastRenderedPageBreak/>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Relacher</w:t>
      </w:r>
      <w:proofErr w:type="spellEnd"/>
      <w:r w:rsidRPr="10E07750">
        <w:rPr>
          <w:rFonts w:ascii="Menlo" w:hAnsi="Menlo" w:cs="Menlo"/>
          <w:i/>
          <w:color w:val="435B67"/>
          <w:sz w:val="20"/>
          <w:szCs w:val="20"/>
        </w:rPr>
        <w:t xml:space="preserve"> tous les arcs de G</w:t>
      </w:r>
    </w:p>
    <w:p w14:paraId="760B12A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Step</w:t>
      </w:r>
      <w:proofErr w:type="spellEnd"/>
      <w:r w:rsidRPr="10E07750">
        <w:rPr>
          <w:rFonts w:ascii="Menlo" w:hAnsi="Menlo" w:cs="Menlo"/>
          <w:i/>
          <w:color w:val="435B67"/>
          <w:sz w:val="20"/>
          <w:szCs w:val="20"/>
        </w:rPr>
        <w:t xml:space="preserve"> 3 Vérifier qu'il n'y a pas de circuit négatif</w:t>
      </w:r>
    </w:p>
    <w:p w14:paraId="21D8A907"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0FD9492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#Initialisation (</w:t>
      </w:r>
      <w:proofErr w:type="spellStart"/>
      <w:r w:rsidRPr="10E07750">
        <w:rPr>
          <w:rFonts w:ascii="Menlo" w:hAnsi="Menlo" w:cs="Menlo"/>
          <w:i/>
          <w:color w:val="435B67"/>
          <w:sz w:val="20"/>
          <w:szCs w:val="20"/>
        </w:rPr>
        <w:t>step</w:t>
      </w:r>
      <w:proofErr w:type="spellEnd"/>
      <w:r w:rsidRPr="10E07750">
        <w:rPr>
          <w:rFonts w:ascii="Menlo" w:hAnsi="Menlo" w:cs="Menlo"/>
          <w:i/>
          <w:color w:val="435B67"/>
          <w:sz w:val="20"/>
          <w:szCs w:val="20"/>
        </w:rPr>
        <w:t xml:space="preserve"> 1)</w:t>
      </w:r>
    </w:p>
    <w:p w14:paraId="1DD7842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Mettre une </w:t>
      </w:r>
      <w:proofErr w:type="spellStart"/>
      <w:r w:rsidRPr="10E07750">
        <w:rPr>
          <w:rFonts w:ascii="Menlo" w:hAnsi="Menlo" w:cs="Menlo"/>
          <w:i/>
          <w:color w:val="435B67"/>
          <w:sz w:val="20"/>
          <w:szCs w:val="20"/>
        </w:rPr>
        <w:t>etiquette</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inf</w:t>
      </w:r>
      <w:proofErr w:type="spellEnd"/>
      <w:r w:rsidRPr="10E07750">
        <w:rPr>
          <w:rFonts w:ascii="Menlo" w:hAnsi="Menlo" w:cs="Menlo"/>
          <w:i/>
          <w:color w:val="435B67"/>
          <w:sz w:val="20"/>
          <w:szCs w:val="20"/>
        </w:rPr>
        <w:t xml:space="preserve"> sur tous les sommets et une </w:t>
      </w:r>
      <w:proofErr w:type="spellStart"/>
      <w:r w:rsidRPr="10E07750">
        <w:rPr>
          <w:rFonts w:ascii="Menlo" w:hAnsi="Menlo" w:cs="Menlo"/>
          <w:i/>
          <w:color w:val="435B67"/>
          <w:sz w:val="20"/>
          <w:szCs w:val="20"/>
        </w:rPr>
        <w:t>etiquette</w:t>
      </w:r>
      <w:proofErr w:type="spellEnd"/>
      <w:r w:rsidRPr="10E07750">
        <w:rPr>
          <w:rFonts w:ascii="Menlo" w:hAnsi="Menlo" w:cs="Menlo"/>
          <w:i/>
          <w:color w:val="435B67"/>
          <w:sz w:val="20"/>
          <w:szCs w:val="20"/>
        </w:rPr>
        <w:t xml:space="preserve"> 0 sur r </w:t>
      </w:r>
    </w:p>
    <w:p w14:paraId="6FF5AE19"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F24DE6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Relâchement(</w:t>
      </w:r>
      <w:proofErr w:type="spellStart"/>
      <w:proofErr w:type="gramStart"/>
      <w:r w:rsidRPr="10E07750">
        <w:rPr>
          <w:rFonts w:ascii="Menlo" w:hAnsi="Menlo" w:cs="Menlo"/>
          <w:i/>
          <w:color w:val="435B67"/>
          <w:sz w:val="20"/>
          <w:szCs w:val="20"/>
        </w:rPr>
        <w:t>u,v</w:t>
      </w:r>
      <w:proofErr w:type="spellEnd"/>
      <w:proofErr w:type="gramEnd"/>
      <w:r w:rsidRPr="10E07750">
        <w:rPr>
          <w:rFonts w:ascii="Menlo" w:hAnsi="Menlo" w:cs="Menlo"/>
          <w:i/>
          <w:color w:val="435B67"/>
          <w:sz w:val="20"/>
          <w:szCs w:val="20"/>
        </w:rPr>
        <w:t>)(</w:t>
      </w:r>
      <w:proofErr w:type="spellStart"/>
      <w:r w:rsidRPr="10E07750">
        <w:rPr>
          <w:rFonts w:ascii="Menlo" w:hAnsi="Menlo" w:cs="Menlo"/>
          <w:i/>
          <w:color w:val="435B67"/>
          <w:sz w:val="20"/>
          <w:szCs w:val="20"/>
        </w:rPr>
        <w:t>step</w:t>
      </w:r>
      <w:proofErr w:type="spellEnd"/>
      <w:r w:rsidRPr="10E07750">
        <w:rPr>
          <w:rFonts w:ascii="Menlo" w:hAnsi="Menlo" w:cs="Menlo"/>
          <w:i/>
          <w:color w:val="435B67"/>
          <w:sz w:val="20"/>
          <w:szCs w:val="20"/>
        </w:rPr>
        <w:t xml:space="preserve"> 2)</w:t>
      </w:r>
    </w:p>
    <w:p w14:paraId="04760AA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Si d[v] &gt; d[u] + w(</w:t>
      </w:r>
      <w:proofErr w:type="spellStart"/>
      <w:proofErr w:type="gramStart"/>
      <w:r w:rsidRPr="10E07750">
        <w:rPr>
          <w:rFonts w:ascii="Menlo" w:hAnsi="Menlo" w:cs="Menlo"/>
          <w:i/>
          <w:color w:val="435B67"/>
          <w:sz w:val="20"/>
          <w:szCs w:val="20"/>
        </w:rPr>
        <w:t>u,v</w:t>
      </w:r>
      <w:proofErr w:type="spellEnd"/>
      <w:proofErr w:type="gramEnd"/>
      <w:r w:rsidRPr="10E07750">
        <w:rPr>
          <w:rFonts w:ascii="Menlo" w:hAnsi="Menlo" w:cs="Menlo"/>
          <w:i/>
          <w:color w:val="435B67"/>
          <w:sz w:val="20"/>
          <w:szCs w:val="20"/>
        </w:rPr>
        <w:t>) alors</w:t>
      </w:r>
    </w:p>
    <w:p w14:paraId="3F82DF8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d[v]</w:t>
      </w:r>
      <w:proofErr w:type="gramStart"/>
      <w:r w:rsidRPr="10E07750">
        <w:rPr>
          <w:rFonts w:ascii="Menlo" w:hAnsi="Menlo" w:cs="Menlo"/>
          <w:i/>
          <w:color w:val="435B67"/>
          <w:sz w:val="20"/>
          <w:szCs w:val="20"/>
        </w:rPr>
        <w:t xml:space="preserve"> :=</w:t>
      </w:r>
      <w:proofErr w:type="gramEnd"/>
      <w:r w:rsidRPr="10E07750">
        <w:rPr>
          <w:rFonts w:ascii="Menlo" w:hAnsi="Menlo" w:cs="Menlo"/>
          <w:i/>
          <w:color w:val="435B67"/>
          <w:sz w:val="20"/>
          <w:szCs w:val="20"/>
        </w:rPr>
        <w:t xml:space="preserve"> d[u] + w(</w:t>
      </w:r>
      <w:proofErr w:type="spellStart"/>
      <w:r w:rsidRPr="10E07750">
        <w:rPr>
          <w:rFonts w:ascii="Menlo" w:hAnsi="Menlo" w:cs="Menlo"/>
          <w:i/>
          <w:color w:val="435B67"/>
          <w:sz w:val="20"/>
          <w:szCs w:val="20"/>
        </w:rPr>
        <w:t>u,v</w:t>
      </w:r>
      <w:proofErr w:type="spellEnd"/>
      <w:r w:rsidRPr="10E07750">
        <w:rPr>
          <w:rFonts w:ascii="Menlo" w:hAnsi="Menlo" w:cs="Menlo"/>
          <w:i/>
          <w:color w:val="435B67"/>
          <w:sz w:val="20"/>
          <w:szCs w:val="20"/>
        </w:rPr>
        <w:t>)</w:t>
      </w:r>
    </w:p>
    <w:p w14:paraId="1AC6802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Parent[v]</w:t>
      </w:r>
      <w:proofErr w:type="gramStart"/>
      <w:r w:rsidRPr="10E07750">
        <w:rPr>
          <w:rFonts w:ascii="Menlo" w:hAnsi="Menlo" w:cs="Menlo"/>
          <w:i/>
          <w:color w:val="435B67"/>
          <w:sz w:val="20"/>
          <w:szCs w:val="20"/>
        </w:rPr>
        <w:t xml:space="preserve"> :=</w:t>
      </w:r>
      <w:proofErr w:type="gramEnd"/>
      <w:r w:rsidRPr="10E07750">
        <w:rPr>
          <w:rFonts w:ascii="Menlo" w:hAnsi="Menlo" w:cs="Menlo"/>
          <w:i/>
          <w:color w:val="435B67"/>
          <w:sz w:val="20"/>
          <w:szCs w:val="20"/>
        </w:rPr>
        <w:t xml:space="preserve"> u</w:t>
      </w:r>
    </w:p>
    <w:p w14:paraId="4C3056C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57CEF1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r w:rsidRPr="10E07750">
        <w:rPr>
          <w:rFonts w:ascii="Menlo" w:hAnsi="Menlo" w:cs="Menlo"/>
          <w:color w:val="229295"/>
          <w:sz w:val="20"/>
          <w:szCs w:val="20"/>
          <w:lang w:val="en-US"/>
        </w:rPr>
        <w:t xml:space="preserve">def </w:t>
      </w:r>
      <w:proofErr w:type="spellStart"/>
      <w:r w:rsidRPr="10E07750">
        <w:rPr>
          <w:rFonts w:ascii="Menlo" w:hAnsi="Menlo" w:cs="Menlo"/>
          <w:color w:val="21614C"/>
          <w:sz w:val="20"/>
          <w:szCs w:val="20"/>
          <w:lang w:val="en-US"/>
        </w:rPr>
        <w:t>bellman_</w:t>
      </w:r>
      <w:proofErr w:type="gramStart"/>
      <w:r w:rsidRPr="10E07750">
        <w:rPr>
          <w:rFonts w:ascii="Menlo" w:hAnsi="Menlo" w:cs="Menlo"/>
          <w:color w:val="21614C"/>
          <w:sz w:val="20"/>
          <w:szCs w:val="20"/>
          <w:lang w:val="en-US"/>
        </w:rPr>
        <w:t>ford</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self,</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destination):</w:t>
      </w:r>
    </w:p>
    <w:p w14:paraId="54EE5D4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Initialize distances and parents</w:t>
      </w:r>
    </w:p>
    <w:p w14:paraId="577CCDD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proofErr w:type="gram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r w:rsidRPr="10E07750">
        <w:rPr>
          <w:rFonts w:ascii="Menlo" w:hAnsi="Menlo" w:cs="Menlo"/>
          <w:color w:val="229295"/>
          <w:sz w:val="20"/>
          <w:szCs w:val="20"/>
          <w:lang w:val="en-US"/>
        </w:rPr>
        <w:t>node</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float('inf')</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node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r w:rsidRPr="10E07750">
        <w:rPr>
          <w:rFonts w:ascii="Menlo" w:hAnsi="Menlo" w:cs="Menlo"/>
          <w:color w:val="5D7082"/>
          <w:sz w:val="20"/>
          <w:szCs w:val="20"/>
          <w:lang w:val="en-US"/>
        </w:rPr>
        <w:t>}</w:t>
      </w:r>
    </w:p>
    <w:p w14:paraId="69F1D6F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0</w:t>
      </w:r>
    </w:p>
    <w:p w14:paraId="7DD1D45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parents = </w:t>
      </w:r>
      <w:r w:rsidRPr="10E07750">
        <w:rPr>
          <w:rFonts w:ascii="Menlo" w:hAnsi="Menlo" w:cs="Menlo"/>
          <w:color w:val="5D7082"/>
          <w:sz w:val="20"/>
          <w:szCs w:val="20"/>
          <w:lang w:val="en-US"/>
        </w:rPr>
        <w:t>{</w:t>
      </w:r>
      <w:r w:rsidRPr="10E07750">
        <w:rPr>
          <w:rFonts w:ascii="Menlo" w:hAnsi="Menlo" w:cs="Menlo"/>
          <w:color w:val="229295"/>
          <w:sz w:val="20"/>
          <w:szCs w:val="20"/>
          <w:lang w:val="en-US"/>
        </w:rPr>
        <w:t>node</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None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node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spellEnd"/>
      <w:proofErr w:type="gramEnd"/>
      <w:r w:rsidRPr="10E07750">
        <w:rPr>
          <w:rFonts w:ascii="Menlo" w:hAnsi="Menlo" w:cs="Menlo"/>
          <w:color w:val="5D7082"/>
          <w:sz w:val="20"/>
          <w:szCs w:val="20"/>
          <w:lang w:val="en-US"/>
        </w:rPr>
        <w:t>}</w:t>
      </w:r>
    </w:p>
    <w:p w14:paraId="75CB25E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0D7A002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#ONE TO ALL</w:t>
      </w:r>
    </w:p>
    <w:p w14:paraId="1C6403E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43F574F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Number of vertices</w:t>
      </w:r>
    </w:p>
    <w:p w14:paraId="3A94808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nbrVertex</w:t>
      </w:r>
      <w:proofErr w:type="spellEnd"/>
      <w:r w:rsidRPr="10E07750">
        <w:rPr>
          <w:rFonts w:ascii="Menlo" w:hAnsi="Menlo" w:cs="Menlo"/>
          <w:color w:val="229295"/>
          <w:sz w:val="20"/>
          <w:szCs w:val="20"/>
          <w:lang w:val="en-US"/>
        </w:rPr>
        <w:t xml:space="preserve"> =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calculateNbrVertex</w:t>
      </w:r>
      <w:proofErr w:type="spellEnd"/>
      <w:proofErr w:type="gramEnd"/>
      <w:r w:rsidRPr="10E07750">
        <w:rPr>
          <w:rFonts w:ascii="Menlo" w:hAnsi="Menlo" w:cs="Menlo"/>
          <w:color w:val="5D7082"/>
          <w:sz w:val="20"/>
          <w:szCs w:val="20"/>
          <w:lang w:val="en-US"/>
        </w:rPr>
        <w:t>()</w:t>
      </w:r>
    </w:p>
    <w:p w14:paraId="6E142E6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17454AC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i</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gramStart"/>
      <w:r w:rsidRPr="10E07750">
        <w:rPr>
          <w:rFonts w:ascii="Menlo" w:hAnsi="Menlo" w:cs="Menlo"/>
          <w:color w:val="21614C"/>
          <w:sz w:val="20"/>
          <w:szCs w:val="20"/>
          <w:lang w:val="en-US"/>
        </w:rPr>
        <w:t>range</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1,</w:t>
      </w:r>
      <w:r w:rsidRPr="10E07750">
        <w:rPr>
          <w:rFonts w:ascii="Menlo" w:hAnsi="Menlo" w:cs="Menlo"/>
          <w:color w:val="21614C"/>
          <w:sz w:val="20"/>
          <w:szCs w:val="20"/>
          <w:lang w:val="en-US"/>
        </w:rPr>
        <w:t xml:space="preserve"> </w:t>
      </w:r>
      <w:proofErr w:type="spellStart"/>
      <w:r w:rsidRPr="10E07750">
        <w:rPr>
          <w:rFonts w:ascii="Menlo" w:hAnsi="Menlo" w:cs="Menlo"/>
          <w:color w:val="21614C"/>
          <w:sz w:val="20"/>
          <w:szCs w:val="20"/>
          <w:lang w:val="en-US"/>
        </w:rPr>
        <w:t>nbrVertex</w:t>
      </w:r>
      <w:proofErr w:type="spellEnd"/>
      <w:r w:rsidRPr="10E07750">
        <w:rPr>
          <w:rFonts w:ascii="Menlo" w:hAnsi="Menlo" w:cs="Menlo"/>
          <w:color w:val="21614C"/>
          <w:sz w:val="20"/>
          <w:szCs w:val="20"/>
          <w:lang w:val="en-US"/>
        </w:rPr>
        <w:t xml:space="preserve"> </w:t>
      </w:r>
      <w:r w:rsidRPr="10E07750">
        <w:rPr>
          <w:rFonts w:ascii="Menlo" w:hAnsi="Menlo" w:cs="Menlo"/>
          <w:color w:val="229295"/>
          <w:sz w:val="20"/>
          <w:szCs w:val="20"/>
          <w:lang w:val="en-US"/>
        </w:rPr>
        <w:t>-</w:t>
      </w:r>
      <w:r w:rsidRPr="10E07750">
        <w:rPr>
          <w:rFonts w:ascii="Menlo" w:hAnsi="Menlo" w:cs="Menlo"/>
          <w:color w:val="21614C"/>
          <w:sz w:val="20"/>
          <w:szCs w:val="20"/>
          <w:lang w:val="en-US"/>
        </w:rPr>
        <w:t xml:space="preserve"> </w:t>
      </w:r>
      <w:r w:rsidRPr="10E07750">
        <w:rPr>
          <w:rFonts w:ascii="Menlo" w:hAnsi="Menlo" w:cs="Menlo"/>
          <w:color w:val="5D7082"/>
          <w:sz w:val="20"/>
          <w:szCs w:val="20"/>
          <w:lang w:val="en-US"/>
        </w:rPr>
        <w:t>1):</w:t>
      </w:r>
    </w:p>
    <w:p w14:paraId="5852D65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to_nodes</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edges</w:t>
      </w:r>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items</w:t>
      </w:r>
      <w:proofErr w:type="spellEnd"/>
      <w:r w:rsidRPr="10E07750">
        <w:rPr>
          <w:rFonts w:ascii="Menlo" w:hAnsi="Menlo" w:cs="Menlo"/>
          <w:color w:val="5D7082"/>
          <w:sz w:val="20"/>
          <w:szCs w:val="20"/>
          <w:lang w:val="en-US"/>
        </w:rPr>
        <w:t>():</w:t>
      </w:r>
    </w:p>
    <w:p w14:paraId="7CF6835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to_nodes</w:t>
      </w:r>
      <w:proofErr w:type="spellEnd"/>
      <w:r w:rsidRPr="10E07750">
        <w:rPr>
          <w:rFonts w:ascii="Menlo" w:hAnsi="Menlo" w:cs="Menlo"/>
          <w:color w:val="5D7082"/>
          <w:sz w:val="20"/>
          <w:szCs w:val="20"/>
          <w:lang w:val="en-US"/>
        </w:rPr>
        <w:t>:</w:t>
      </w:r>
    </w:p>
    <w:p w14:paraId="1819FE2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&gt;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p>
    <w:p w14:paraId="383895C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from_node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p>
    <w:p w14:paraId="6DD7E60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parents</w:t>
      </w:r>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to_node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from_</w:t>
      </w:r>
      <w:proofErr w:type="gramStart"/>
      <w:r w:rsidRPr="10E07750">
        <w:rPr>
          <w:rFonts w:ascii="Menlo" w:hAnsi="Menlo" w:cs="Menlo"/>
          <w:color w:val="229295"/>
          <w:sz w:val="20"/>
          <w:szCs w:val="20"/>
          <w:lang w:val="en-US"/>
        </w:rPr>
        <w:t>node</w:t>
      </w:r>
      <w:proofErr w:type="spellEnd"/>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w:t>
      </w:r>
      <w:proofErr w:type="gramEnd"/>
      <w:r w:rsidRPr="10E07750">
        <w:rPr>
          <w:rFonts w:ascii="Menlo" w:hAnsi="Menlo" w:cs="Menlo"/>
          <w:i/>
          <w:color w:val="435B67"/>
          <w:sz w:val="20"/>
          <w:szCs w:val="20"/>
          <w:lang w:val="en-US"/>
        </w:rPr>
        <w:t xml:space="preserve"> Update the parent</w:t>
      </w:r>
    </w:p>
    <w:p w14:paraId="0EA0DE2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4C786EB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433D354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RETRIEVE PATH ONE TO ONE </w:t>
      </w:r>
    </w:p>
    <w:p w14:paraId="1E32D9B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1FD6F5E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shortest_path</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14A58AF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while</w:t>
      </w:r>
      <w:r w:rsidRPr="10E07750">
        <w:rPr>
          <w:rFonts w:ascii="Menlo" w:hAnsi="Menlo" w:cs="Menlo"/>
          <w:color w:val="229295"/>
          <w:sz w:val="20"/>
          <w:szCs w:val="20"/>
          <w:lang w:val="en-US"/>
        </w:rPr>
        <w:t xml:space="preserve"> destination is not </w:t>
      </w:r>
      <w:r w:rsidRPr="10E07750">
        <w:rPr>
          <w:rFonts w:ascii="Menlo" w:hAnsi="Menlo" w:cs="Menlo"/>
          <w:color w:val="5D7082"/>
          <w:sz w:val="20"/>
          <w:szCs w:val="20"/>
          <w:lang w:val="en-US"/>
        </w:rPr>
        <w:t>None:</w:t>
      </w:r>
    </w:p>
    <w:p w14:paraId="2DD222D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rPr>
        <w:t>shortest</w:t>
      </w:r>
      <w:proofErr w:type="gramEnd"/>
      <w:r w:rsidRPr="10E07750">
        <w:rPr>
          <w:rFonts w:ascii="Menlo" w:hAnsi="Menlo" w:cs="Menlo"/>
          <w:color w:val="229295"/>
          <w:sz w:val="20"/>
          <w:szCs w:val="20"/>
        </w:rPr>
        <w:t>_path</w:t>
      </w:r>
      <w:r w:rsidRPr="10E07750">
        <w:rPr>
          <w:rFonts w:ascii="Menlo" w:hAnsi="Menlo" w:cs="Menlo"/>
          <w:color w:val="5D7082"/>
          <w:sz w:val="20"/>
          <w:szCs w:val="20"/>
        </w:rPr>
        <w:t>.</w:t>
      </w:r>
      <w:r w:rsidRPr="10E07750">
        <w:rPr>
          <w:rFonts w:ascii="Menlo" w:hAnsi="Menlo" w:cs="Menlo"/>
          <w:color w:val="21614C"/>
          <w:sz w:val="20"/>
          <w:szCs w:val="20"/>
        </w:rPr>
        <w:t>insert</w:t>
      </w:r>
      <w:proofErr w:type="spellEnd"/>
      <w:r w:rsidRPr="10E07750">
        <w:rPr>
          <w:rFonts w:ascii="Menlo" w:hAnsi="Menlo" w:cs="Menlo"/>
          <w:color w:val="5D7082"/>
          <w:sz w:val="20"/>
          <w:szCs w:val="20"/>
        </w:rPr>
        <w:t>(0,</w:t>
      </w:r>
      <w:r w:rsidRPr="10E07750">
        <w:rPr>
          <w:rFonts w:ascii="Menlo" w:hAnsi="Menlo" w:cs="Menlo"/>
          <w:color w:val="21614C"/>
          <w:sz w:val="20"/>
          <w:szCs w:val="20"/>
        </w:rPr>
        <w:t xml:space="preserve"> destination</w:t>
      </w:r>
      <w:r w:rsidRPr="10E07750">
        <w:rPr>
          <w:rFonts w:ascii="Menlo" w:hAnsi="Menlo" w:cs="Menlo"/>
          <w:color w:val="5D7082"/>
          <w:sz w:val="20"/>
          <w:szCs w:val="20"/>
        </w:rPr>
        <w:t>)</w:t>
      </w:r>
    </w:p>
    <w:p w14:paraId="718E7F0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 xml:space="preserve"> = parents</w:t>
      </w:r>
      <w:r w:rsidRPr="10E07750">
        <w:rPr>
          <w:rFonts w:ascii="Menlo" w:hAnsi="Menlo" w:cs="Menlo"/>
          <w:color w:val="5D7082"/>
          <w:sz w:val="20"/>
          <w:szCs w:val="20"/>
        </w:rPr>
        <w:t>[</w:t>
      </w:r>
      <w:r w:rsidRPr="10E07750">
        <w:rPr>
          <w:rFonts w:ascii="Menlo" w:hAnsi="Menlo" w:cs="Menlo"/>
          <w:color w:val="229295"/>
          <w:sz w:val="20"/>
          <w:szCs w:val="20"/>
        </w:rPr>
        <w:t>destination</w:t>
      </w:r>
      <w:r w:rsidRPr="10E07750">
        <w:rPr>
          <w:rFonts w:ascii="Menlo" w:hAnsi="Menlo" w:cs="Menlo"/>
          <w:color w:val="5D7082"/>
          <w:sz w:val="20"/>
          <w:szCs w:val="20"/>
        </w:rPr>
        <w:t>]</w:t>
      </w:r>
    </w:p>
    <w:p w14:paraId="02ABCD85"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3F80D9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2E2EC62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d</w:t>
      </w:r>
      <w:proofErr w:type="spellEnd"/>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shortest_path</w:t>
      </w:r>
      <w:proofErr w:type="spellEnd"/>
      <w:r w:rsidRPr="10E07750">
        <w:rPr>
          <w:rFonts w:ascii="Menlo" w:hAnsi="Menlo" w:cs="Menlo"/>
          <w:color w:val="5D7082"/>
          <w:sz w:val="20"/>
          <w:szCs w:val="20"/>
          <w:lang w:val="en-US"/>
        </w:rPr>
        <w:t>)</w:t>
      </w:r>
    </w:p>
    <w:p w14:paraId="5375BF8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6740AE2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3766C6E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7CEA05A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38E7C12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proofErr w:type="spellStart"/>
      <w:proofErr w:type="gramStart"/>
      <w:r w:rsidRPr="10E07750">
        <w:rPr>
          <w:rFonts w:ascii="Menlo" w:hAnsi="Menlo" w:cs="Menlo"/>
          <w:color w:val="21614C"/>
          <w:sz w:val="20"/>
          <w:szCs w:val="20"/>
          <w:lang w:val="en-US"/>
        </w:rPr>
        <w:t>calculateTime</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self,</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destination):</w:t>
      </w:r>
    </w:p>
    <w:p w14:paraId="2DEA5ED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temp =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bellman</w:t>
      </w:r>
      <w:proofErr w:type="gramEnd"/>
      <w:r w:rsidRPr="10E07750">
        <w:rPr>
          <w:rFonts w:ascii="Menlo" w:hAnsi="Menlo" w:cs="Menlo"/>
          <w:color w:val="21614C"/>
          <w:sz w:val="20"/>
          <w:szCs w:val="20"/>
          <w:lang w:val="en-US"/>
        </w:rPr>
        <w:t>_ford</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 xml:space="preserve"> destination</w:t>
      </w:r>
      <w:r w:rsidRPr="10E07750">
        <w:rPr>
          <w:rFonts w:ascii="Menlo" w:hAnsi="Menlo" w:cs="Menlo"/>
          <w:color w:val="5D7082"/>
          <w:sz w:val="20"/>
          <w:szCs w:val="20"/>
          <w:lang w:val="en-US"/>
        </w:rPr>
        <w:t>)</w:t>
      </w:r>
    </w:p>
    <w:p w14:paraId="1346591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key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temp</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p>
    <w:p w14:paraId="0CD4BD85"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destination == key</w:t>
      </w:r>
      <w:r w:rsidRPr="10E07750">
        <w:rPr>
          <w:rFonts w:ascii="Menlo" w:hAnsi="Menlo" w:cs="Menlo"/>
          <w:color w:val="5D7082"/>
          <w:sz w:val="20"/>
          <w:szCs w:val="20"/>
          <w:lang w:val="en-US"/>
        </w:rPr>
        <w:t>:</w:t>
      </w:r>
    </w:p>
    <w:p w14:paraId="58775BF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int(</w:t>
      </w:r>
      <w:r w:rsidRPr="10E07750">
        <w:rPr>
          <w:rFonts w:ascii="Menlo" w:hAnsi="Menlo" w:cs="Menlo"/>
          <w:color w:val="21614C"/>
          <w:sz w:val="20"/>
          <w:szCs w:val="20"/>
          <w:lang w:val="en-US"/>
        </w:rPr>
        <w:t>temp</w:t>
      </w:r>
      <w:r w:rsidRPr="10E07750">
        <w:rPr>
          <w:rFonts w:ascii="Menlo" w:hAnsi="Menlo" w:cs="Menlo"/>
          <w:color w:val="5D7082"/>
          <w:sz w:val="20"/>
          <w:szCs w:val="20"/>
          <w:lang w:val="en-US"/>
        </w:rPr>
        <w:t>[</w:t>
      </w:r>
      <w:proofErr w:type="gramStart"/>
      <w:r w:rsidRPr="10E07750">
        <w:rPr>
          <w:rFonts w:ascii="Menlo" w:hAnsi="Menlo" w:cs="Menlo"/>
          <w:color w:val="5D7082"/>
          <w:sz w:val="20"/>
          <w:szCs w:val="20"/>
          <w:lang w:val="en-US"/>
        </w:rPr>
        <w:t>0][</w:t>
      </w:r>
      <w:proofErr w:type="gramEnd"/>
      <w:r w:rsidRPr="10E07750">
        <w:rPr>
          <w:rFonts w:ascii="Menlo" w:hAnsi="Menlo" w:cs="Menlo"/>
          <w:color w:val="21614C"/>
          <w:sz w:val="20"/>
          <w:szCs w:val="20"/>
          <w:lang w:val="en-US"/>
        </w:rPr>
        <w:t>key</w:t>
      </w:r>
      <w:r w:rsidRPr="10E07750">
        <w:rPr>
          <w:rFonts w:ascii="Menlo" w:hAnsi="Menlo" w:cs="Menlo"/>
          <w:color w:val="5D7082"/>
          <w:sz w:val="20"/>
          <w:szCs w:val="20"/>
          <w:lang w:val="en-US"/>
        </w:rPr>
        <w:t>]</w:t>
      </w:r>
      <w:r w:rsidRPr="10E07750">
        <w:rPr>
          <w:rFonts w:ascii="Menlo" w:hAnsi="Menlo" w:cs="Menlo"/>
          <w:color w:val="229295"/>
          <w:sz w:val="20"/>
          <w:szCs w:val="20"/>
          <w:lang w:val="en-US"/>
        </w:rPr>
        <w:t>/</w:t>
      </w:r>
      <w:r w:rsidRPr="10E07750">
        <w:rPr>
          <w:rFonts w:ascii="Menlo" w:hAnsi="Menlo" w:cs="Menlo"/>
          <w:color w:val="5D7082"/>
          <w:sz w:val="20"/>
          <w:szCs w:val="20"/>
          <w:lang w:val="en-US"/>
        </w:rPr>
        <w:t>60)</w:t>
      </w:r>
    </w:p>
    <w:p w14:paraId="760F61C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4727DE3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r w:rsidRPr="10E07750">
        <w:rPr>
          <w:rFonts w:ascii="Menlo" w:hAnsi="Menlo" w:cs="Menlo"/>
          <w:i/>
          <w:color w:val="435B67"/>
          <w:sz w:val="20"/>
          <w:szCs w:val="20"/>
        </w:rPr>
        <w:t># A partir du chemin récupéré, je reconstitue les transferts avec les lignes</w:t>
      </w:r>
    </w:p>
    <w:p w14:paraId="5F8507F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0D90B2E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r w:rsidRPr="10E07750">
        <w:rPr>
          <w:rFonts w:ascii="Menlo" w:hAnsi="Menlo" w:cs="Menlo"/>
          <w:color w:val="229295"/>
          <w:sz w:val="20"/>
          <w:szCs w:val="20"/>
          <w:lang w:val="en-US"/>
        </w:rPr>
        <w:t xml:space="preserve">def </w:t>
      </w:r>
      <w:proofErr w:type="spellStart"/>
      <w:r w:rsidRPr="10E07750">
        <w:rPr>
          <w:rFonts w:ascii="Menlo" w:hAnsi="Menlo" w:cs="Menlo"/>
          <w:color w:val="21614C"/>
          <w:sz w:val="20"/>
          <w:szCs w:val="20"/>
          <w:lang w:val="en-US"/>
        </w:rPr>
        <w:t>get_</w:t>
      </w:r>
      <w:proofErr w:type="gramStart"/>
      <w:r w:rsidRPr="10E07750">
        <w:rPr>
          <w:rFonts w:ascii="Menlo" w:hAnsi="Menlo" w:cs="Menlo"/>
          <w:color w:val="21614C"/>
          <w:sz w:val="20"/>
          <w:szCs w:val="20"/>
          <w:lang w:val="en-US"/>
        </w:rPr>
        <w:t>transfert</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self,</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destination):</w:t>
      </w:r>
    </w:p>
    <w:p w14:paraId="032D208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temp =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bellman</w:t>
      </w:r>
      <w:proofErr w:type="gramEnd"/>
      <w:r w:rsidRPr="10E07750">
        <w:rPr>
          <w:rFonts w:ascii="Menlo" w:hAnsi="Menlo" w:cs="Menlo"/>
          <w:color w:val="21614C"/>
          <w:sz w:val="20"/>
          <w:szCs w:val="20"/>
          <w:lang w:val="en-US"/>
        </w:rPr>
        <w:t>_ford</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 xml:space="preserve"> destination</w:t>
      </w:r>
      <w:r w:rsidRPr="10E07750">
        <w:rPr>
          <w:rFonts w:ascii="Menlo" w:hAnsi="Menlo" w:cs="Menlo"/>
          <w:color w:val="5D7082"/>
          <w:sz w:val="20"/>
          <w:szCs w:val="20"/>
          <w:lang w:val="en-US"/>
        </w:rPr>
        <w:t>)</w:t>
      </w:r>
    </w:p>
    <w:p w14:paraId="75452970"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transfert</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7953A47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ID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temp</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1]:</w:t>
      </w:r>
    </w:p>
    <w:p w14:paraId="18D8BCC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stationID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statinfo</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['stations'</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items</w:t>
      </w:r>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
    <w:p w14:paraId="4DCFC30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stationID</w:t>
      </w:r>
      <w:proofErr w:type="spellEnd"/>
      <w:r w:rsidRPr="10E07750">
        <w:rPr>
          <w:rFonts w:ascii="Menlo" w:hAnsi="Menlo" w:cs="Menlo"/>
          <w:color w:val="229295"/>
          <w:sz w:val="20"/>
          <w:szCs w:val="20"/>
          <w:lang w:val="en-US"/>
        </w:rPr>
        <w:t xml:space="preserve"> == </w:t>
      </w:r>
      <w:proofErr w:type="gramStart"/>
      <w:r w:rsidRPr="10E07750">
        <w:rPr>
          <w:rFonts w:ascii="Menlo" w:hAnsi="Menlo" w:cs="Menlo"/>
          <w:color w:val="229295"/>
          <w:sz w:val="20"/>
          <w:szCs w:val="20"/>
          <w:lang w:val="en-US"/>
        </w:rPr>
        <w:t xml:space="preserve">ID </w:t>
      </w:r>
      <w:r w:rsidRPr="10E07750">
        <w:rPr>
          <w:rFonts w:ascii="Menlo" w:hAnsi="Menlo" w:cs="Menlo"/>
          <w:color w:val="5D7082"/>
          <w:sz w:val="20"/>
          <w:szCs w:val="20"/>
          <w:lang w:val="en-US"/>
        </w:rPr>
        <w:t>:</w:t>
      </w:r>
      <w:proofErr w:type="gramEnd"/>
    </w:p>
    <w:p w14:paraId="367A23C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statinfo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in </w:t>
      </w:r>
      <w:proofErr w:type="spellStart"/>
      <w:r w:rsidRPr="10E07750">
        <w:rPr>
          <w:rFonts w:ascii="Menlo" w:hAnsi="Menlo" w:cs="Menlo"/>
          <w:color w:val="229295"/>
          <w:sz w:val="20"/>
          <w:szCs w:val="20"/>
          <w:lang w:val="en-US"/>
        </w:rPr>
        <w:t>transfert</w:t>
      </w:r>
      <w:proofErr w:type="spellEnd"/>
      <w:r w:rsidRPr="10E07750">
        <w:rPr>
          <w:rFonts w:ascii="Menlo" w:hAnsi="Menlo" w:cs="Menlo"/>
          <w:color w:val="5D7082"/>
          <w:sz w:val="20"/>
          <w:szCs w:val="20"/>
          <w:lang w:val="en-US"/>
        </w:rPr>
        <w:t>:</w:t>
      </w:r>
    </w:p>
    <w:p w14:paraId="06BC997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transfert</w:t>
      </w:r>
      <w:proofErr w:type="spellEnd"/>
      <w:r w:rsidRPr="10E07750">
        <w:rPr>
          <w:rFonts w:ascii="Menlo" w:hAnsi="Menlo" w:cs="Menlo"/>
          <w:color w:val="5D7082"/>
          <w:sz w:val="20"/>
          <w:szCs w:val="20"/>
          <w:lang w:val="en-US"/>
        </w:rPr>
        <w:t>[</w:t>
      </w:r>
      <w:proofErr w:type="spellStart"/>
      <w:proofErr w:type="gramStart"/>
      <w:r w:rsidRPr="10E07750">
        <w:rPr>
          <w:rFonts w:ascii="Menlo" w:hAnsi="Menlo" w:cs="Menlo"/>
          <w:color w:val="229295"/>
          <w:sz w:val="20"/>
          <w:szCs w:val="20"/>
          <w:lang w:val="en-US"/>
        </w:rPr>
        <w:t>statinfo</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1]].</w:t>
      </w:r>
      <w:r w:rsidRPr="10E07750">
        <w:rPr>
          <w:rFonts w:ascii="Menlo" w:hAnsi="Menlo" w:cs="Menlo"/>
          <w:color w:val="21614C"/>
          <w:sz w:val="20"/>
          <w:szCs w:val="20"/>
          <w:lang w:val="en-US"/>
        </w:rPr>
        <w:t>append</w:t>
      </w:r>
      <w:r w:rsidRPr="10E07750">
        <w:rPr>
          <w:rFonts w:ascii="Menlo" w:hAnsi="Menlo" w:cs="Menlo"/>
          <w:color w:val="5D7082"/>
          <w:sz w:val="20"/>
          <w:szCs w:val="20"/>
          <w:lang w:val="en-US"/>
        </w:rPr>
        <w:t>((</w:t>
      </w:r>
      <w:r w:rsidRPr="10E07750">
        <w:rPr>
          <w:rFonts w:ascii="Menlo" w:hAnsi="Menlo" w:cs="Menlo"/>
          <w:color w:val="21614C"/>
          <w:sz w:val="20"/>
          <w:szCs w:val="20"/>
          <w:lang w:val="en-US"/>
        </w:rPr>
        <w:t>ID</w:t>
      </w:r>
      <w:r w:rsidRPr="10E07750">
        <w:rPr>
          <w:rFonts w:ascii="Menlo" w:hAnsi="Menlo" w:cs="Menlo"/>
          <w:color w:val="5D7082"/>
          <w:sz w:val="20"/>
          <w:szCs w:val="20"/>
          <w:lang w:val="en-US"/>
        </w:rPr>
        <w:t>,</w:t>
      </w:r>
      <w:r w:rsidRPr="10E07750">
        <w:rPr>
          <w:rFonts w:ascii="Menlo" w:hAnsi="Menlo" w:cs="Menlo"/>
          <w:color w:val="21614C"/>
          <w:sz w:val="20"/>
          <w:szCs w:val="20"/>
          <w:lang w:val="en-US"/>
        </w:rPr>
        <w:t xml:space="preserve"> </w:t>
      </w:r>
      <w:proofErr w:type="spellStart"/>
      <w:r w:rsidRPr="10E07750">
        <w:rPr>
          <w:rFonts w:ascii="Menlo" w:hAnsi="Menlo" w:cs="Menlo"/>
          <w:color w:val="21614C"/>
          <w:sz w:val="20"/>
          <w:szCs w:val="20"/>
          <w:lang w:val="en-US"/>
        </w:rPr>
        <w:t>statinfo</w:t>
      </w:r>
      <w:proofErr w:type="spellEnd"/>
      <w:r w:rsidRPr="10E07750">
        <w:rPr>
          <w:rFonts w:ascii="Menlo" w:hAnsi="Menlo" w:cs="Menlo"/>
          <w:color w:val="5D7082"/>
          <w:sz w:val="20"/>
          <w:szCs w:val="20"/>
          <w:lang w:val="en-US"/>
        </w:rPr>
        <w:t>[0]))</w:t>
      </w:r>
    </w:p>
    <w:p w14:paraId="0C59095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gramStart"/>
      <w:r w:rsidRPr="10E07750">
        <w:rPr>
          <w:rFonts w:ascii="Menlo" w:hAnsi="Menlo" w:cs="Menlo"/>
          <w:color w:val="5D7082"/>
          <w:sz w:val="20"/>
          <w:szCs w:val="20"/>
          <w:lang w:val="en-US"/>
        </w:rPr>
        <w:t>else</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w:t>
      </w:r>
      <w:proofErr w:type="gramEnd"/>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transfert</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statinfo</w:t>
      </w:r>
      <w:proofErr w:type="spellEnd"/>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r w:rsidRPr="10E07750">
        <w:rPr>
          <w:rFonts w:ascii="Menlo" w:hAnsi="Menlo" w:cs="Menlo"/>
          <w:color w:val="229295"/>
          <w:sz w:val="20"/>
          <w:szCs w:val="20"/>
          <w:lang w:val="en-US"/>
        </w:rPr>
        <w:t>ID</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statinfo</w:t>
      </w:r>
      <w:proofErr w:type="spellEnd"/>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w:t>
      </w:r>
    </w:p>
    <w:p w14:paraId="4EC8C3B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lastRenderedPageBreak/>
        <w:t xml:space="preserve">        </w:t>
      </w:r>
    </w:p>
    <w:p w14:paraId="0708632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transfert</w:t>
      </w:r>
    </w:p>
    <w:p w14:paraId="67CF85D5"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F4E39F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Algo de </w:t>
      </w:r>
      <w:proofErr w:type="spellStart"/>
      <w:r w:rsidRPr="10E07750">
        <w:rPr>
          <w:rFonts w:ascii="Menlo" w:hAnsi="Menlo" w:cs="Menlo"/>
          <w:i/>
          <w:color w:val="435B67"/>
          <w:sz w:val="20"/>
          <w:szCs w:val="20"/>
        </w:rPr>
        <w:t>prim</w:t>
      </w:r>
      <w:proofErr w:type="spellEnd"/>
      <w:r w:rsidRPr="10E07750">
        <w:rPr>
          <w:rFonts w:ascii="Menlo" w:hAnsi="Menlo" w:cs="Menlo"/>
          <w:i/>
          <w:color w:val="435B67"/>
          <w:sz w:val="20"/>
          <w:szCs w:val="20"/>
        </w:rPr>
        <w:t xml:space="preserve"> : arbre couvrant de </w:t>
      </w:r>
      <w:proofErr w:type="spellStart"/>
      <w:r w:rsidRPr="10E07750">
        <w:rPr>
          <w:rFonts w:ascii="Menlo" w:hAnsi="Menlo" w:cs="Menlo"/>
          <w:i/>
          <w:color w:val="435B67"/>
          <w:sz w:val="20"/>
          <w:szCs w:val="20"/>
        </w:rPr>
        <w:t>poid</w:t>
      </w:r>
      <w:proofErr w:type="spellEnd"/>
      <w:r w:rsidRPr="10E07750">
        <w:rPr>
          <w:rFonts w:ascii="Menlo" w:hAnsi="Menlo" w:cs="Menlo"/>
          <w:i/>
          <w:color w:val="435B67"/>
          <w:sz w:val="20"/>
          <w:szCs w:val="20"/>
        </w:rPr>
        <w:t xml:space="preserve"> minimal</w:t>
      </w:r>
    </w:p>
    <w:p w14:paraId="1712565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On a un graphe connexe pondéré</w:t>
      </w:r>
    </w:p>
    <w:p w14:paraId="3586A4B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Input : </w:t>
      </w:r>
      <w:proofErr w:type="gramStart"/>
      <w:r w:rsidRPr="10E07750">
        <w:rPr>
          <w:rFonts w:ascii="Menlo" w:hAnsi="Menlo" w:cs="Menlo"/>
          <w:i/>
          <w:color w:val="435B67"/>
          <w:sz w:val="20"/>
          <w:szCs w:val="20"/>
        </w:rPr>
        <w:t>G(</w:t>
      </w:r>
      <w:proofErr w:type="gramEnd"/>
      <w:r w:rsidRPr="10E07750">
        <w:rPr>
          <w:rFonts w:ascii="Menlo" w:hAnsi="Menlo" w:cs="Menlo"/>
          <w:i/>
          <w:color w:val="435B67"/>
          <w:sz w:val="20"/>
          <w:szCs w:val="20"/>
        </w:rPr>
        <w:t>V, E)</w:t>
      </w:r>
    </w:p>
    <w:p w14:paraId="0968DB6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Output : arbre contenant tous les sommets de poids </w:t>
      </w:r>
      <w:proofErr w:type="spellStart"/>
      <w:r w:rsidRPr="10E07750">
        <w:rPr>
          <w:rFonts w:ascii="Menlo" w:hAnsi="Menlo" w:cs="Menlo"/>
          <w:i/>
          <w:color w:val="435B67"/>
          <w:sz w:val="20"/>
          <w:szCs w:val="20"/>
        </w:rPr>
        <w:t>minimun</w:t>
      </w:r>
      <w:proofErr w:type="spellEnd"/>
    </w:p>
    <w:p w14:paraId="16B6456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6992513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Algorithme :</w:t>
      </w:r>
    </w:p>
    <w:p w14:paraId="2D42BD6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entrée : graphe, </w:t>
      </w:r>
      <w:proofErr w:type="spellStart"/>
      <w:r w:rsidRPr="10E07750">
        <w:rPr>
          <w:rFonts w:ascii="Menlo" w:hAnsi="Menlo" w:cs="Menlo"/>
          <w:i/>
          <w:color w:val="435B67"/>
          <w:sz w:val="20"/>
          <w:szCs w:val="20"/>
        </w:rPr>
        <w:t>start_node</w:t>
      </w:r>
      <w:proofErr w:type="spellEnd"/>
    </w:p>
    <w:p w14:paraId="74687C5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sortie : arbre couvrant </w:t>
      </w:r>
    </w:p>
    <w:p w14:paraId="67762B3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3B646CC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r w:rsidRPr="10E07750">
        <w:rPr>
          <w:rFonts w:ascii="Menlo" w:hAnsi="Menlo" w:cs="Menlo"/>
          <w:i/>
          <w:color w:val="435B67"/>
          <w:sz w:val="20"/>
          <w:szCs w:val="20"/>
          <w:lang w:val="en-US"/>
        </w:rPr>
        <w:t xml:space="preserve"># We take any </w:t>
      </w:r>
      <w:proofErr w:type="spellStart"/>
      <w:r w:rsidRPr="10E07750">
        <w:rPr>
          <w:rFonts w:ascii="Menlo" w:hAnsi="Menlo" w:cs="Menlo"/>
          <w:i/>
          <w:color w:val="435B67"/>
          <w:sz w:val="20"/>
          <w:szCs w:val="20"/>
          <w:lang w:val="en-US"/>
        </w:rPr>
        <w:t>vertx</w:t>
      </w:r>
      <w:proofErr w:type="spellEnd"/>
      <w:r w:rsidRPr="10E07750">
        <w:rPr>
          <w:rFonts w:ascii="Menlo" w:hAnsi="Menlo" w:cs="Menlo"/>
          <w:i/>
          <w:color w:val="435B67"/>
          <w:sz w:val="20"/>
          <w:szCs w:val="20"/>
          <w:lang w:val="en-US"/>
        </w:rPr>
        <w:t xml:space="preserve"> of the graph.</w:t>
      </w:r>
    </w:p>
    <w:p w14:paraId="16AE67B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At each we will grow this tree.</w:t>
      </w:r>
    </w:p>
    <w:p w14:paraId="3BCE75C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step </w:t>
      </w:r>
      <w:proofErr w:type="gramStart"/>
      <w:r w:rsidRPr="10E07750">
        <w:rPr>
          <w:rFonts w:ascii="Menlo" w:hAnsi="Menlo" w:cs="Menlo"/>
          <w:i/>
          <w:color w:val="435B67"/>
          <w:sz w:val="20"/>
          <w:szCs w:val="20"/>
          <w:lang w:val="en-US"/>
        </w:rPr>
        <w:t>1 :</w:t>
      </w:r>
      <w:proofErr w:type="gramEnd"/>
      <w:r w:rsidRPr="10E07750">
        <w:rPr>
          <w:rFonts w:ascii="Menlo" w:hAnsi="Menlo" w:cs="Menlo"/>
          <w:i/>
          <w:color w:val="435B67"/>
          <w:sz w:val="20"/>
          <w:szCs w:val="20"/>
          <w:lang w:val="en-US"/>
        </w:rPr>
        <w:t xml:space="preserve"> add the edge of minimum weight linked to you vertex.</w:t>
      </w:r>
    </w:p>
    <w:p w14:paraId="7A89555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The chosen edges will be the edges of minimum weights </w:t>
      </w:r>
    </w:p>
    <w:p w14:paraId="019CDD9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step </w:t>
      </w:r>
      <w:proofErr w:type="gramStart"/>
      <w:r w:rsidRPr="10E07750">
        <w:rPr>
          <w:rFonts w:ascii="Menlo" w:hAnsi="Menlo" w:cs="Menlo"/>
          <w:i/>
          <w:color w:val="435B67"/>
          <w:sz w:val="20"/>
          <w:szCs w:val="20"/>
          <w:lang w:val="en-US"/>
        </w:rPr>
        <w:t>2 :</w:t>
      </w:r>
      <w:proofErr w:type="gramEnd"/>
      <w:r w:rsidRPr="10E07750">
        <w:rPr>
          <w:rFonts w:ascii="Menlo" w:hAnsi="Menlo" w:cs="Menlo"/>
          <w:i/>
          <w:color w:val="435B67"/>
          <w:sz w:val="20"/>
          <w:szCs w:val="20"/>
          <w:lang w:val="en-US"/>
        </w:rPr>
        <w:t xml:space="preserve"> Check every edge linked to your </w:t>
      </w:r>
      <w:proofErr w:type="spellStart"/>
      <w:r w:rsidRPr="10E07750">
        <w:rPr>
          <w:rFonts w:ascii="Menlo" w:hAnsi="Menlo" w:cs="Menlo"/>
          <w:i/>
          <w:color w:val="435B67"/>
          <w:sz w:val="20"/>
          <w:szCs w:val="20"/>
          <w:lang w:val="en-US"/>
        </w:rPr>
        <w:t>verteces</w:t>
      </w:r>
      <w:proofErr w:type="spellEnd"/>
      <w:r w:rsidRPr="10E07750">
        <w:rPr>
          <w:rFonts w:ascii="Menlo" w:hAnsi="Menlo" w:cs="Menlo"/>
          <w:i/>
          <w:color w:val="435B67"/>
          <w:sz w:val="20"/>
          <w:szCs w:val="20"/>
          <w:lang w:val="en-US"/>
        </w:rPr>
        <w:t xml:space="preserve"> in </w:t>
      </w:r>
      <w:proofErr w:type="spellStart"/>
      <w:r w:rsidRPr="10E07750">
        <w:rPr>
          <w:rFonts w:ascii="Menlo" w:hAnsi="Menlo" w:cs="Menlo"/>
          <w:i/>
          <w:color w:val="435B67"/>
          <w:sz w:val="20"/>
          <w:szCs w:val="20"/>
          <w:lang w:val="en-US"/>
        </w:rPr>
        <w:t>you</w:t>
      </w:r>
      <w:proofErr w:type="spellEnd"/>
      <w:r w:rsidRPr="10E07750">
        <w:rPr>
          <w:rFonts w:ascii="Menlo" w:hAnsi="Menlo" w:cs="Menlo"/>
          <w:i/>
          <w:color w:val="435B67"/>
          <w:sz w:val="20"/>
          <w:szCs w:val="20"/>
          <w:lang w:val="en-US"/>
        </w:rPr>
        <w:t xml:space="preserve"> tree </w:t>
      </w:r>
    </w:p>
    <w:p w14:paraId="79ED35E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and verify that the two </w:t>
      </w:r>
      <w:proofErr w:type="spellStart"/>
      <w:r w:rsidRPr="10E07750">
        <w:rPr>
          <w:rFonts w:ascii="Menlo" w:hAnsi="Menlo" w:cs="Menlo"/>
          <w:i/>
          <w:color w:val="435B67"/>
          <w:sz w:val="20"/>
          <w:szCs w:val="20"/>
          <w:lang w:val="en-US"/>
        </w:rPr>
        <w:t>verteces</w:t>
      </w:r>
      <w:proofErr w:type="spellEnd"/>
      <w:r w:rsidRPr="10E07750">
        <w:rPr>
          <w:rFonts w:ascii="Menlo" w:hAnsi="Menlo" w:cs="Menlo"/>
          <w:i/>
          <w:color w:val="435B67"/>
          <w:sz w:val="20"/>
          <w:szCs w:val="20"/>
          <w:lang w:val="en-US"/>
        </w:rPr>
        <w:t xml:space="preserve"> of this edge are not on the tree already </w:t>
      </w:r>
    </w:p>
    <w:p w14:paraId="1C3ACA0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gramStart"/>
      <w:r w:rsidRPr="10E07750">
        <w:rPr>
          <w:rFonts w:ascii="Menlo" w:hAnsi="Menlo" w:cs="Menlo"/>
          <w:i/>
          <w:color w:val="435B67"/>
          <w:sz w:val="20"/>
          <w:szCs w:val="20"/>
          <w:lang w:val="en-US"/>
        </w:rPr>
        <w:t>add</w:t>
      </w:r>
      <w:proofErr w:type="gramEnd"/>
      <w:r w:rsidRPr="10E07750">
        <w:rPr>
          <w:rFonts w:ascii="Menlo" w:hAnsi="Menlo" w:cs="Menlo"/>
          <w:i/>
          <w:color w:val="435B67"/>
          <w:sz w:val="20"/>
          <w:szCs w:val="20"/>
          <w:lang w:val="en-US"/>
        </w:rPr>
        <w:t xml:space="preserve"> the edge if it's the edge of minimum weight</w:t>
      </w:r>
    </w:p>
    <w:p w14:paraId="1665100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gramStart"/>
      <w:r w:rsidRPr="10E07750">
        <w:rPr>
          <w:rFonts w:ascii="Menlo" w:hAnsi="Menlo" w:cs="Menlo"/>
          <w:i/>
          <w:color w:val="435B67"/>
          <w:sz w:val="20"/>
          <w:szCs w:val="20"/>
          <w:lang w:val="en-US"/>
        </w:rPr>
        <w:t>if</w:t>
      </w:r>
      <w:proofErr w:type="gramEnd"/>
      <w:r w:rsidRPr="10E07750">
        <w:rPr>
          <w:rFonts w:ascii="Menlo" w:hAnsi="Menlo" w:cs="Menlo"/>
          <w:i/>
          <w:color w:val="435B67"/>
          <w:sz w:val="20"/>
          <w:szCs w:val="20"/>
          <w:lang w:val="en-US"/>
        </w:rPr>
        <w:t xml:space="preserve"> there is multiple minimum edge with the same weight, take a random one</w:t>
      </w:r>
    </w:p>
    <w:p w14:paraId="3E250A8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E11AE0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gramStart"/>
      <w:r w:rsidRPr="10E07750">
        <w:rPr>
          <w:rFonts w:ascii="Menlo" w:hAnsi="Menlo" w:cs="Menlo"/>
          <w:i/>
          <w:color w:val="435B67"/>
          <w:sz w:val="20"/>
          <w:szCs w:val="20"/>
          <w:lang w:val="en-US"/>
        </w:rPr>
        <w:t>add</w:t>
      </w:r>
      <w:proofErr w:type="gramEnd"/>
      <w:r w:rsidRPr="10E07750">
        <w:rPr>
          <w:rFonts w:ascii="Menlo" w:hAnsi="Menlo" w:cs="Menlo"/>
          <w:i/>
          <w:color w:val="435B67"/>
          <w:sz w:val="20"/>
          <w:szCs w:val="20"/>
          <w:lang w:val="en-US"/>
        </w:rPr>
        <w:t xml:space="preserve"> weight in the </w:t>
      </w:r>
      <w:proofErr w:type="spellStart"/>
      <w:r w:rsidRPr="10E07750">
        <w:rPr>
          <w:rFonts w:ascii="Menlo" w:hAnsi="Menlo" w:cs="Menlo"/>
          <w:i/>
          <w:color w:val="435B67"/>
          <w:sz w:val="20"/>
          <w:szCs w:val="20"/>
          <w:lang w:val="en-US"/>
        </w:rPr>
        <w:t>total_weight</w:t>
      </w:r>
      <w:proofErr w:type="spellEnd"/>
      <w:r w:rsidRPr="10E07750">
        <w:rPr>
          <w:rFonts w:ascii="Menlo" w:hAnsi="Menlo" w:cs="Menlo"/>
          <w:i/>
          <w:color w:val="435B67"/>
          <w:sz w:val="20"/>
          <w:szCs w:val="20"/>
          <w:lang w:val="en-US"/>
        </w:rPr>
        <w:t xml:space="preserve"> </w:t>
      </w:r>
    </w:p>
    <w:p w14:paraId="774E9D0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1DEB2F3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w:t>
      </w:r>
      <w:proofErr w:type="gramStart"/>
      <w:r w:rsidRPr="10E07750">
        <w:rPr>
          <w:rFonts w:ascii="Menlo" w:hAnsi="Menlo" w:cs="Menlo"/>
          <w:i/>
          <w:color w:val="435B67"/>
          <w:sz w:val="20"/>
          <w:szCs w:val="20"/>
          <w:lang w:val="en-US"/>
        </w:rPr>
        <w:t>if</w:t>
      </w:r>
      <w:proofErr w:type="gramEnd"/>
      <w:r w:rsidRPr="10E07750">
        <w:rPr>
          <w:rFonts w:ascii="Menlo" w:hAnsi="Menlo" w:cs="Menlo"/>
          <w:i/>
          <w:color w:val="435B67"/>
          <w:sz w:val="20"/>
          <w:szCs w:val="20"/>
          <w:lang w:val="en-US"/>
        </w:rPr>
        <w:t xml:space="preserve"> there is no vertices left </w:t>
      </w:r>
    </w:p>
    <w:p w14:paraId="627F662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=&gt; End</w:t>
      </w:r>
    </w:p>
    <w:p w14:paraId="4C7F258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Return tree</w:t>
      </w:r>
    </w:p>
    <w:p w14:paraId="44CFCF2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else recurrence</w:t>
      </w:r>
    </w:p>
    <w:p w14:paraId="734B424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293B0E6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59A3CF65"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7C5830F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def </w:t>
      </w:r>
      <w:proofErr w:type="gramStart"/>
      <w:r w:rsidRPr="10E07750">
        <w:rPr>
          <w:rFonts w:ascii="Menlo" w:hAnsi="Menlo" w:cs="Menlo"/>
          <w:color w:val="21614C"/>
          <w:sz w:val="20"/>
          <w:szCs w:val="20"/>
          <w:lang w:val="en-US"/>
        </w:rPr>
        <w:t>prim</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self,</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start_node</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5D7082"/>
          <w:sz w:val="20"/>
          <w:szCs w:val="20"/>
          <w:lang w:val="en-US"/>
        </w:rPr>
        <w:t>list_vertices</w:t>
      </w:r>
      <w:proofErr w:type="spellEnd"/>
      <w:r w:rsidRPr="10E07750">
        <w:rPr>
          <w:rFonts w:ascii="Menlo" w:hAnsi="Menlo" w:cs="Menlo"/>
          <w:color w:val="229295"/>
          <w:sz w:val="20"/>
          <w:szCs w:val="20"/>
          <w:lang w:val="en-US"/>
        </w:rPr>
        <w:t>=</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tree</w:t>
      </w:r>
      <w:r w:rsidRPr="10E07750">
        <w:rPr>
          <w:rFonts w:ascii="Menlo" w:hAnsi="Menlo" w:cs="Menlo"/>
          <w:color w:val="229295"/>
          <w:sz w:val="20"/>
          <w:szCs w:val="20"/>
          <w:lang w:val="en-US"/>
        </w:rPr>
        <w:t>=</w:t>
      </w:r>
      <w:r w:rsidRPr="10E07750">
        <w:rPr>
          <w:rFonts w:ascii="Menlo" w:hAnsi="Menlo" w:cs="Menlo"/>
          <w:color w:val="5D7082"/>
          <w:sz w:val="20"/>
          <w:szCs w:val="20"/>
          <w:lang w:val="en-US"/>
        </w:rPr>
        <w:t>[]):</w:t>
      </w:r>
    </w:p>
    <w:p w14:paraId="5E5AE39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not </w:t>
      </w:r>
      <w:proofErr w:type="spell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is_</w:t>
      </w:r>
      <w:proofErr w:type="gramStart"/>
      <w:r w:rsidRPr="10E07750">
        <w:rPr>
          <w:rFonts w:ascii="Menlo" w:hAnsi="Menlo" w:cs="Menlo"/>
          <w:color w:val="21614C"/>
          <w:sz w:val="20"/>
          <w:szCs w:val="20"/>
          <w:lang w:val="en-US"/>
        </w:rPr>
        <w:t>connected</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p>
    <w:p w14:paraId="5FDB22A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tree</w:t>
      </w:r>
      <w:proofErr w:type="gramEnd"/>
    </w:p>
    <w:p w14:paraId="74CD3CF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00A93AA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weightsList</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773B1D6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edgesList</w:t>
      </w:r>
      <w:proofErr w:type="spellEnd"/>
      <w:r w:rsidRPr="10E07750">
        <w:rPr>
          <w:rFonts w:ascii="Menlo" w:hAnsi="Menlo" w:cs="Menlo"/>
          <w:color w:val="229295"/>
          <w:sz w:val="20"/>
          <w:szCs w:val="20"/>
          <w:lang w:val="en-US"/>
        </w:rPr>
        <w:t xml:space="preserve"> = </w:t>
      </w:r>
      <w:r w:rsidRPr="10E07750">
        <w:rPr>
          <w:rFonts w:ascii="Menlo" w:hAnsi="Menlo" w:cs="Menlo"/>
          <w:color w:val="5D7082"/>
          <w:sz w:val="20"/>
          <w:szCs w:val="20"/>
          <w:lang w:val="en-US"/>
        </w:rPr>
        <w:t>[]</w:t>
      </w:r>
    </w:p>
    <w:p w14:paraId="31E426B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18AD997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start_node</w:t>
      </w:r>
      <w:proofErr w:type="spellEnd"/>
      <w:r w:rsidRPr="10E07750">
        <w:rPr>
          <w:rFonts w:ascii="Menlo" w:hAnsi="Menlo" w:cs="Menlo"/>
          <w:color w:val="229295"/>
          <w:sz w:val="20"/>
          <w:szCs w:val="20"/>
          <w:lang w:val="en-US"/>
        </w:rPr>
        <w:t xml:space="preserve"> not in </w:t>
      </w:r>
      <w:proofErr w:type="spellStart"/>
      <w:r w:rsidRPr="10E07750">
        <w:rPr>
          <w:rFonts w:ascii="Menlo" w:hAnsi="Menlo" w:cs="Menlo"/>
          <w:color w:val="229295"/>
          <w:sz w:val="20"/>
          <w:szCs w:val="20"/>
          <w:lang w:val="en-US"/>
        </w:rPr>
        <w:t>list_vertices</w:t>
      </w:r>
      <w:proofErr w:type="spellEnd"/>
      <w:r w:rsidRPr="10E07750">
        <w:rPr>
          <w:rFonts w:ascii="Menlo" w:hAnsi="Menlo" w:cs="Menlo"/>
          <w:color w:val="5D7082"/>
          <w:sz w:val="20"/>
          <w:szCs w:val="20"/>
          <w:lang w:val="en-US"/>
        </w:rPr>
        <w:t>:</w:t>
      </w:r>
    </w:p>
    <w:p w14:paraId="56E4338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list_</w:t>
      </w:r>
      <w:proofErr w:type="gramStart"/>
      <w:r w:rsidRPr="10E07750">
        <w:rPr>
          <w:rFonts w:ascii="Menlo" w:hAnsi="Menlo" w:cs="Menlo"/>
          <w:color w:val="229295"/>
          <w:sz w:val="20"/>
          <w:szCs w:val="20"/>
          <w:lang w:val="en-US"/>
        </w:rPr>
        <w:t>vertices</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proofErr w:type="gram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start_node</w:t>
      </w:r>
      <w:proofErr w:type="spellEnd"/>
      <w:r w:rsidRPr="10E07750">
        <w:rPr>
          <w:rFonts w:ascii="Menlo" w:hAnsi="Menlo" w:cs="Menlo"/>
          <w:color w:val="5D7082"/>
          <w:sz w:val="20"/>
          <w:szCs w:val="20"/>
          <w:lang w:val="en-US"/>
        </w:rPr>
        <w:t>)</w:t>
      </w:r>
    </w:p>
    <w:p w14:paraId="0B9AAE93"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4827E4A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vertex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list_vertices</w:t>
      </w:r>
      <w:proofErr w:type="spellEnd"/>
      <w:r w:rsidRPr="10E07750">
        <w:rPr>
          <w:rFonts w:ascii="Menlo" w:hAnsi="Menlo" w:cs="Menlo"/>
          <w:color w:val="5D7082"/>
          <w:sz w:val="20"/>
          <w:szCs w:val="20"/>
          <w:lang w:val="en-US"/>
        </w:rPr>
        <w:t>:</w:t>
      </w:r>
    </w:p>
    <w:p w14:paraId="3D7C2E7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edge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29295"/>
          <w:sz w:val="20"/>
          <w:szCs w:val="20"/>
          <w:lang w:val="en-US"/>
        </w:rPr>
        <w:t>weights</w:t>
      </w:r>
      <w:proofErr w:type="spellEnd"/>
      <w:proofErr w:type="gramEnd"/>
      <w:r w:rsidRPr="10E07750">
        <w:rPr>
          <w:rFonts w:ascii="Menlo" w:hAnsi="Menlo" w:cs="Menlo"/>
          <w:color w:val="5D7082"/>
          <w:sz w:val="20"/>
          <w:szCs w:val="20"/>
          <w:lang w:val="en-US"/>
        </w:rPr>
        <w:t>:</w:t>
      </w:r>
    </w:p>
    <w:p w14:paraId="60105E5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edge</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r w:rsidRPr="10E07750">
        <w:rPr>
          <w:rFonts w:ascii="Menlo" w:hAnsi="Menlo" w:cs="Menlo"/>
          <w:color w:val="229295"/>
          <w:sz w:val="20"/>
          <w:szCs w:val="20"/>
          <w:lang w:val="en-US"/>
        </w:rPr>
        <w:t xml:space="preserve"> == vertex and edge</w:t>
      </w:r>
      <w:r w:rsidRPr="10E07750">
        <w:rPr>
          <w:rFonts w:ascii="Menlo" w:hAnsi="Menlo" w:cs="Menlo"/>
          <w:color w:val="5D7082"/>
          <w:sz w:val="20"/>
          <w:szCs w:val="20"/>
          <w:lang w:val="en-US"/>
        </w:rPr>
        <w:t>[1]</w:t>
      </w:r>
      <w:r w:rsidRPr="10E07750">
        <w:rPr>
          <w:rFonts w:ascii="Menlo" w:hAnsi="Menlo" w:cs="Menlo"/>
          <w:color w:val="229295"/>
          <w:sz w:val="20"/>
          <w:szCs w:val="20"/>
          <w:lang w:val="en-US"/>
        </w:rPr>
        <w:t xml:space="preserve"> not in </w:t>
      </w:r>
      <w:proofErr w:type="spellStart"/>
      <w:r w:rsidRPr="10E07750">
        <w:rPr>
          <w:rFonts w:ascii="Menlo" w:hAnsi="Menlo" w:cs="Menlo"/>
          <w:color w:val="229295"/>
          <w:sz w:val="20"/>
          <w:szCs w:val="20"/>
          <w:lang w:val="en-US"/>
        </w:rPr>
        <w:t>list_vertices</w:t>
      </w:r>
      <w:proofErr w:type="spellEnd"/>
      <w:r w:rsidRPr="10E07750">
        <w:rPr>
          <w:rFonts w:ascii="Menlo" w:hAnsi="Menlo" w:cs="Menlo"/>
          <w:color w:val="5D7082"/>
          <w:sz w:val="20"/>
          <w:szCs w:val="20"/>
          <w:lang w:val="en-US"/>
        </w:rPr>
        <w:t>:</w:t>
      </w:r>
    </w:p>
    <w:p w14:paraId="6F00A6F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weightsList</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r w:rsidRPr="10E07750">
        <w:rPr>
          <w:rFonts w:ascii="Menlo" w:hAnsi="Menlo" w:cs="Menlo"/>
          <w:color w:val="5D7082"/>
          <w:sz w:val="20"/>
          <w:szCs w:val="20"/>
          <w:lang w:val="en-US"/>
        </w:rPr>
        <w:t>(</w:t>
      </w:r>
      <w:proofErr w:type="spellStart"/>
      <w:proofErr w:type="gramStart"/>
      <w:r w:rsidRPr="10E07750">
        <w:rPr>
          <w:rFonts w:ascii="Menlo" w:hAnsi="Menlo" w:cs="Menlo"/>
          <w:i/>
          <w:color w:val="FC385D"/>
          <w:sz w:val="20"/>
          <w:szCs w:val="20"/>
          <w:lang w:val="en-US"/>
        </w:rPr>
        <w:t>self</w:t>
      </w:r>
      <w:r w:rsidRPr="10E07750">
        <w:rPr>
          <w:rFonts w:ascii="Menlo" w:hAnsi="Menlo" w:cs="Menlo"/>
          <w:color w:val="5D7082"/>
          <w:sz w:val="20"/>
          <w:szCs w:val="20"/>
          <w:lang w:val="en-US"/>
        </w:rPr>
        <w:t>.</w:t>
      </w:r>
      <w:r w:rsidRPr="10E07750">
        <w:rPr>
          <w:rFonts w:ascii="Menlo" w:hAnsi="Menlo" w:cs="Menlo"/>
          <w:color w:val="21614C"/>
          <w:sz w:val="20"/>
          <w:szCs w:val="20"/>
          <w:lang w:val="en-US"/>
        </w:rPr>
        <w:t>weights</w:t>
      </w:r>
      <w:proofErr w:type="spellEnd"/>
      <w:proofErr w:type="gramEnd"/>
      <w:r w:rsidRPr="10E07750">
        <w:rPr>
          <w:rFonts w:ascii="Menlo" w:hAnsi="Menlo" w:cs="Menlo"/>
          <w:color w:val="5D7082"/>
          <w:sz w:val="20"/>
          <w:szCs w:val="20"/>
          <w:lang w:val="en-US"/>
        </w:rPr>
        <w:t>[</w:t>
      </w:r>
      <w:r w:rsidRPr="10E07750">
        <w:rPr>
          <w:rFonts w:ascii="Menlo" w:hAnsi="Menlo" w:cs="Menlo"/>
          <w:color w:val="21614C"/>
          <w:sz w:val="20"/>
          <w:szCs w:val="20"/>
          <w:lang w:val="en-US"/>
        </w:rPr>
        <w:t>edge</w:t>
      </w:r>
      <w:r w:rsidRPr="10E07750">
        <w:rPr>
          <w:rFonts w:ascii="Menlo" w:hAnsi="Menlo" w:cs="Menlo"/>
          <w:color w:val="5D7082"/>
          <w:sz w:val="20"/>
          <w:szCs w:val="20"/>
          <w:lang w:val="en-US"/>
        </w:rPr>
        <w:t>])</w:t>
      </w:r>
    </w:p>
    <w:p w14:paraId="07115C3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edgesList</w:t>
      </w:r>
      <w:r w:rsidRPr="10E07750">
        <w:rPr>
          <w:rFonts w:ascii="Menlo" w:hAnsi="Menlo" w:cs="Menlo"/>
          <w:color w:val="5D7082"/>
          <w:sz w:val="20"/>
          <w:szCs w:val="20"/>
          <w:lang w:val="en-US"/>
        </w:rPr>
        <w:t>.</w:t>
      </w:r>
      <w:r w:rsidRPr="10E07750">
        <w:rPr>
          <w:rFonts w:ascii="Menlo" w:hAnsi="Menlo" w:cs="Menlo"/>
          <w:color w:val="21614C"/>
          <w:sz w:val="20"/>
          <w:szCs w:val="20"/>
          <w:lang w:val="en-US"/>
        </w:rPr>
        <w:t>append</w:t>
      </w:r>
      <w:proofErr w:type="spellEnd"/>
      <w:r w:rsidRPr="10E07750">
        <w:rPr>
          <w:rFonts w:ascii="Menlo" w:hAnsi="Menlo" w:cs="Menlo"/>
          <w:color w:val="5D7082"/>
          <w:sz w:val="20"/>
          <w:szCs w:val="20"/>
          <w:lang w:val="en-US"/>
        </w:rPr>
        <w:t>(</w:t>
      </w:r>
      <w:r w:rsidRPr="10E07750">
        <w:rPr>
          <w:rFonts w:ascii="Menlo" w:hAnsi="Menlo" w:cs="Menlo"/>
          <w:color w:val="21614C"/>
          <w:sz w:val="20"/>
          <w:szCs w:val="20"/>
          <w:lang w:val="en-US"/>
        </w:rPr>
        <w:t>edge</w:t>
      </w:r>
      <w:r w:rsidRPr="10E07750">
        <w:rPr>
          <w:rFonts w:ascii="Menlo" w:hAnsi="Menlo" w:cs="Menlo"/>
          <w:color w:val="5D7082"/>
          <w:sz w:val="20"/>
          <w:szCs w:val="20"/>
          <w:lang w:val="en-US"/>
        </w:rPr>
        <w:t>)</w:t>
      </w:r>
    </w:p>
    <w:p w14:paraId="400C978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3E1F050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not </w:t>
      </w:r>
      <w:proofErr w:type="spellStart"/>
      <w:r w:rsidRPr="10E07750">
        <w:rPr>
          <w:rFonts w:ascii="Menlo" w:hAnsi="Menlo" w:cs="Menlo"/>
          <w:color w:val="229295"/>
          <w:sz w:val="20"/>
          <w:szCs w:val="20"/>
          <w:lang w:val="en-US"/>
        </w:rPr>
        <w:t>weightsList</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xml:space="preserve"># If </w:t>
      </w:r>
      <w:proofErr w:type="spellStart"/>
      <w:r w:rsidRPr="10E07750">
        <w:rPr>
          <w:rFonts w:ascii="Menlo" w:hAnsi="Menlo" w:cs="Menlo"/>
          <w:i/>
          <w:color w:val="435B67"/>
          <w:sz w:val="20"/>
          <w:szCs w:val="20"/>
          <w:lang w:val="en-US"/>
        </w:rPr>
        <w:t>weightsList</w:t>
      </w:r>
      <w:proofErr w:type="spellEnd"/>
      <w:r w:rsidRPr="10E07750">
        <w:rPr>
          <w:rFonts w:ascii="Menlo" w:hAnsi="Menlo" w:cs="Menlo"/>
          <w:i/>
          <w:color w:val="435B67"/>
          <w:sz w:val="20"/>
          <w:szCs w:val="20"/>
          <w:lang w:val="en-US"/>
        </w:rPr>
        <w:t xml:space="preserve"> is empty, return the current </w:t>
      </w:r>
      <w:proofErr w:type="gramStart"/>
      <w:r w:rsidRPr="10E07750">
        <w:rPr>
          <w:rFonts w:ascii="Menlo" w:hAnsi="Menlo" w:cs="Menlo"/>
          <w:i/>
          <w:color w:val="435B67"/>
          <w:sz w:val="20"/>
          <w:szCs w:val="20"/>
          <w:lang w:val="en-US"/>
        </w:rPr>
        <w:t>tree</w:t>
      </w:r>
      <w:proofErr w:type="gramEnd"/>
    </w:p>
    <w:p w14:paraId="4711446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tree</w:t>
      </w:r>
      <w:proofErr w:type="gramEnd"/>
    </w:p>
    <w:p w14:paraId="7C79C8E1"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671C590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min_weight</w:t>
      </w:r>
      <w:proofErr w:type="spellEnd"/>
      <w:r w:rsidRPr="10E07750">
        <w:rPr>
          <w:rFonts w:ascii="Menlo" w:hAnsi="Menlo" w:cs="Menlo"/>
          <w:color w:val="229295"/>
          <w:sz w:val="20"/>
          <w:szCs w:val="20"/>
          <w:lang w:val="en-US"/>
        </w:rPr>
        <w:t xml:space="preserve"> = </w:t>
      </w:r>
      <w:proofErr w:type="spellStart"/>
      <w:proofErr w:type="gramStart"/>
      <w:r w:rsidRPr="10E07750">
        <w:rPr>
          <w:rFonts w:ascii="Menlo" w:hAnsi="Menlo" w:cs="Menlo"/>
          <w:color w:val="229295"/>
          <w:sz w:val="20"/>
          <w:szCs w:val="20"/>
          <w:lang w:val="en-US"/>
        </w:rPr>
        <w:t>weightsList</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p>
    <w:p w14:paraId="4590FE32"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index = </w:t>
      </w:r>
      <w:r w:rsidRPr="10E07750">
        <w:rPr>
          <w:rFonts w:ascii="Menlo" w:hAnsi="Menlo" w:cs="Menlo"/>
          <w:color w:val="5D7082"/>
          <w:sz w:val="20"/>
          <w:szCs w:val="20"/>
          <w:lang w:val="en-US"/>
        </w:rPr>
        <w:t>0</w:t>
      </w:r>
    </w:p>
    <w:p w14:paraId="6674A00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i</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r w:rsidRPr="10E07750">
        <w:rPr>
          <w:rFonts w:ascii="Menlo" w:hAnsi="Menlo" w:cs="Menlo"/>
          <w:color w:val="21614C"/>
          <w:sz w:val="20"/>
          <w:szCs w:val="20"/>
          <w:lang w:val="en-US"/>
        </w:rPr>
        <w:t>range</w:t>
      </w:r>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len</w:t>
      </w:r>
      <w:proofErr w:type="spellEnd"/>
      <w:r w:rsidRPr="10E07750">
        <w:rPr>
          <w:rFonts w:ascii="Menlo" w:hAnsi="Menlo" w:cs="Menlo"/>
          <w:color w:val="5D7082"/>
          <w:sz w:val="20"/>
          <w:szCs w:val="20"/>
          <w:lang w:val="en-US"/>
        </w:rPr>
        <w:t>(</w:t>
      </w:r>
      <w:proofErr w:type="spellStart"/>
      <w:r w:rsidRPr="10E07750">
        <w:rPr>
          <w:rFonts w:ascii="Menlo" w:hAnsi="Menlo" w:cs="Menlo"/>
          <w:color w:val="21614C"/>
          <w:sz w:val="20"/>
          <w:szCs w:val="20"/>
          <w:lang w:val="en-US"/>
        </w:rPr>
        <w:t>weightsList</w:t>
      </w:r>
      <w:proofErr w:type="spellEnd"/>
      <w:r w:rsidRPr="10E07750">
        <w:rPr>
          <w:rFonts w:ascii="Menlo" w:hAnsi="Menlo" w:cs="Menlo"/>
          <w:color w:val="5D7082"/>
          <w:sz w:val="20"/>
          <w:szCs w:val="20"/>
          <w:lang w:val="en-US"/>
        </w:rPr>
        <w:t>)):</w:t>
      </w:r>
    </w:p>
    <w:p w14:paraId="232BFA8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min_weight</w:t>
      </w:r>
      <w:proofErr w:type="spellEnd"/>
      <w:r w:rsidRPr="10E07750">
        <w:rPr>
          <w:rFonts w:ascii="Menlo" w:hAnsi="Menlo" w:cs="Menlo"/>
          <w:color w:val="229295"/>
          <w:sz w:val="20"/>
          <w:szCs w:val="20"/>
          <w:lang w:val="en-US"/>
        </w:rPr>
        <w:t xml:space="preserve"> &gt; </w:t>
      </w:r>
      <w:proofErr w:type="spellStart"/>
      <w:r w:rsidRPr="10E07750">
        <w:rPr>
          <w:rFonts w:ascii="Menlo" w:hAnsi="Menlo" w:cs="Menlo"/>
          <w:color w:val="229295"/>
          <w:sz w:val="20"/>
          <w:szCs w:val="20"/>
          <w:lang w:val="en-US"/>
        </w:rPr>
        <w:t>weightsList</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i</w:t>
      </w:r>
      <w:proofErr w:type="spellEnd"/>
      <w:r w:rsidRPr="10E07750">
        <w:rPr>
          <w:rFonts w:ascii="Menlo" w:hAnsi="Menlo" w:cs="Menlo"/>
          <w:color w:val="5D7082"/>
          <w:sz w:val="20"/>
          <w:szCs w:val="20"/>
          <w:lang w:val="en-US"/>
        </w:rPr>
        <w:t>]:</w:t>
      </w:r>
    </w:p>
    <w:p w14:paraId="693783B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min_weight</w:t>
      </w:r>
      <w:proofErr w:type="spellEnd"/>
      <w:r w:rsidRPr="10E07750">
        <w:rPr>
          <w:rFonts w:ascii="Menlo" w:hAnsi="Menlo" w:cs="Menlo"/>
          <w:color w:val="229295"/>
          <w:sz w:val="20"/>
          <w:szCs w:val="20"/>
          <w:lang w:val="en-US"/>
        </w:rPr>
        <w:t xml:space="preserve"> = </w:t>
      </w:r>
      <w:proofErr w:type="spellStart"/>
      <w:r w:rsidRPr="10E07750">
        <w:rPr>
          <w:rFonts w:ascii="Menlo" w:hAnsi="Menlo" w:cs="Menlo"/>
          <w:color w:val="229295"/>
          <w:sz w:val="20"/>
          <w:szCs w:val="20"/>
          <w:lang w:val="en-US"/>
        </w:rPr>
        <w:t>weightsList</w:t>
      </w:r>
      <w:proofErr w:type="spellEnd"/>
      <w:r w:rsidRPr="10E07750">
        <w:rPr>
          <w:rFonts w:ascii="Menlo" w:hAnsi="Menlo" w:cs="Menlo"/>
          <w:color w:val="5D7082"/>
          <w:sz w:val="20"/>
          <w:szCs w:val="20"/>
          <w:lang w:val="en-US"/>
        </w:rPr>
        <w:t>[</w:t>
      </w:r>
      <w:proofErr w:type="spellStart"/>
      <w:r w:rsidRPr="10E07750">
        <w:rPr>
          <w:rFonts w:ascii="Menlo" w:hAnsi="Menlo" w:cs="Menlo"/>
          <w:color w:val="229295"/>
          <w:sz w:val="20"/>
          <w:szCs w:val="20"/>
          <w:lang w:val="en-US"/>
        </w:rPr>
        <w:t>i</w:t>
      </w:r>
      <w:proofErr w:type="spellEnd"/>
      <w:r w:rsidRPr="10E07750">
        <w:rPr>
          <w:rFonts w:ascii="Menlo" w:hAnsi="Menlo" w:cs="Menlo"/>
          <w:color w:val="5D7082"/>
          <w:sz w:val="20"/>
          <w:szCs w:val="20"/>
          <w:lang w:val="en-US"/>
        </w:rPr>
        <w:t>]</w:t>
      </w:r>
    </w:p>
    <w:p w14:paraId="11C48F1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index = </w:t>
      </w:r>
      <w:proofErr w:type="spellStart"/>
      <w:r w:rsidRPr="10E07750">
        <w:rPr>
          <w:rFonts w:ascii="Menlo" w:hAnsi="Menlo" w:cs="Menlo"/>
          <w:color w:val="229295"/>
          <w:sz w:val="20"/>
          <w:szCs w:val="20"/>
          <w:lang w:val="en-US"/>
        </w:rPr>
        <w:t>i</w:t>
      </w:r>
      <w:proofErr w:type="spellEnd"/>
    </w:p>
    <w:p w14:paraId="3CB26B7A"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23D2066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rPr>
        <w:t>tree</w:t>
      </w:r>
      <w:r w:rsidRPr="10E07750">
        <w:rPr>
          <w:rFonts w:ascii="Menlo" w:hAnsi="Menlo" w:cs="Menlo"/>
          <w:color w:val="5D7082"/>
          <w:sz w:val="20"/>
          <w:szCs w:val="20"/>
        </w:rPr>
        <w:t>.</w:t>
      </w:r>
      <w:r w:rsidRPr="10E07750">
        <w:rPr>
          <w:rFonts w:ascii="Menlo" w:hAnsi="Menlo" w:cs="Menlo"/>
          <w:color w:val="21614C"/>
          <w:sz w:val="20"/>
          <w:szCs w:val="20"/>
        </w:rPr>
        <w:t>append</w:t>
      </w:r>
      <w:proofErr w:type="spellEnd"/>
      <w:proofErr w:type="gramEnd"/>
      <w:r w:rsidRPr="10E07750">
        <w:rPr>
          <w:rFonts w:ascii="Menlo" w:hAnsi="Menlo" w:cs="Menlo"/>
          <w:color w:val="5D7082"/>
          <w:sz w:val="20"/>
          <w:szCs w:val="20"/>
        </w:rPr>
        <w:t>(</w:t>
      </w:r>
      <w:proofErr w:type="spellStart"/>
      <w:r w:rsidRPr="10E07750">
        <w:rPr>
          <w:rFonts w:ascii="Menlo" w:hAnsi="Menlo" w:cs="Menlo"/>
          <w:color w:val="21614C"/>
          <w:sz w:val="20"/>
          <w:szCs w:val="20"/>
        </w:rPr>
        <w:t>edgesList</w:t>
      </w:r>
      <w:proofErr w:type="spellEnd"/>
      <w:r w:rsidRPr="10E07750">
        <w:rPr>
          <w:rFonts w:ascii="Menlo" w:hAnsi="Menlo" w:cs="Menlo"/>
          <w:color w:val="5D7082"/>
          <w:sz w:val="20"/>
          <w:szCs w:val="20"/>
        </w:rPr>
        <w:t>[</w:t>
      </w:r>
      <w:r w:rsidRPr="10E07750">
        <w:rPr>
          <w:rFonts w:ascii="Menlo" w:hAnsi="Menlo" w:cs="Menlo"/>
          <w:color w:val="21614C"/>
          <w:sz w:val="20"/>
          <w:szCs w:val="20"/>
        </w:rPr>
        <w:t>index</w:t>
      </w:r>
      <w:r w:rsidRPr="10E07750">
        <w:rPr>
          <w:rFonts w:ascii="Menlo" w:hAnsi="Menlo" w:cs="Menlo"/>
          <w:color w:val="5D7082"/>
          <w:sz w:val="20"/>
          <w:szCs w:val="20"/>
        </w:rPr>
        <w:t>])</w:t>
      </w:r>
    </w:p>
    <w:p w14:paraId="4B4C8A83"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26AAF6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summit</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edgesList</w:t>
      </w:r>
      <w:proofErr w:type="spellEnd"/>
      <w:r w:rsidRPr="10E07750">
        <w:rPr>
          <w:rFonts w:ascii="Menlo" w:hAnsi="Menlo" w:cs="Menlo"/>
          <w:color w:val="5D7082"/>
          <w:sz w:val="20"/>
          <w:szCs w:val="20"/>
        </w:rPr>
        <w:t>[</w:t>
      </w:r>
      <w:r w:rsidRPr="10E07750">
        <w:rPr>
          <w:rFonts w:ascii="Menlo" w:hAnsi="Menlo" w:cs="Menlo"/>
          <w:color w:val="229295"/>
          <w:sz w:val="20"/>
          <w:szCs w:val="20"/>
        </w:rPr>
        <w:t>index</w:t>
      </w:r>
      <w:r w:rsidRPr="10E07750">
        <w:rPr>
          <w:rFonts w:ascii="Menlo" w:hAnsi="Menlo" w:cs="Menlo"/>
          <w:color w:val="5D7082"/>
          <w:sz w:val="20"/>
          <w:szCs w:val="20"/>
        </w:rPr>
        <w:t>]:</w:t>
      </w:r>
    </w:p>
    <w:p w14:paraId="61D8379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summit</w:t>
      </w:r>
      <w:proofErr w:type="spellEnd"/>
      <w:r w:rsidRPr="10E07750">
        <w:rPr>
          <w:rFonts w:ascii="Menlo" w:hAnsi="Menlo" w:cs="Menlo"/>
          <w:color w:val="229295"/>
          <w:sz w:val="20"/>
          <w:szCs w:val="20"/>
        </w:rPr>
        <w:t xml:space="preserve"> not in </w:t>
      </w:r>
      <w:proofErr w:type="spellStart"/>
      <w:r w:rsidRPr="10E07750">
        <w:rPr>
          <w:rFonts w:ascii="Menlo" w:hAnsi="Menlo" w:cs="Menlo"/>
          <w:color w:val="229295"/>
          <w:sz w:val="20"/>
          <w:szCs w:val="20"/>
        </w:rPr>
        <w:t>list_vertices</w:t>
      </w:r>
      <w:proofErr w:type="spellEnd"/>
      <w:r w:rsidRPr="10E07750">
        <w:rPr>
          <w:rFonts w:ascii="Menlo" w:hAnsi="Menlo" w:cs="Menlo"/>
          <w:color w:val="5D7082"/>
          <w:sz w:val="20"/>
          <w:szCs w:val="20"/>
        </w:rPr>
        <w:t>:</w:t>
      </w:r>
    </w:p>
    <w:p w14:paraId="3ED9A40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lastRenderedPageBreak/>
        <w:t xml:space="preserve">                </w:t>
      </w:r>
      <w:proofErr w:type="spellStart"/>
      <w:proofErr w:type="gramStart"/>
      <w:r w:rsidRPr="10E07750">
        <w:rPr>
          <w:rFonts w:ascii="Menlo" w:hAnsi="Menlo" w:cs="Menlo"/>
          <w:color w:val="229295"/>
          <w:sz w:val="20"/>
          <w:szCs w:val="20"/>
        </w:rPr>
        <w:t>list</w:t>
      </w:r>
      <w:proofErr w:type="gramEnd"/>
      <w:r w:rsidRPr="10E07750">
        <w:rPr>
          <w:rFonts w:ascii="Menlo" w:hAnsi="Menlo" w:cs="Menlo"/>
          <w:color w:val="229295"/>
          <w:sz w:val="20"/>
          <w:szCs w:val="20"/>
        </w:rPr>
        <w:t>_vertices</w:t>
      </w:r>
      <w:r w:rsidRPr="10E07750">
        <w:rPr>
          <w:rFonts w:ascii="Menlo" w:hAnsi="Menlo" w:cs="Menlo"/>
          <w:color w:val="5D7082"/>
          <w:sz w:val="20"/>
          <w:szCs w:val="20"/>
        </w:rPr>
        <w:t>.</w:t>
      </w:r>
      <w:r w:rsidRPr="10E07750">
        <w:rPr>
          <w:rFonts w:ascii="Menlo" w:hAnsi="Menlo" w:cs="Menlo"/>
          <w:color w:val="21614C"/>
          <w:sz w:val="20"/>
          <w:szCs w:val="20"/>
        </w:rPr>
        <w:t>append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summit</w:t>
      </w:r>
      <w:proofErr w:type="spellEnd"/>
      <w:r w:rsidRPr="10E07750">
        <w:rPr>
          <w:rFonts w:ascii="Menlo" w:hAnsi="Menlo" w:cs="Menlo"/>
          <w:color w:val="5D7082"/>
          <w:sz w:val="20"/>
          <w:szCs w:val="20"/>
        </w:rPr>
        <w:t>)</w:t>
      </w:r>
    </w:p>
    <w:p w14:paraId="3E756F6A"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A40001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len</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list_vertices</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&lt;= </w:t>
      </w:r>
      <w:proofErr w:type="spellStart"/>
      <w:r w:rsidRPr="10E07750">
        <w:rPr>
          <w:rFonts w:ascii="Menlo" w:hAnsi="Menlo" w:cs="Menlo"/>
          <w:i/>
          <w:color w:val="FC385D"/>
          <w:sz w:val="20"/>
          <w:szCs w:val="20"/>
        </w:rPr>
        <w:t>self</w:t>
      </w:r>
      <w:r w:rsidRPr="10E07750">
        <w:rPr>
          <w:rFonts w:ascii="Menlo" w:hAnsi="Menlo" w:cs="Menlo"/>
          <w:color w:val="5D7082"/>
          <w:sz w:val="20"/>
          <w:szCs w:val="20"/>
        </w:rPr>
        <w:t>.</w:t>
      </w:r>
      <w:r w:rsidRPr="10E07750">
        <w:rPr>
          <w:rFonts w:ascii="Menlo" w:hAnsi="Menlo" w:cs="Menlo"/>
          <w:color w:val="21614C"/>
          <w:sz w:val="20"/>
          <w:szCs w:val="20"/>
        </w:rPr>
        <w:t>calculateNbrVertex</w:t>
      </w:r>
      <w:proofErr w:type="spellEnd"/>
      <w:r w:rsidRPr="10E07750">
        <w:rPr>
          <w:rFonts w:ascii="Menlo" w:hAnsi="Menlo" w:cs="Menlo"/>
          <w:color w:val="5D7082"/>
          <w:sz w:val="20"/>
          <w:szCs w:val="20"/>
        </w:rPr>
        <w:t>():</w:t>
      </w:r>
    </w:p>
    <w:p w14:paraId="444F356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i/>
          <w:color w:val="FC385D"/>
          <w:sz w:val="20"/>
          <w:szCs w:val="20"/>
        </w:rPr>
        <w:t>self</w:t>
      </w:r>
      <w:r w:rsidRPr="10E07750">
        <w:rPr>
          <w:rFonts w:ascii="Menlo" w:hAnsi="Menlo" w:cs="Menlo"/>
          <w:color w:val="5D7082"/>
          <w:sz w:val="20"/>
          <w:szCs w:val="20"/>
        </w:rPr>
        <w:t>.</w:t>
      </w:r>
      <w:r w:rsidRPr="10E07750">
        <w:rPr>
          <w:rFonts w:ascii="Menlo" w:hAnsi="Menlo" w:cs="Menlo"/>
          <w:color w:val="21614C"/>
          <w:sz w:val="20"/>
          <w:szCs w:val="20"/>
        </w:rPr>
        <w:t>prim</w:t>
      </w:r>
      <w:proofErr w:type="spellEnd"/>
      <w:proofErr w:type="gramEnd"/>
      <w:r w:rsidRPr="10E07750">
        <w:rPr>
          <w:rFonts w:ascii="Menlo" w:hAnsi="Menlo" w:cs="Menlo"/>
          <w:color w:val="5D7082"/>
          <w:sz w:val="20"/>
          <w:szCs w:val="20"/>
        </w:rPr>
        <w:t>(</w:t>
      </w:r>
      <w:proofErr w:type="spellStart"/>
      <w:r w:rsidRPr="10E07750">
        <w:rPr>
          <w:rFonts w:ascii="Menlo" w:hAnsi="Menlo" w:cs="Menlo"/>
          <w:color w:val="21614C"/>
          <w:sz w:val="20"/>
          <w:szCs w:val="20"/>
        </w:rPr>
        <w:t>start_node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list_vertices</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tree</w:t>
      </w:r>
      <w:proofErr w:type="spellEnd"/>
      <w:r w:rsidRPr="10E07750">
        <w:rPr>
          <w:rFonts w:ascii="Menlo" w:hAnsi="Menlo" w:cs="Menlo"/>
          <w:color w:val="5D7082"/>
          <w:sz w:val="20"/>
          <w:szCs w:val="20"/>
        </w:rPr>
        <w:t>)</w:t>
      </w:r>
    </w:p>
    <w:p w14:paraId="2DBFED0F"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6F626F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tree</w:t>
      </w:r>
      <w:proofErr w:type="spellEnd"/>
    </w:p>
    <w:p w14:paraId="1C420616"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2BF0357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52FBE43" w14:textId="33F25ECD" w:rsidR="00C55D8E" w:rsidRDefault="00C55D8E">
      <w:pPr>
        <w:rPr>
          <w:b/>
          <w:sz w:val="20"/>
          <w:szCs w:val="20"/>
          <w:lang w:val="en-US"/>
        </w:rPr>
      </w:pPr>
      <w:r w:rsidRPr="10E07750">
        <w:rPr>
          <w:b/>
          <w:sz w:val="20"/>
          <w:szCs w:val="20"/>
          <w:lang w:val="en-US"/>
        </w:rPr>
        <w:br w:type="page"/>
      </w:r>
    </w:p>
    <w:p w14:paraId="742BAA39" w14:textId="399BCAA4" w:rsidR="00C55D8E" w:rsidRDefault="00C55D8E" w:rsidP="003E3496">
      <w:pPr>
        <w:rPr>
          <w:b/>
          <w:sz w:val="28"/>
          <w:szCs w:val="28"/>
          <w:lang w:val="en-US"/>
        </w:rPr>
      </w:pPr>
      <w:r w:rsidRPr="14DD7BC2">
        <w:rPr>
          <w:b/>
          <w:sz w:val="28"/>
          <w:szCs w:val="28"/>
          <w:lang w:val="en-US"/>
        </w:rPr>
        <w:lastRenderedPageBreak/>
        <w:t>MAIN.PY</w:t>
      </w:r>
    </w:p>
    <w:p w14:paraId="77889962" w14:textId="77777777" w:rsidR="00C55D8E" w:rsidRDefault="00C55D8E" w:rsidP="003E3496">
      <w:pPr>
        <w:rPr>
          <w:b/>
          <w:sz w:val="20"/>
          <w:szCs w:val="20"/>
          <w:lang w:val="en-US"/>
        </w:rPr>
      </w:pPr>
    </w:p>
    <w:p w14:paraId="5903A7D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5D7082"/>
          <w:sz w:val="20"/>
          <w:szCs w:val="20"/>
        </w:rPr>
        <w:t>from</w:t>
      </w:r>
      <w:proofErr w:type="spellEnd"/>
      <w:proofErr w:type="gramEnd"/>
      <w:r w:rsidRPr="10E07750">
        <w:rPr>
          <w:rFonts w:ascii="Menlo" w:hAnsi="Menlo" w:cs="Menlo"/>
          <w:color w:val="229295"/>
          <w:sz w:val="20"/>
          <w:szCs w:val="20"/>
        </w:rPr>
        <w:t xml:space="preserve"> graph </w:t>
      </w:r>
      <w:r w:rsidRPr="10E07750">
        <w:rPr>
          <w:rFonts w:ascii="Menlo" w:hAnsi="Menlo" w:cs="Menlo"/>
          <w:color w:val="5D7082"/>
          <w:sz w:val="20"/>
          <w:szCs w:val="20"/>
        </w:rPr>
        <w:t>import</w:t>
      </w:r>
      <w:r w:rsidRPr="10E07750">
        <w:rPr>
          <w:rFonts w:ascii="Menlo" w:hAnsi="Menlo" w:cs="Menlo"/>
          <w:color w:val="229295"/>
          <w:sz w:val="20"/>
          <w:szCs w:val="20"/>
        </w:rPr>
        <w:t xml:space="preserve"> Graph</w:t>
      </w:r>
    </w:p>
    <w:p w14:paraId="7C4ACCD4"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5D7082"/>
          <w:sz w:val="20"/>
          <w:szCs w:val="20"/>
        </w:rPr>
        <w:t>from</w:t>
      </w:r>
      <w:proofErr w:type="spellEnd"/>
      <w:proofErr w:type="gramEnd"/>
      <w:r w:rsidRPr="10E07750">
        <w:rPr>
          <w:rFonts w:ascii="Menlo" w:hAnsi="Menlo" w:cs="Menlo"/>
          <w:color w:val="229295"/>
          <w:sz w:val="20"/>
          <w:szCs w:val="20"/>
        </w:rPr>
        <w:t xml:space="preserve"> data </w:t>
      </w:r>
      <w:r w:rsidRPr="10E07750">
        <w:rPr>
          <w:rFonts w:ascii="Menlo" w:hAnsi="Menlo" w:cs="Menlo"/>
          <w:color w:val="5D7082"/>
          <w:sz w:val="20"/>
          <w:szCs w:val="20"/>
        </w:rPr>
        <w:t>import</w:t>
      </w:r>
      <w:r w:rsidRPr="10E07750">
        <w:rPr>
          <w:rFonts w:ascii="Menlo" w:hAnsi="Menlo" w:cs="Menlo"/>
          <w:color w:val="229295"/>
          <w:sz w:val="20"/>
          <w:szCs w:val="20"/>
        </w:rPr>
        <w:t xml:space="preserve"> terminus</w:t>
      </w:r>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lines</w:t>
      </w:r>
      <w:proofErr w:type="spellEnd"/>
    </w:p>
    <w:p w14:paraId="5CA0DD2C"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2251BA14"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45C439E"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29AE0A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Function</w:t>
      </w:r>
      <w:proofErr w:type="spellEnd"/>
      <w:r w:rsidRPr="10E07750">
        <w:rPr>
          <w:rFonts w:ascii="Menlo" w:hAnsi="Menlo" w:cs="Menlo"/>
          <w:i/>
          <w:color w:val="435B67"/>
          <w:sz w:val="20"/>
          <w:szCs w:val="20"/>
        </w:rPr>
        <w:t xml:space="preserve"> to </w:t>
      </w:r>
      <w:proofErr w:type="spellStart"/>
      <w:r w:rsidRPr="10E07750">
        <w:rPr>
          <w:rFonts w:ascii="Menlo" w:hAnsi="Menlo" w:cs="Menlo"/>
          <w:i/>
          <w:color w:val="435B67"/>
          <w:sz w:val="20"/>
          <w:szCs w:val="20"/>
        </w:rPr>
        <w:t>find</w:t>
      </w:r>
      <w:proofErr w:type="spellEnd"/>
      <w:r w:rsidRPr="10E07750">
        <w:rPr>
          <w:rFonts w:ascii="Menlo" w:hAnsi="Menlo" w:cs="Menlo"/>
          <w:i/>
          <w:color w:val="435B67"/>
          <w:sz w:val="20"/>
          <w:szCs w:val="20"/>
        </w:rPr>
        <w:t xml:space="preserve"> directions for </w:t>
      </w:r>
      <w:proofErr w:type="spellStart"/>
      <w:r w:rsidRPr="10E07750">
        <w:rPr>
          <w:rFonts w:ascii="Menlo" w:hAnsi="Menlo" w:cs="Menlo"/>
          <w:i/>
          <w:color w:val="435B67"/>
          <w:sz w:val="20"/>
          <w:szCs w:val="20"/>
        </w:rPr>
        <w:t>each</w:t>
      </w:r>
      <w:proofErr w:type="spellEnd"/>
      <w:r w:rsidRPr="10E07750">
        <w:rPr>
          <w:rFonts w:ascii="Menlo" w:hAnsi="Menlo" w:cs="Menlo"/>
          <w:i/>
          <w:color w:val="435B67"/>
          <w:sz w:val="20"/>
          <w:szCs w:val="20"/>
        </w:rPr>
        <w:t xml:space="preserve"> shift of </w:t>
      </w:r>
      <w:proofErr w:type="spellStart"/>
      <w:r w:rsidRPr="10E07750">
        <w:rPr>
          <w:rFonts w:ascii="Menlo" w:hAnsi="Menlo" w:cs="Menlo"/>
          <w:i/>
          <w:color w:val="435B67"/>
          <w:sz w:val="20"/>
          <w:szCs w:val="20"/>
        </w:rPr>
        <w:t>metro</w:t>
      </w:r>
      <w:proofErr w:type="spellEnd"/>
      <w:r w:rsidRPr="10E07750">
        <w:rPr>
          <w:rFonts w:ascii="Menlo" w:hAnsi="Menlo" w:cs="Menlo"/>
          <w:i/>
          <w:color w:val="435B67"/>
          <w:sz w:val="20"/>
          <w:szCs w:val="20"/>
        </w:rPr>
        <w:t xml:space="preserve"> line </w:t>
      </w:r>
      <w:proofErr w:type="spellStart"/>
      <w:r w:rsidRPr="10E07750">
        <w:rPr>
          <w:rFonts w:ascii="Menlo" w:hAnsi="Menlo" w:cs="Menlo"/>
          <w:i/>
          <w:color w:val="435B67"/>
          <w:sz w:val="20"/>
          <w:szCs w:val="20"/>
        </w:rPr>
        <w:t>during</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itinerary</w:t>
      </w:r>
      <w:proofErr w:type="spellEnd"/>
    </w:p>
    <w:p w14:paraId="1AA897B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find_directions</w:t>
      </w:r>
      <w:proofErr w:type="spellEnd"/>
      <w:r w:rsidRPr="10E07750">
        <w:rPr>
          <w:rFonts w:ascii="Menlo" w:hAnsi="Menlo" w:cs="Menlo"/>
          <w:color w:val="5D7082"/>
          <w:sz w:val="20"/>
          <w:szCs w:val="20"/>
        </w:rPr>
        <w:t>(transfert,</w:t>
      </w:r>
      <w:r w:rsidRPr="10E07750">
        <w:rPr>
          <w:rFonts w:ascii="Menlo" w:hAnsi="Menlo" w:cs="Menlo"/>
          <w:color w:val="229295"/>
          <w:sz w:val="20"/>
          <w:szCs w:val="20"/>
        </w:rPr>
        <w:t xml:space="preserve"> </w:t>
      </w:r>
      <w:proofErr w:type="spellStart"/>
      <w:r w:rsidRPr="10E07750">
        <w:rPr>
          <w:rFonts w:ascii="Menlo" w:hAnsi="Menlo" w:cs="Menlo"/>
          <w:color w:val="5D7082"/>
          <w:sz w:val="20"/>
          <w:szCs w:val="20"/>
        </w:rPr>
        <w:t>lines</w:t>
      </w:r>
      <w:proofErr w:type="spellEnd"/>
      <w:r w:rsidRPr="10E07750">
        <w:rPr>
          <w:rFonts w:ascii="Menlo" w:hAnsi="Menlo" w:cs="Menlo"/>
          <w:color w:val="5D7082"/>
          <w:sz w:val="20"/>
          <w:szCs w:val="20"/>
        </w:rPr>
        <w:t>):</w:t>
      </w:r>
    </w:p>
    <w:p w14:paraId="50D0504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direction</w:t>
      </w:r>
      <w:proofErr w:type="gramEnd"/>
      <w:r w:rsidRPr="10E07750">
        <w:rPr>
          <w:rFonts w:ascii="Menlo" w:hAnsi="Menlo" w:cs="Menlo"/>
          <w:color w:val="5D7082"/>
          <w:sz w:val="20"/>
          <w:szCs w:val="20"/>
        </w:rPr>
        <w:t>,</w:t>
      </w:r>
      <w:r w:rsidRPr="10E07750">
        <w:rPr>
          <w:rFonts w:ascii="Menlo" w:hAnsi="Menlo" w:cs="Menlo"/>
          <w:color w:val="229295"/>
          <w:sz w:val="20"/>
          <w:szCs w:val="20"/>
        </w:rPr>
        <w:t xml:space="preserve"> directions  = </w:t>
      </w:r>
      <w:r w:rsidRPr="10E07750">
        <w:rPr>
          <w:rFonts w:ascii="Menlo" w:hAnsi="Menlo" w:cs="Menlo"/>
          <w:color w:val="5D7082"/>
          <w:sz w:val="20"/>
          <w:szCs w:val="20"/>
        </w:rPr>
        <w:t>[],</w:t>
      </w:r>
      <w:r w:rsidRPr="10E07750">
        <w:rPr>
          <w:rFonts w:ascii="Menlo" w:hAnsi="Menlo" w:cs="Menlo"/>
          <w:color w:val="229295"/>
          <w:sz w:val="20"/>
          <w:szCs w:val="20"/>
        </w:rPr>
        <w:t xml:space="preserve"> </w:t>
      </w:r>
      <w:r w:rsidRPr="10E07750">
        <w:rPr>
          <w:rFonts w:ascii="Menlo" w:hAnsi="Menlo" w:cs="Menlo"/>
          <w:color w:val="5D7082"/>
          <w:sz w:val="20"/>
          <w:szCs w:val="20"/>
        </w:rPr>
        <w:t>[]</w:t>
      </w:r>
    </w:p>
    <w:p w14:paraId="62A4414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key </w:t>
      </w:r>
      <w:r w:rsidRPr="10E07750">
        <w:rPr>
          <w:rFonts w:ascii="Menlo" w:hAnsi="Menlo" w:cs="Menlo"/>
          <w:color w:val="5D7082"/>
          <w:sz w:val="20"/>
          <w:szCs w:val="20"/>
        </w:rPr>
        <w:t>in</w:t>
      </w:r>
      <w:r w:rsidRPr="10E07750">
        <w:rPr>
          <w:rFonts w:ascii="Menlo" w:hAnsi="Menlo" w:cs="Menlo"/>
          <w:color w:val="229295"/>
          <w:sz w:val="20"/>
          <w:szCs w:val="20"/>
        </w:rPr>
        <w:t xml:space="preserve"> transfert </w:t>
      </w:r>
      <w:r w:rsidRPr="10E07750">
        <w:rPr>
          <w:rFonts w:ascii="Menlo" w:hAnsi="Menlo" w:cs="Menlo"/>
          <w:color w:val="5D7082"/>
          <w:sz w:val="20"/>
          <w:szCs w:val="20"/>
        </w:rPr>
        <w:t>:</w:t>
      </w:r>
    </w:p>
    <w:p w14:paraId="5269354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line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lines</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w:t>
      </w:r>
    </w:p>
    <w:p w14:paraId="292EDC7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key == line</w:t>
      </w:r>
      <w:r w:rsidRPr="10E07750">
        <w:rPr>
          <w:rFonts w:ascii="Menlo" w:hAnsi="Menlo" w:cs="Menlo"/>
          <w:color w:val="5D7082"/>
          <w:sz w:val="20"/>
          <w:szCs w:val="20"/>
        </w:rPr>
        <w:t>[0]:</w:t>
      </w:r>
    </w:p>
    <w:p w14:paraId="05CD512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i </w:t>
      </w:r>
      <w:r w:rsidRPr="10E07750">
        <w:rPr>
          <w:rFonts w:ascii="Menlo" w:hAnsi="Menlo" w:cs="Menlo"/>
          <w:color w:val="5D7082"/>
          <w:sz w:val="20"/>
          <w:szCs w:val="20"/>
        </w:rPr>
        <w:t>in</w:t>
      </w:r>
      <w:r w:rsidRPr="10E07750">
        <w:rPr>
          <w:rFonts w:ascii="Menlo" w:hAnsi="Menlo" w:cs="Menlo"/>
          <w:color w:val="229295"/>
          <w:sz w:val="20"/>
          <w:szCs w:val="20"/>
        </w:rPr>
        <w:t xml:space="preserve"> </w:t>
      </w:r>
      <w:r w:rsidRPr="10E07750">
        <w:rPr>
          <w:rFonts w:ascii="Menlo" w:hAnsi="Menlo" w:cs="Menlo"/>
          <w:color w:val="21614C"/>
          <w:sz w:val="20"/>
          <w:szCs w:val="20"/>
        </w:rPr>
        <w:t>range</w:t>
      </w:r>
      <w:r w:rsidRPr="10E07750">
        <w:rPr>
          <w:rFonts w:ascii="Menlo" w:hAnsi="Menlo" w:cs="Menlo"/>
          <w:color w:val="5D7082"/>
          <w:sz w:val="20"/>
          <w:szCs w:val="20"/>
        </w:rPr>
        <w:t>(1,</w:t>
      </w:r>
      <w:r w:rsidRPr="10E07750">
        <w:rPr>
          <w:rFonts w:ascii="Menlo" w:hAnsi="Menlo" w:cs="Menlo"/>
          <w:color w:val="21614C"/>
          <w:sz w:val="20"/>
          <w:szCs w:val="20"/>
        </w:rPr>
        <w:t>len</w:t>
      </w:r>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p>
    <w:p w14:paraId="30AED8F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transfert</w:t>
      </w:r>
      <w:r w:rsidRPr="10E07750">
        <w:rPr>
          <w:rFonts w:ascii="Menlo" w:hAnsi="Menlo" w:cs="Menlo"/>
          <w:color w:val="5D7082"/>
          <w:sz w:val="20"/>
          <w:szCs w:val="20"/>
        </w:rPr>
        <w:t>[</w:t>
      </w:r>
      <w:r w:rsidRPr="10E07750">
        <w:rPr>
          <w:rFonts w:ascii="Menlo" w:hAnsi="Menlo" w:cs="Menlo"/>
          <w:color w:val="229295"/>
          <w:sz w:val="20"/>
          <w:szCs w:val="20"/>
        </w:rPr>
        <w:t>key</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2][0]</w:t>
      </w:r>
      <w:r w:rsidRPr="10E07750">
        <w:rPr>
          <w:rFonts w:ascii="Menlo" w:hAnsi="Menlo" w:cs="Menlo"/>
          <w:color w:val="229295"/>
          <w:sz w:val="20"/>
          <w:szCs w:val="20"/>
        </w:rPr>
        <w:t xml:space="preserve"> in line</w:t>
      </w:r>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w:t>
      </w:r>
    </w:p>
    <w:p w14:paraId="3EC5BA5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index</w:t>
      </w:r>
      <w:proofErr w:type="gramEnd"/>
      <w:r w:rsidRPr="10E07750">
        <w:rPr>
          <w:rFonts w:ascii="Menlo" w:hAnsi="Menlo" w:cs="Menlo"/>
          <w:color w:val="229295"/>
          <w:sz w:val="20"/>
          <w:szCs w:val="20"/>
        </w:rPr>
        <w:t xml:space="preserve"> = line</w:t>
      </w:r>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w:t>
      </w:r>
      <w:r w:rsidRPr="10E07750">
        <w:rPr>
          <w:rFonts w:ascii="Menlo" w:hAnsi="Menlo" w:cs="Menlo"/>
          <w:color w:val="21614C"/>
          <w:sz w:val="20"/>
          <w:szCs w:val="20"/>
        </w:rPr>
        <w:t>index</w:t>
      </w:r>
      <w:r w:rsidRPr="10E07750">
        <w:rPr>
          <w:rFonts w:ascii="Menlo" w:hAnsi="Menlo" w:cs="Menlo"/>
          <w:color w:val="5D7082"/>
          <w:sz w:val="20"/>
          <w:szCs w:val="20"/>
        </w:rPr>
        <w:t>(</w:t>
      </w:r>
      <w:r w:rsidRPr="10E07750">
        <w:rPr>
          <w:rFonts w:ascii="Menlo" w:hAnsi="Menlo" w:cs="Menlo"/>
          <w:color w:val="21614C"/>
          <w:sz w:val="20"/>
          <w:szCs w:val="20"/>
        </w:rPr>
        <w:t>transfert</w:t>
      </w:r>
      <w:r w:rsidRPr="10E07750">
        <w:rPr>
          <w:rFonts w:ascii="Menlo" w:hAnsi="Menlo" w:cs="Menlo"/>
          <w:color w:val="5D7082"/>
          <w:sz w:val="20"/>
          <w:szCs w:val="20"/>
        </w:rPr>
        <w:t>[</w:t>
      </w:r>
      <w:r w:rsidRPr="10E07750">
        <w:rPr>
          <w:rFonts w:ascii="Menlo" w:hAnsi="Menlo" w:cs="Menlo"/>
          <w:color w:val="21614C"/>
          <w:sz w:val="20"/>
          <w:szCs w:val="20"/>
        </w:rPr>
        <w:t>key</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2][0])</w:t>
      </w:r>
    </w:p>
    <w:p w14:paraId="42899FA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transfert</w:t>
      </w:r>
      <w:r w:rsidRPr="10E07750">
        <w:rPr>
          <w:rFonts w:ascii="Menlo" w:hAnsi="Menlo" w:cs="Menlo"/>
          <w:color w:val="5D7082"/>
          <w:sz w:val="20"/>
          <w:szCs w:val="20"/>
        </w:rPr>
        <w:t>[</w:t>
      </w:r>
      <w:r w:rsidRPr="10E07750">
        <w:rPr>
          <w:rFonts w:ascii="Menlo" w:hAnsi="Menlo" w:cs="Menlo"/>
          <w:color w:val="229295"/>
          <w:sz w:val="20"/>
          <w:szCs w:val="20"/>
        </w:rPr>
        <w:t>key</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1][0]</w:t>
      </w:r>
      <w:r w:rsidRPr="10E07750">
        <w:rPr>
          <w:rFonts w:ascii="Menlo" w:hAnsi="Menlo" w:cs="Menlo"/>
          <w:color w:val="229295"/>
          <w:sz w:val="20"/>
          <w:szCs w:val="20"/>
        </w:rPr>
        <w:t xml:space="preserve"> == line</w:t>
      </w:r>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w:t>
      </w:r>
      <w:r w:rsidRPr="10E07750">
        <w:rPr>
          <w:rFonts w:ascii="Menlo" w:hAnsi="Menlo" w:cs="Menlo"/>
          <w:color w:val="229295"/>
          <w:sz w:val="20"/>
          <w:szCs w:val="20"/>
        </w:rPr>
        <w:t xml:space="preserve">index + </w:t>
      </w:r>
      <w:r w:rsidRPr="10E07750">
        <w:rPr>
          <w:rFonts w:ascii="Menlo" w:hAnsi="Menlo" w:cs="Menlo"/>
          <w:color w:val="5D7082"/>
          <w:sz w:val="20"/>
          <w:szCs w:val="20"/>
        </w:rPr>
        <w:t>1]:</w:t>
      </w:r>
    </w:p>
    <w:p w14:paraId="34BF790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direction</w:t>
      </w:r>
      <w:r w:rsidRPr="10E07750">
        <w:rPr>
          <w:rFonts w:ascii="Menlo" w:hAnsi="Menlo" w:cs="Menlo"/>
          <w:color w:val="5D7082"/>
          <w:sz w:val="20"/>
          <w:szCs w:val="20"/>
        </w:rPr>
        <w:t>.</w:t>
      </w:r>
      <w:r w:rsidRPr="10E07750">
        <w:rPr>
          <w:rFonts w:ascii="Menlo" w:hAnsi="Menlo" w:cs="Menlo"/>
          <w:color w:val="21614C"/>
          <w:sz w:val="20"/>
          <w:szCs w:val="20"/>
        </w:rPr>
        <w:t>append</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r w:rsidRPr="10E07750">
        <w:rPr>
          <w:rFonts w:ascii="Menlo" w:hAnsi="Menlo" w:cs="Menlo"/>
          <w:color w:val="21614C"/>
          <w:sz w:val="20"/>
          <w:szCs w:val="20"/>
        </w:rPr>
        <w:t>i</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1])</w:t>
      </w:r>
    </w:p>
    <w:p w14:paraId="3093D35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break</w:t>
      </w:r>
      <w:proofErr w:type="gramEnd"/>
    </w:p>
    <w:p w14:paraId="321EC45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transfert</w:t>
      </w:r>
      <w:r w:rsidRPr="10E07750">
        <w:rPr>
          <w:rFonts w:ascii="Menlo" w:hAnsi="Menlo" w:cs="Menlo"/>
          <w:color w:val="5D7082"/>
          <w:sz w:val="20"/>
          <w:szCs w:val="20"/>
        </w:rPr>
        <w:t>[</w:t>
      </w:r>
      <w:r w:rsidRPr="10E07750">
        <w:rPr>
          <w:rFonts w:ascii="Menlo" w:hAnsi="Menlo" w:cs="Menlo"/>
          <w:color w:val="229295"/>
          <w:sz w:val="20"/>
          <w:szCs w:val="20"/>
        </w:rPr>
        <w:t>key</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1][0]</w:t>
      </w:r>
      <w:r w:rsidRPr="10E07750">
        <w:rPr>
          <w:rFonts w:ascii="Menlo" w:hAnsi="Menlo" w:cs="Menlo"/>
          <w:color w:val="229295"/>
          <w:sz w:val="20"/>
          <w:szCs w:val="20"/>
        </w:rPr>
        <w:t xml:space="preserve"> == line</w:t>
      </w:r>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w:t>
      </w:r>
      <w:r w:rsidRPr="10E07750">
        <w:rPr>
          <w:rFonts w:ascii="Menlo" w:hAnsi="Menlo" w:cs="Menlo"/>
          <w:color w:val="229295"/>
          <w:sz w:val="20"/>
          <w:szCs w:val="20"/>
        </w:rPr>
        <w:t xml:space="preserve">index - </w:t>
      </w:r>
      <w:r w:rsidRPr="10E07750">
        <w:rPr>
          <w:rFonts w:ascii="Menlo" w:hAnsi="Menlo" w:cs="Menlo"/>
          <w:color w:val="5D7082"/>
          <w:sz w:val="20"/>
          <w:szCs w:val="20"/>
        </w:rPr>
        <w:t>1]:</w:t>
      </w:r>
    </w:p>
    <w:p w14:paraId="615EDF0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direction</w:t>
      </w:r>
      <w:r w:rsidRPr="10E07750">
        <w:rPr>
          <w:rFonts w:ascii="Menlo" w:hAnsi="Menlo" w:cs="Menlo"/>
          <w:color w:val="5D7082"/>
          <w:sz w:val="20"/>
          <w:szCs w:val="20"/>
        </w:rPr>
        <w:t>.</w:t>
      </w:r>
      <w:r w:rsidRPr="10E07750">
        <w:rPr>
          <w:rFonts w:ascii="Menlo" w:hAnsi="Menlo" w:cs="Menlo"/>
          <w:color w:val="21614C"/>
          <w:sz w:val="20"/>
          <w:szCs w:val="20"/>
        </w:rPr>
        <w:t>append</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r w:rsidRPr="10E07750">
        <w:rPr>
          <w:rFonts w:ascii="Menlo" w:hAnsi="Menlo" w:cs="Menlo"/>
          <w:color w:val="21614C"/>
          <w:sz w:val="20"/>
          <w:szCs w:val="20"/>
        </w:rPr>
        <w:t>i</w:t>
      </w:r>
      <w:r w:rsidRPr="10E07750">
        <w:rPr>
          <w:rFonts w:ascii="Menlo" w:hAnsi="Menlo" w:cs="Menlo"/>
          <w:color w:val="5D7082"/>
          <w:sz w:val="20"/>
          <w:szCs w:val="20"/>
        </w:rPr>
        <w:t>][0])</w:t>
      </w:r>
    </w:p>
    <w:p w14:paraId="0F9EC37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break</w:t>
      </w:r>
      <w:proofErr w:type="gramEnd"/>
    </w:p>
    <w:p w14:paraId="58BDA7B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ids</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direction</w:t>
      </w:r>
      <w:r w:rsidRPr="10E07750">
        <w:rPr>
          <w:rFonts w:ascii="Menlo" w:hAnsi="Menlo" w:cs="Menlo"/>
          <w:color w:val="5D7082"/>
          <w:sz w:val="20"/>
          <w:szCs w:val="20"/>
        </w:rPr>
        <w:t>:</w:t>
      </w:r>
    </w:p>
    <w:p w14:paraId="7ED7D82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key</w:t>
      </w:r>
      <w:r w:rsidRPr="10E07750">
        <w:rPr>
          <w:rFonts w:ascii="Menlo" w:hAnsi="Menlo" w:cs="Menlo"/>
          <w:color w:val="5D7082"/>
          <w:sz w:val="20"/>
          <w:szCs w:val="20"/>
        </w:rPr>
        <w:t>,</w:t>
      </w:r>
      <w:r w:rsidRPr="10E07750">
        <w:rPr>
          <w:rFonts w:ascii="Menlo" w:hAnsi="Menlo" w:cs="Menlo"/>
          <w:color w:val="229295"/>
          <w:sz w:val="20"/>
          <w:szCs w:val="20"/>
        </w:rPr>
        <w:t xml:space="preserve"> values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items</w:t>
      </w:r>
      <w:r w:rsidRPr="10E07750">
        <w:rPr>
          <w:rFonts w:ascii="Menlo" w:hAnsi="Menlo" w:cs="Menlo"/>
          <w:color w:val="5D7082"/>
          <w:sz w:val="20"/>
          <w:szCs w:val="20"/>
        </w:rPr>
        <w:t>():</w:t>
      </w:r>
    </w:p>
    <w:p w14:paraId="398BD3E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ids</w:t>
      </w:r>
      <w:proofErr w:type="spellEnd"/>
      <w:r w:rsidRPr="10E07750">
        <w:rPr>
          <w:rFonts w:ascii="Menlo" w:hAnsi="Menlo" w:cs="Menlo"/>
          <w:color w:val="229295"/>
          <w:sz w:val="20"/>
          <w:szCs w:val="20"/>
        </w:rPr>
        <w:t xml:space="preserve"> == key</w:t>
      </w:r>
      <w:r w:rsidRPr="10E07750">
        <w:rPr>
          <w:rFonts w:ascii="Menlo" w:hAnsi="Menlo" w:cs="Menlo"/>
          <w:color w:val="5D7082"/>
          <w:sz w:val="20"/>
          <w:szCs w:val="20"/>
        </w:rPr>
        <w:t>:</w:t>
      </w:r>
    </w:p>
    <w:p w14:paraId="444D94F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directions</w:t>
      </w:r>
      <w:r w:rsidRPr="10E07750">
        <w:rPr>
          <w:rFonts w:ascii="Menlo" w:hAnsi="Menlo" w:cs="Menlo"/>
          <w:color w:val="5D7082"/>
          <w:sz w:val="20"/>
          <w:szCs w:val="20"/>
        </w:rPr>
        <w:t>.</w:t>
      </w:r>
      <w:r w:rsidRPr="10E07750">
        <w:rPr>
          <w:rFonts w:ascii="Menlo" w:hAnsi="Menlo" w:cs="Menlo"/>
          <w:color w:val="21614C"/>
          <w:sz w:val="20"/>
          <w:szCs w:val="20"/>
        </w:rPr>
        <w:t>append</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values</w:t>
      </w:r>
      <w:r w:rsidRPr="10E07750">
        <w:rPr>
          <w:rFonts w:ascii="Menlo" w:hAnsi="Menlo" w:cs="Menlo"/>
          <w:color w:val="5D7082"/>
          <w:sz w:val="20"/>
          <w:szCs w:val="20"/>
        </w:rPr>
        <w:t>[0])</w:t>
      </w:r>
    </w:p>
    <w:p w14:paraId="6F59BE1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60DDA4A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direction</w:t>
      </w:r>
    </w:p>
    <w:p w14:paraId="3202C56E"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2F5CE53A"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9D2BAD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Function</w:t>
      </w:r>
      <w:proofErr w:type="spellEnd"/>
      <w:r w:rsidRPr="10E07750">
        <w:rPr>
          <w:rFonts w:ascii="Menlo" w:hAnsi="Menlo" w:cs="Menlo"/>
          <w:i/>
          <w:color w:val="435B67"/>
          <w:sz w:val="20"/>
          <w:szCs w:val="20"/>
        </w:rPr>
        <w:t xml:space="preserve"> to swap station id by </w:t>
      </w:r>
      <w:proofErr w:type="spellStart"/>
      <w:r w:rsidRPr="10E07750">
        <w:rPr>
          <w:rFonts w:ascii="Menlo" w:hAnsi="Menlo" w:cs="Menlo"/>
          <w:i/>
          <w:color w:val="435B67"/>
          <w:sz w:val="20"/>
          <w:szCs w:val="20"/>
        </w:rPr>
        <w:t>name</w:t>
      </w:r>
      <w:proofErr w:type="spellEnd"/>
      <w:r w:rsidRPr="10E07750">
        <w:rPr>
          <w:rFonts w:ascii="Menlo" w:hAnsi="Menlo" w:cs="Menlo"/>
          <w:i/>
          <w:color w:val="435B67"/>
          <w:sz w:val="20"/>
          <w:szCs w:val="20"/>
        </w:rPr>
        <w:t xml:space="preserve"> in a </w:t>
      </w:r>
      <w:proofErr w:type="spellStart"/>
      <w:r w:rsidRPr="10E07750">
        <w:rPr>
          <w:rFonts w:ascii="Menlo" w:hAnsi="Menlo" w:cs="Menlo"/>
          <w:i/>
          <w:color w:val="435B67"/>
          <w:sz w:val="20"/>
          <w:szCs w:val="20"/>
        </w:rPr>
        <w:t>list</w:t>
      </w:r>
      <w:proofErr w:type="spellEnd"/>
    </w:p>
    <w:p w14:paraId="44576D21"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9025158"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findname</w:t>
      </w:r>
      <w:proofErr w:type="spellEnd"/>
      <w:r w:rsidRPr="10E07750">
        <w:rPr>
          <w:rFonts w:ascii="Menlo" w:hAnsi="Menlo" w:cs="Menlo"/>
          <w:color w:val="5D7082"/>
          <w:sz w:val="20"/>
          <w:szCs w:val="20"/>
        </w:rPr>
        <w:t>(directions):</w:t>
      </w:r>
    </w:p>
    <w:p w14:paraId="18F78C5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convert</w:t>
      </w:r>
      <w:proofErr w:type="spellEnd"/>
      <w:proofErr w:type="gramEnd"/>
      <w:r w:rsidRPr="10E07750">
        <w:rPr>
          <w:rFonts w:ascii="Menlo" w:hAnsi="Menlo" w:cs="Menlo"/>
          <w:color w:val="229295"/>
          <w:sz w:val="20"/>
          <w:szCs w:val="20"/>
        </w:rPr>
        <w:t xml:space="preserve"> = </w:t>
      </w:r>
      <w:r w:rsidRPr="10E07750">
        <w:rPr>
          <w:rFonts w:ascii="Menlo" w:hAnsi="Menlo" w:cs="Menlo"/>
          <w:color w:val="5D7082"/>
          <w:sz w:val="20"/>
          <w:szCs w:val="20"/>
        </w:rPr>
        <w:t>[]</w:t>
      </w:r>
    </w:p>
    <w:p w14:paraId="6BCEAFC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id_station</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directions </w:t>
      </w:r>
      <w:r w:rsidRPr="10E07750">
        <w:rPr>
          <w:rFonts w:ascii="Menlo" w:hAnsi="Menlo" w:cs="Menlo"/>
          <w:color w:val="5D7082"/>
          <w:sz w:val="20"/>
          <w:szCs w:val="20"/>
        </w:rPr>
        <w:t>:</w:t>
      </w:r>
    </w:p>
    <w:p w14:paraId="73395F0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station_id</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info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items</w:t>
      </w:r>
      <w:r w:rsidRPr="10E07750">
        <w:rPr>
          <w:rFonts w:ascii="Menlo" w:hAnsi="Menlo" w:cs="Menlo"/>
          <w:color w:val="5D7082"/>
          <w:sz w:val="20"/>
          <w:szCs w:val="20"/>
        </w:rPr>
        <w:t>():</w:t>
      </w:r>
    </w:p>
    <w:p w14:paraId="7AFF2FD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id_station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station_id</w:t>
      </w:r>
      <w:proofErr w:type="spellEnd"/>
      <w:r w:rsidRPr="10E07750">
        <w:rPr>
          <w:rFonts w:ascii="Menlo" w:hAnsi="Menlo" w:cs="Menlo"/>
          <w:color w:val="5D7082"/>
          <w:sz w:val="20"/>
          <w:szCs w:val="20"/>
        </w:rPr>
        <w:t>:</w:t>
      </w:r>
    </w:p>
    <w:p w14:paraId="2ADB09A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convert</w:t>
      </w:r>
      <w:r w:rsidRPr="10E07750">
        <w:rPr>
          <w:rFonts w:ascii="Menlo" w:hAnsi="Menlo" w:cs="Menlo"/>
          <w:color w:val="5D7082"/>
          <w:sz w:val="20"/>
          <w:szCs w:val="20"/>
        </w:rPr>
        <w:t>.</w:t>
      </w:r>
      <w:r w:rsidRPr="10E07750">
        <w:rPr>
          <w:rFonts w:ascii="Menlo" w:hAnsi="Menlo" w:cs="Menlo"/>
          <w:color w:val="21614C"/>
          <w:sz w:val="20"/>
          <w:szCs w:val="20"/>
        </w:rPr>
        <w:t>append</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info</w:t>
      </w:r>
      <w:r w:rsidRPr="10E07750">
        <w:rPr>
          <w:rFonts w:ascii="Menlo" w:hAnsi="Menlo" w:cs="Menlo"/>
          <w:color w:val="5D7082"/>
          <w:sz w:val="20"/>
          <w:szCs w:val="20"/>
        </w:rPr>
        <w:t>[0])</w:t>
      </w:r>
    </w:p>
    <w:p w14:paraId="300ED8B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convert</w:t>
      </w:r>
      <w:proofErr w:type="spellEnd"/>
    </w:p>
    <w:p w14:paraId="449D888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A8C6468"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26F4EC2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To test the code </w:t>
      </w:r>
      <w:proofErr w:type="spellStart"/>
      <w:r w:rsidRPr="10E07750">
        <w:rPr>
          <w:rFonts w:ascii="Menlo" w:hAnsi="Menlo" w:cs="Menlo"/>
          <w:i/>
          <w:color w:val="435B67"/>
          <w:sz w:val="20"/>
          <w:szCs w:val="20"/>
        </w:rPr>
        <w:t>manualy</w:t>
      </w:r>
      <w:proofErr w:type="spellEnd"/>
      <w:r w:rsidRPr="10E07750">
        <w:rPr>
          <w:rFonts w:ascii="Menlo" w:hAnsi="Menlo" w:cs="Menlo"/>
          <w:i/>
          <w:color w:val="435B67"/>
          <w:sz w:val="20"/>
          <w:szCs w:val="20"/>
        </w:rPr>
        <w:t xml:space="preserve"> </w:t>
      </w:r>
    </w:p>
    <w:p w14:paraId="1D149679"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9DD4E90"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A1BC366"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__</w:t>
      </w:r>
      <w:proofErr w:type="spellStart"/>
      <w:r w:rsidRPr="10E07750">
        <w:rPr>
          <w:rFonts w:ascii="Menlo" w:hAnsi="Menlo" w:cs="Menlo"/>
          <w:color w:val="229295"/>
          <w:sz w:val="20"/>
          <w:szCs w:val="20"/>
        </w:rPr>
        <w:t>name</w:t>
      </w:r>
      <w:proofErr w:type="spellEnd"/>
      <w:r w:rsidRPr="10E07750">
        <w:rPr>
          <w:rFonts w:ascii="Menlo" w:hAnsi="Menlo" w:cs="Menlo"/>
          <w:color w:val="229295"/>
          <w:sz w:val="20"/>
          <w:szCs w:val="20"/>
        </w:rPr>
        <w:t xml:space="preserve">__ == </w:t>
      </w:r>
      <w:r w:rsidRPr="10E07750">
        <w:rPr>
          <w:rFonts w:ascii="Menlo" w:hAnsi="Menlo" w:cs="Menlo"/>
          <w:color w:val="5D7082"/>
          <w:sz w:val="20"/>
          <w:szCs w:val="20"/>
        </w:rPr>
        <w:t>"__main__":</w:t>
      </w:r>
    </w:p>
    <w:p w14:paraId="16241F2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Create</w:t>
      </w:r>
      <w:proofErr w:type="spellEnd"/>
      <w:r w:rsidRPr="10E07750">
        <w:rPr>
          <w:rFonts w:ascii="Menlo" w:hAnsi="Menlo" w:cs="Menlo"/>
          <w:i/>
          <w:color w:val="435B67"/>
          <w:sz w:val="20"/>
          <w:szCs w:val="20"/>
        </w:rPr>
        <w:t xml:space="preserve"> a graph instance</w:t>
      </w:r>
    </w:p>
    <w:p w14:paraId="02CB379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graph</w:t>
      </w:r>
      <w:proofErr w:type="gramEnd"/>
      <w:r w:rsidRPr="10E07750">
        <w:rPr>
          <w:rFonts w:ascii="Menlo" w:hAnsi="Menlo" w:cs="Menlo"/>
          <w:color w:val="229295"/>
          <w:sz w:val="20"/>
          <w:szCs w:val="20"/>
        </w:rPr>
        <w:t xml:space="preserve"> = </w:t>
      </w:r>
      <w:r w:rsidRPr="10E07750">
        <w:rPr>
          <w:rFonts w:ascii="Menlo" w:hAnsi="Menlo" w:cs="Menlo"/>
          <w:color w:val="21614C"/>
          <w:sz w:val="20"/>
          <w:szCs w:val="20"/>
        </w:rPr>
        <w:t>Graph</w:t>
      </w:r>
      <w:r w:rsidRPr="10E07750">
        <w:rPr>
          <w:rFonts w:ascii="Menlo" w:hAnsi="Menlo" w:cs="Menlo"/>
          <w:color w:val="5D7082"/>
          <w:sz w:val="20"/>
          <w:szCs w:val="20"/>
        </w:rPr>
        <w:t>()</w:t>
      </w:r>
    </w:p>
    <w:p w14:paraId="4920665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B02B9D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 Check </w:t>
      </w:r>
      <w:proofErr w:type="spellStart"/>
      <w:r w:rsidRPr="10E07750">
        <w:rPr>
          <w:rFonts w:ascii="Menlo" w:hAnsi="Menlo" w:cs="Menlo"/>
          <w:i/>
          <w:color w:val="435B67"/>
          <w:sz w:val="20"/>
          <w:szCs w:val="20"/>
        </w:rPr>
        <w:t>connectivity</w:t>
      </w:r>
      <w:proofErr w:type="spellEnd"/>
    </w:p>
    <w:p w14:paraId="32A0AB0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is</w:t>
      </w:r>
      <w:proofErr w:type="gramEnd"/>
      <w:r w:rsidRPr="10E07750">
        <w:rPr>
          <w:rFonts w:ascii="Menlo" w:hAnsi="Menlo" w:cs="Menlo"/>
          <w:color w:val="229295"/>
          <w:sz w:val="20"/>
          <w:szCs w:val="20"/>
        </w:rPr>
        <w:t>_connected</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is_connected</w:t>
      </w:r>
      <w:proofErr w:type="spellEnd"/>
      <w:r w:rsidRPr="10E07750">
        <w:rPr>
          <w:rFonts w:ascii="Menlo" w:hAnsi="Menlo" w:cs="Menlo"/>
          <w:color w:val="5D7082"/>
          <w:sz w:val="20"/>
          <w:szCs w:val="20"/>
        </w:rPr>
        <w:t>()</w:t>
      </w:r>
    </w:p>
    <w:p w14:paraId="58CED6E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121668A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is_connected</w:t>
      </w:r>
      <w:proofErr w:type="spellEnd"/>
      <w:r w:rsidRPr="10E07750">
        <w:rPr>
          <w:rFonts w:ascii="Menlo" w:hAnsi="Menlo" w:cs="Menlo"/>
          <w:color w:val="5D7082"/>
          <w:sz w:val="20"/>
          <w:szCs w:val="20"/>
        </w:rPr>
        <w:t>:</w:t>
      </w:r>
    </w:p>
    <w:p w14:paraId="00BAA71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print</w:t>
      </w:r>
      <w:proofErr w:type="spellEnd"/>
      <w:r w:rsidRPr="10E07750">
        <w:rPr>
          <w:rFonts w:ascii="Menlo" w:hAnsi="Menlo" w:cs="Menlo"/>
          <w:color w:val="5D7082"/>
          <w:sz w:val="20"/>
          <w:szCs w:val="20"/>
        </w:rPr>
        <w:t>(</w:t>
      </w:r>
      <w:proofErr w:type="gramEnd"/>
      <w:r w:rsidRPr="10E07750">
        <w:rPr>
          <w:rFonts w:ascii="Menlo" w:hAnsi="Menlo" w:cs="Menlo"/>
          <w:color w:val="5D7082"/>
          <w:sz w:val="20"/>
          <w:szCs w:val="20"/>
        </w:rPr>
        <w:t>"Le graphe est connecté.")</w:t>
      </w:r>
    </w:p>
    <w:p w14:paraId="13A9DD7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5D7082"/>
          <w:sz w:val="20"/>
          <w:szCs w:val="20"/>
        </w:rPr>
        <w:t>else</w:t>
      </w:r>
      <w:proofErr w:type="spellEnd"/>
      <w:r w:rsidRPr="10E07750">
        <w:rPr>
          <w:rFonts w:ascii="Menlo" w:hAnsi="Menlo" w:cs="Menlo"/>
          <w:color w:val="5D7082"/>
          <w:sz w:val="20"/>
          <w:szCs w:val="20"/>
        </w:rPr>
        <w:t>:</w:t>
      </w:r>
      <w:proofErr w:type="gramEnd"/>
    </w:p>
    <w:p w14:paraId="76A15D6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print</w:t>
      </w:r>
      <w:proofErr w:type="spellEnd"/>
      <w:r w:rsidRPr="10E07750">
        <w:rPr>
          <w:rFonts w:ascii="Menlo" w:hAnsi="Menlo" w:cs="Menlo"/>
          <w:color w:val="5D7082"/>
          <w:sz w:val="20"/>
          <w:szCs w:val="20"/>
        </w:rPr>
        <w:t>(</w:t>
      </w:r>
      <w:proofErr w:type="gramEnd"/>
      <w:r w:rsidRPr="10E07750">
        <w:rPr>
          <w:rFonts w:ascii="Menlo" w:hAnsi="Menlo" w:cs="Menlo"/>
          <w:color w:val="5D7082"/>
          <w:sz w:val="20"/>
          <w:szCs w:val="20"/>
        </w:rPr>
        <w:t>"Le graphe n'est pas connecté.")</w:t>
      </w:r>
    </w:p>
    <w:p w14:paraId="2789B2A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68971AD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start</w:t>
      </w:r>
      <w:proofErr w:type="gramEnd"/>
      <w:r w:rsidRPr="10E07750">
        <w:rPr>
          <w:rFonts w:ascii="Menlo" w:hAnsi="Menlo" w:cs="Menlo"/>
          <w:color w:val="229295"/>
          <w:sz w:val="20"/>
          <w:szCs w:val="20"/>
        </w:rPr>
        <w:t>_node</w:t>
      </w:r>
      <w:proofErr w:type="spellEnd"/>
      <w:r w:rsidRPr="10E07750">
        <w:rPr>
          <w:rFonts w:ascii="Menlo" w:hAnsi="Menlo" w:cs="Menlo"/>
          <w:color w:val="229295"/>
          <w:sz w:val="20"/>
          <w:szCs w:val="20"/>
        </w:rPr>
        <w:t xml:space="preserve"> = </w:t>
      </w:r>
      <w:r w:rsidRPr="10E07750">
        <w:rPr>
          <w:rFonts w:ascii="Menlo" w:hAnsi="Menlo" w:cs="Menlo"/>
          <w:color w:val="21614C"/>
          <w:sz w:val="20"/>
          <w:szCs w:val="20"/>
        </w:rPr>
        <w:t>input</w:t>
      </w:r>
      <w:r w:rsidRPr="10E07750">
        <w:rPr>
          <w:rFonts w:ascii="Menlo" w:hAnsi="Menlo" w:cs="Menlo"/>
          <w:color w:val="5D7082"/>
          <w:sz w:val="20"/>
          <w:szCs w:val="20"/>
        </w:rPr>
        <w:t>("start : ")</w:t>
      </w:r>
    </w:p>
    <w:p w14:paraId="07EE6F9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 xml:space="preserve"> = </w:t>
      </w:r>
      <w:r w:rsidRPr="10E07750">
        <w:rPr>
          <w:rFonts w:ascii="Menlo" w:hAnsi="Menlo" w:cs="Menlo"/>
          <w:color w:val="21614C"/>
          <w:sz w:val="20"/>
          <w:szCs w:val="20"/>
        </w:rPr>
        <w:t>input</w:t>
      </w:r>
      <w:r w:rsidRPr="10E07750">
        <w:rPr>
          <w:rFonts w:ascii="Menlo" w:hAnsi="Menlo" w:cs="Menlo"/>
          <w:color w:val="5D7082"/>
          <w:sz w:val="20"/>
          <w:szCs w:val="20"/>
        </w:rPr>
        <w:t>("</w:t>
      </w:r>
      <w:proofErr w:type="spellStart"/>
      <w:r w:rsidRPr="10E07750">
        <w:rPr>
          <w:rFonts w:ascii="Menlo" w:hAnsi="Menlo" w:cs="Menlo"/>
          <w:color w:val="5D7082"/>
          <w:sz w:val="20"/>
          <w:szCs w:val="20"/>
        </w:rPr>
        <w:t>dest</w:t>
      </w:r>
      <w:proofErr w:type="spellEnd"/>
      <w:r w:rsidRPr="10E07750">
        <w:rPr>
          <w:rFonts w:ascii="Menlo" w:hAnsi="Menlo" w:cs="Menlo"/>
          <w:color w:val="5D7082"/>
          <w:sz w:val="20"/>
          <w:szCs w:val="20"/>
        </w:rPr>
        <w:t xml:space="preserve"> : ")</w:t>
      </w:r>
    </w:p>
    <w:p w14:paraId="613BF5D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5453B20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shortest</w:t>
      </w:r>
      <w:proofErr w:type="gramEnd"/>
      <w:r w:rsidRPr="10E07750">
        <w:rPr>
          <w:rFonts w:ascii="Menlo" w:hAnsi="Menlo" w:cs="Menlo"/>
          <w:color w:val="229295"/>
          <w:sz w:val="20"/>
          <w:szCs w:val="20"/>
        </w:rPr>
        <w:t>_path</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bellman_ford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start_node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destination</w:t>
      </w:r>
      <w:r w:rsidRPr="10E07750">
        <w:rPr>
          <w:rFonts w:ascii="Menlo" w:hAnsi="Menlo" w:cs="Menlo"/>
          <w:color w:val="5D7082"/>
          <w:sz w:val="20"/>
          <w:szCs w:val="20"/>
        </w:rPr>
        <w:t>)[1]</w:t>
      </w:r>
    </w:p>
    <w:p w14:paraId="29E12D0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lastRenderedPageBreak/>
        <w:t xml:space="preserve">    </w:t>
      </w:r>
    </w:p>
    <w:p w14:paraId="3E893CC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transfert</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get_transfert</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start_node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destination</w:t>
      </w:r>
      <w:r w:rsidRPr="10E07750">
        <w:rPr>
          <w:rFonts w:ascii="Menlo" w:hAnsi="Menlo" w:cs="Menlo"/>
          <w:color w:val="5D7082"/>
          <w:sz w:val="20"/>
          <w:szCs w:val="20"/>
        </w:rPr>
        <w:t>)</w:t>
      </w:r>
    </w:p>
    <w:p w14:paraId="31ECC8C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63E030A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time</w:t>
      </w:r>
      <w:proofErr w:type="gramEnd"/>
      <w:r w:rsidRPr="10E07750">
        <w:rPr>
          <w:rFonts w:ascii="Menlo" w:hAnsi="Menlo" w:cs="Menlo"/>
          <w:color w:val="229295"/>
          <w:sz w:val="20"/>
          <w:szCs w:val="20"/>
        </w:rPr>
        <w:t>_sp</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calculateTime</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start_node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destination</w:t>
      </w:r>
      <w:r w:rsidRPr="10E07750">
        <w:rPr>
          <w:rFonts w:ascii="Menlo" w:hAnsi="Menlo" w:cs="Menlo"/>
          <w:color w:val="5D7082"/>
          <w:sz w:val="20"/>
          <w:szCs w:val="20"/>
        </w:rPr>
        <w:t>)</w:t>
      </w:r>
    </w:p>
    <w:p w14:paraId="2AB7116B"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C2409C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Call the </w:t>
      </w:r>
      <w:proofErr w:type="spellStart"/>
      <w:r w:rsidRPr="10E07750">
        <w:rPr>
          <w:rFonts w:ascii="Menlo" w:hAnsi="Menlo" w:cs="Menlo"/>
          <w:i/>
          <w:color w:val="435B67"/>
          <w:sz w:val="20"/>
          <w:szCs w:val="20"/>
        </w:rPr>
        <w:t>function</w:t>
      </w:r>
      <w:proofErr w:type="spellEnd"/>
      <w:r w:rsidRPr="10E07750">
        <w:rPr>
          <w:rFonts w:ascii="Menlo" w:hAnsi="Menlo" w:cs="Menlo"/>
          <w:i/>
          <w:color w:val="435B67"/>
          <w:sz w:val="20"/>
          <w:szCs w:val="20"/>
        </w:rPr>
        <w:t xml:space="preserve"> to </w:t>
      </w:r>
      <w:proofErr w:type="spellStart"/>
      <w:r w:rsidRPr="10E07750">
        <w:rPr>
          <w:rFonts w:ascii="Menlo" w:hAnsi="Menlo" w:cs="Menlo"/>
          <w:i/>
          <w:color w:val="435B67"/>
          <w:sz w:val="20"/>
          <w:szCs w:val="20"/>
        </w:rPr>
        <w:t>get</w:t>
      </w:r>
      <w:proofErr w:type="spellEnd"/>
      <w:r w:rsidRPr="10E07750">
        <w:rPr>
          <w:rFonts w:ascii="Menlo" w:hAnsi="Menlo" w:cs="Menlo"/>
          <w:i/>
          <w:color w:val="435B67"/>
          <w:sz w:val="20"/>
          <w:szCs w:val="20"/>
        </w:rPr>
        <w:t xml:space="preserve"> directions for </w:t>
      </w:r>
      <w:proofErr w:type="spellStart"/>
      <w:r w:rsidRPr="10E07750">
        <w:rPr>
          <w:rFonts w:ascii="Menlo" w:hAnsi="Menlo" w:cs="Menlo"/>
          <w:i/>
          <w:color w:val="435B67"/>
          <w:sz w:val="20"/>
          <w:szCs w:val="20"/>
        </w:rPr>
        <w:t>each</w:t>
      </w:r>
      <w:proofErr w:type="spellEnd"/>
      <w:r w:rsidRPr="10E07750">
        <w:rPr>
          <w:rFonts w:ascii="Menlo" w:hAnsi="Menlo" w:cs="Menlo"/>
          <w:i/>
          <w:color w:val="435B67"/>
          <w:sz w:val="20"/>
          <w:szCs w:val="20"/>
        </w:rPr>
        <w:t xml:space="preserve"> line in </w:t>
      </w:r>
      <w:proofErr w:type="spellStart"/>
      <w:r w:rsidRPr="10E07750">
        <w:rPr>
          <w:rFonts w:ascii="Menlo" w:hAnsi="Menlo" w:cs="Menlo"/>
          <w:i/>
          <w:color w:val="435B67"/>
          <w:sz w:val="20"/>
          <w:szCs w:val="20"/>
        </w:rPr>
        <w:t>your</w:t>
      </w:r>
      <w:proofErr w:type="spellEnd"/>
      <w:r w:rsidRPr="10E07750">
        <w:rPr>
          <w:rFonts w:ascii="Menlo" w:hAnsi="Menlo" w:cs="Menlo"/>
          <w:i/>
          <w:color w:val="435B67"/>
          <w:sz w:val="20"/>
          <w:szCs w:val="20"/>
        </w:rPr>
        <w:t xml:space="preserve"> route</w:t>
      </w:r>
    </w:p>
    <w:p w14:paraId="1D98750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route</w:t>
      </w:r>
      <w:proofErr w:type="gramEnd"/>
      <w:r w:rsidRPr="10E07750">
        <w:rPr>
          <w:rFonts w:ascii="Menlo" w:hAnsi="Menlo" w:cs="Menlo"/>
          <w:color w:val="229295"/>
          <w:sz w:val="20"/>
          <w:szCs w:val="20"/>
        </w:rPr>
        <w:t>_directions</w:t>
      </w:r>
      <w:proofErr w:type="spellEnd"/>
      <w:r w:rsidRPr="10E07750">
        <w:rPr>
          <w:rFonts w:ascii="Menlo" w:hAnsi="Menlo" w:cs="Menlo"/>
          <w:color w:val="229295"/>
          <w:sz w:val="20"/>
          <w:szCs w:val="20"/>
        </w:rPr>
        <w:t xml:space="preserve"> = </w:t>
      </w:r>
      <w:proofErr w:type="spellStart"/>
      <w:r w:rsidRPr="10E07750">
        <w:rPr>
          <w:rFonts w:ascii="Menlo" w:hAnsi="Menlo" w:cs="Menlo"/>
          <w:color w:val="21614C"/>
          <w:sz w:val="20"/>
          <w:szCs w:val="20"/>
        </w:rPr>
        <w:t>find_directions</w:t>
      </w:r>
      <w:proofErr w:type="spellEnd"/>
      <w:r w:rsidRPr="10E07750">
        <w:rPr>
          <w:rFonts w:ascii="Menlo" w:hAnsi="Menlo" w:cs="Menlo"/>
          <w:color w:val="5D7082"/>
          <w:sz w:val="20"/>
          <w:szCs w:val="20"/>
        </w:rPr>
        <w:t>(</w:t>
      </w:r>
      <w:r w:rsidRPr="10E07750">
        <w:rPr>
          <w:rFonts w:ascii="Menlo" w:hAnsi="Menlo" w:cs="Menlo"/>
          <w:color w:val="21614C"/>
          <w:sz w:val="20"/>
          <w:szCs w:val="20"/>
        </w:rPr>
        <w:t>transfert</w:t>
      </w:r>
      <w:r w:rsidRPr="10E07750">
        <w:rPr>
          <w:rFonts w:ascii="Menlo" w:hAnsi="Menlo" w:cs="Menlo"/>
          <w:color w:val="5D7082"/>
          <w:sz w:val="20"/>
          <w:szCs w:val="20"/>
        </w:rPr>
        <w:t>)</w:t>
      </w:r>
    </w:p>
    <w:p w14:paraId="7CCD936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59CFA2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2234E63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rPr>
        <w:t xml:space="preserve">    </w:t>
      </w:r>
      <w:r w:rsidRPr="10E07750">
        <w:rPr>
          <w:rFonts w:ascii="Menlo" w:hAnsi="Menlo" w:cs="Menlo"/>
          <w:color w:val="21614C"/>
          <w:sz w:val="20"/>
          <w:szCs w:val="20"/>
          <w:lang w:val="en-US"/>
        </w:rPr>
        <w:t>print</w:t>
      </w:r>
      <w:r w:rsidRPr="10E07750">
        <w:rPr>
          <w:rFonts w:ascii="Menlo" w:hAnsi="Menlo" w:cs="Menlo"/>
          <w:color w:val="5D7082"/>
          <w:sz w:val="20"/>
          <w:szCs w:val="20"/>
          <w:lang w:val="en-US"/>
        </w:rPr>
        <w:t>(</w:t>
      </w:r>
      <w:r w:rsidRPr="10E07750">
        <w:rPr>
          <w:rFonts w:ascii="Menlo" w:hAnsi="Menlo" w:cs="Menlo"/>
          <w:color w:val="21614C"/>
          <w:sz w:val="20"/>
          <w:szCs w:val="20"/>
          <w:lang w:val="en-US"/>
        </w:rPr>
        <w:t>shortest_path</w:t>
      </w:r>
      <w:r w:rsidRPr="10E07750">
        <w:rPr>
          <w:rFonts w:ascii="Menlo" w:hAnsi="Menlo" w:cs="Menlo"/>
          <w:color w:val="5D7082"/>
          <w:sz w:val="20"/>
          <w:szCs w:val="20"/>
          <w:lang w:val="en-US"/>
        </w:rPr>
        <w:t>,"\n","\n</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transfert</w:t>
      </w:r>
      <w:proofErr w:type="gramEnd"/>
      <w:r w:rsidRPr="10E07750">
        <w:rPr>
          <w:rFonts w:ascii="Menlo" w:hAnsi="Menlo" w:cs="Menlo"/>
          <w:color w:val="5D7082"/>
          <w:sz w:val="20"/>
          <w:szCs w:val="20"/>
          <w:lang w:val="en-US"/>
        </w:rPr>
        <w:t>,"\n","\n",</w:t>
      </w:r>
      <w:r w:rsidRPr="10E07750">
        <w:rPr>
          <w:rFonts w:ascii="Menlo" w:hAnsi="Menlo" w:cs="Menlo"/>
          <w:color w:val="21614C"/>
          <w:sz w:val="20"/>
          <w:szCs w:val="20"/>
          <w:lang w:val="en-US"/>
        </w:rPr>
        <w:t>time_sp</w:t>
      </w:r>
      <w:r w:rsidRPr="10E07750">
        <w:rPr>
          <w:rFonts w:ascii="Menlo" w:hAnsi="Menlo" w:cs="Menlo"/>
          <w:color w:val="5D7082"/>
          <w:sz w:val="20"/>
          <w:szCs w:val="20"/>
          <w:lang w:val="en-US"/>
        </w:rPr>
        <w:t>,"\n","\n",</w:t>
      </w:r>
      <w:r w:rsidRPr="10E07750">
        <w:rPr>
          <w:rFonts w:ascii="Menlo" w:hAnsi="Menlo" w:cs="Menlo"/>
          <w:color w:val="21614C"/>
          <w:sz w:val="20"/>
          <w:szCs w:val="20"/>
          <w:lang w:val="en-US"/>
        </w:rPr>
        <w:t>route_directions</w:t>
      </w:r>
      <w:r w:rsidRPr="10E07750">
        <w:rPr>
          <w:rFonts w:ascii="Menlo" w:hAnsi="Menlo" w:cs="Menlo"/>
          <w:color w:val="5D7082"/>
          <w:sz w:val="20"/>
          <w:szCs w:val="20"/>
          <w:lang w:val="en-US"/>
        </w:rPr>
        <w:t>,"\n",)</w:t>
      </w:r>
    </w:p>
    <w:p w14:paraId="627062D5"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0C8C6E9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1614C"/>
          <w:sz w:val="20"/>
          <w:szCs w:val="20"/>
        </w:rPr>
        <w:t>print</w:t>
      </w:r>
      <w:proofErr w:type="spellEnd"/>
      <w:proofErr w:type="gramEnd"/>
      <w:r w:rsidRPr="10E07750">
        <w:rPr>
          <w:rFonts w:ascii="Menlo" w:hAnsi="Menlo" w:cs="Menlo"/>
          <w:color w:val="5D7082"/>
          <w:sz w:val="20"/>
          <w:szCs w:val="20"/>
        </w:rPr>
        <w:t>(</w:t>
      </w:r>
      <w:proofErr w:type="spellStart"/>
      <w:r w:rsidRPr="10E07750">
        <w:rPr>
          <w:rFonts w:ascii="Menlo" w:hAnsi="Menlo" w:cs="Menlo"/>
          <w:color w:val="21614C"/>
          <w:sz w:val="20"/>
          <w:szCs w:val="20"/>
        </w:rPr>
        <w:t>findname</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route_directions</w:t>
      </w:r>
      <w:proofErr w:type="spellEnd"/>
      <w:r w:rsidRPr="10E07750">
        <w:rPr>
          <w:rFonts w:ascii="Menlo" w:hAnsi="Menlo" w:cs="Menlo"/>
          <w:color w:val="5D7082"/>
          <w:sz w:val="20"/>
          <w:szCs w:val="20"/>
        </w:rPr>
        <w:t>))</w:t>
      </w:r>
    </w:p>
    <w:p w14:paraId="027AFE8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382736E"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E93114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66FCABF3" w14:textId="740C2282" w:rsidR="00C55D8E" w:rsidRDefault="00C55D8E">
      <w:pPr>
        <w:rPr>
          <w:b/>
          <w:sz w:val="20"/>
          <w:szCs w:val="20"/>
          <w:lang w:val="en-US"/>
        </w:rPr>
      </w:pPr>
      <w:r w:rsidRPr="10E07750">
        <w:rPr>
          <w:b/>
          <w:sz w:val="20"/>
          <w:szCs w:val="20"/>
          <w:lang w:val="en-US"/>
        </w:rPr>
        <w:br w:type="page"/>
      </w:r>
    </w:p>
    <w:p w14:paraId="1094DAAD" w14:textId="742DC83C" w:rsidR="00C55D8E" w:rsidRDefault="00C55D8E" w:rsidP="003E3496">
      <w:pPr>
        <w:rPr>
          <w:b/>
          <w:sz w:val="28"/>
          <w:szCs w:val="28"/>
          <w:lang w:val="en-US"/>
        </w:rPr>
      </w:pPr>
      <w:r w:rsidRPr="0B3F5050">
        <w:rPr>
          <w:b/>
          <w:sz w:val="28"/>
          <w:szCs w:val="28"/>
          <w:lang w:val="en-US"/>
        </w:rPr>
        <w:lastRenderedPageBreak/>
        <w:t>APP.PY</w:t>
      </w:r>
    </w:p>
    <w:p w14:paraId="72553FCC" w14:textId="77777777" w:rsidR="00C55D8E" w:rsidRDefault="00C55D8E" w:rsidP="003E3496">
      <w:pPr>
        <w:rPr>
          <w:b/>
          <w:sz w:val="20"/>
          <w:szCs w:val="20"/>
          <w:lang w:val="en-US"/>
        </w:rPr>
      </w:pPr>
    </w:p>
    <w:p w14:paraId="62FD24C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tkinter</w:t>
      </w:r>
      <w:proofErr w:type="spellEnd"/>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as</w:t>
      </w: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tk</w:t>
      </w:r>
      <w:proofErr w:type="spellEnd"/>
      <w:proofErr w:type="gramEnd"/>
    </w:p>
    <w:p w14:paraId="247927AF"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from</w:t>
      </w:r>
      <w:r w:rsidRPr="10E07750">
        <w:rPr>
          <w:rFonts w:ascii="Menlo" w:hAnsi="Menlo" w:cs="Menlo"/>
          <w:color w:val="229295"/>
          <w:sz w:val="20"/>
          <w:szCs w:val="20"/>
          <w:lang w:val="en-US"/>
        </w:rPr>
        <w:t xml:space="preserve"> data </w:t>
      </w: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position</w:t>
      </w:r>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gramStart"/>
      <w:r w:rsidRPr="10E07750">
        <w:rPr>
          <w:rFonts w:ascii="Menlo" w:hAnsi="Menlo" w:cs="Menlo"/>
          <w:color w:val="229295"/>
          <w:sz w:val="20"/>
          <w:szCs w:val="20"/>
          <w:lang w:val="en-US"/>
        </w:rPr>
        <w:t xml:space="preserve">lines </w:t>
      </w:r>
      <w:r w:rsidRPr="10E07750">
        <w:rPr>
          <w:rFonts w:ascii="Menlo" w:hAnsi="Menlo" w:cs="Menlo"/>
          <w:color w:val="5D7082"/>
          <w:sz w:val="20"/>
          <w:szCs w:val="20"/>
          <w:lang w:val="en-US"/>
        </w:rPr>
        <w:t>,</w:t>
      </w:r>
      <w:proofErr w:type="gramEnd"/>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line_colors</w:t>
      </w:r>
      <w:proofErr w:type="spellEnd"/>
      <w:r w:rsidRPr="10E07750">
        <w:rPr>
          <w:rFonts w:ascii="Menlo" w:hAnsi="Menlo" w:cs="Menlo"/>
          <w:color w:val="229295"/>
          <w:sz w:val="20"/>
          <w:szCs w:val="20"/>
          <w:lang w:val="en-US"/>
        </w:rPr>
        <w:t xml:space="preserve"> </w:t>
      </w:r>
    </w:p>
    <w:p w14:paraId="56F4374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from</w:t>
      </w:r>
      <w:r w:rsidRPr="10E07750">
        <w:rPr>
          <w:rFonts w:ascii="Menlo" w:hAnsi="Menlo" w:cs="Menlo"/>
          <w:color w:val="229295"/>
          <w:sz w:val="20"/>
          <w:szCs w:val="20"/>
          <w:lang w:val="en-US"/>
        </w:rPr>
        <w:t xml:space="preserve"> graph </w:t>
      </w: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Graph  </w:t>
      </w:r>
    </w:p>
    <w:p w14:paraId="71FA2676"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5D7082"/>
          <w:sz w:val="20"/>
          <w:szCs w:val="20"/>
          <w:lang w:val="en-US"/>
        </w:rPr>
        <w:t>from</w:t>
      </w:r>
      <w:r w:rsidRPr="10E07750">
        <w:rPr>
          <w:rFonts w:ascii="Menlo" w:hAnsi="Menlo" w:cs="Menlo"/>
          <w:color w:val="229295"/>
          <w:sz w:val="20"/>
          <w:szCs w:val="20"/>
          <w:lang w:val="en-US"/>
        </w:rPr>
        <w:t xml:space="preserve"> main </w:t>
      </w:r>
      <w:r w:rsidRPr="10E07750">
        <w:rPr>
          <w:rFonts w:ascii="Menlo" w:hAnsi="Menlo" w:cs="Menlo"/>
          <w:color w:val="5D7082"/>
          <w:sz w:val="20"/>
          <w:szCs w:val="20"/>
          <w:lang w:val="en-US"/>
        </w:rPr>
        <w:t>import</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find_directions</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proofErr w:type="spellStart"/>
      <w:proofErr w:type="gramStart"/>
      <w:r w:rsidRPr="10E07750">
        <w:rPr>
          <w:rFonts w:ascii="Menlo" w:hAnsi="Menlo" w:cs="Menlo"/>
          <w:color w:val="229295"/>
          <w:sz w:val="20"/>
          <w:szCs w:val="20"/>
          <w:lang w:val="en-US"/>
        </w:rPr>
        <w:t>findname</w:t>
      </w:r>
      <w:proofErr w:type="spellEnd"/>
      <w:proofErr w:type="gramEnd"/>
    </w:p>
    <w:p w14:paraId="24A2847D"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09C1806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graph = </w:t>
      </w:r>
      <w:proofErr w:type="gramStart"/>
      <w:r w:rsidRPr="10E07750">
        <w:rPr>
          <w:rFonts w:ascii="Menlo" w:hAnsi="Menlo" w:cs="Menlo"/>
          <w:color w:val="21614C"/>
          <w:sz w:val="20"/>
          <w:szCs w:val="20"/>
          <w:lang w:val="en-US"/>
        </w:rPr>
        <w:t>Graph</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w:t>
      </w:r>
      <w:r w:rsidRPr="10E07750">
        <w:rPr>
          <w:rFonts w:ascii="Menlo" w:hAnsi="Menlo" w:cs="Menlo"/>
          <w:i/>
          <w:color w:val="435B67"/>
          <w:sz w:val="20"/>
          <w:szCs w:val="20"/>
          <w:lang w:val="en-US"/>
        </w:rPr>
        <w:t># Your graph object</w:t>
      </w:r>
    </w:p>
    <w:p w14:paraId="5F67FD2E"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3368C107"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i/>
          <w:color w:val="435B67"/>
          <w:sz w:val="20"/>
          <w:szCs w:val="20"/>
          <w:lang w:val="en-US"/>
        </w:rPr>
        <w:t># Retrieving the id from the name</w:t>
      </w:r>
    </w:p>
    <w:p w14:paraId="54C1F1E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p>
    <w:p w14:paraId="2F6AD668"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def </w:t>
      </w:r>
      <w:proofErr w:type="spellStart"/>
      <w:r w:rsidRPr="10E07750">
        <w:rPr>
          <w:rFonts w:ascii="Menlo" w:hAnsi="Menlo" w:cs="Menlo"/>
          <w:color w:val="21614C"/>
          <w:sz w:val="20"/>
          <w:szCs w:val="20"/>
          <w:lang w:val="en-US"/>
        </w:rPr>
        <w:t>found_</w:t>
      </w:r>
      <w:proofErr w:type="gramStart"/>
      <w:r w:rsidRPr="10E07750">
        <w:rPr>
          <w:rFonts w:ascii="Menlo" w:hAnsi="Menlo" w:cs="Menlo"/>
          <w:color w:val="21614C"/>
          <w:sz w:val="20"/>
          <w:szCs w:val="20"/>
          <w:lang w:val="en-US"/>
        </w:rPr>
        <w:t>ID</w:t>
      </w:r>
      <w:proofErr w:type="spellEnd"/>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name):</w:t>
      </w:r>
    </w:p>
    <w:p w14:paraId="30B02E4C"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for</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station_id</w:t>
      </w:r>
      <w:proofErr w:type="spellEnd"/>
      <w:r w:rsidRPr="10E07750">
        <w:rPr>
          <w:rFonts w:ascii="Menlo" w:hAnsi="Menlo" w:cs="Menlo"/>
          <w:color w:val="5D7082"/>
          <w:sz w:val="20"/>
          <w:szCs w:val="20"/>
          <w:lang w:val="en-US"/>
        </w:rPr>
        <w:t>,</w:t>
      </w:r>
      <w:r w:rsidRPr="10E07750">
        <w:rPr>
          <w:rFonts w:ascii="Menlo" w:hAnsi="Menlo" w:cs="Menlo"/>
          <w:color w:val="229295"/>
          <w:sz w:val="20"/>
          <w:szCs w:val="20"/>
          <w:lang w:val="en-US"/>
        </w:rPr>
        <w:t xml:space="preserve"> info </w:t>
      </w:r>
      <w:r w:rsidRPr="10E07750">
        <w:rPr>
          <w:rFonts w:ascii="Menlo" w:hAnsi="Menlo" w:cs="Menlo"/>
          <w:color w:val="5D7082"/>
          <w:sz w:val="20"/>
          <w:szCs w:val="20"/>
          <w:lang w:val="en-US"/>
        </w:rPr>
        <w:t>in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subway_data</w:t>
      </w:r>
      <w:proofErr w:type="spellEnd"/>
      <w:r w:rsidRPr="10E07750">
        <w:rPr>
          <w:rFonts w:ascii="Menlo" w:hAnsi="Menlo" w:cs="Menlo"/>
          <w:color w:val="5D7082"/>
          <w:sz w:val="20"/>
          <w:szCs w:val="20"/>
          <w:lang w:val="en-US"/>
        </w:rPr>
        <w:t>['stations'</w:t>
      </w:r>
      <w:proofErr w:type="gramStart"/>
      <w:r w:rsidRPr="10E07750">
        <w:rPr>
          <w:rFonts w:ascii="Menlo" w:hAnsi="Menlo" w:cs="Menlo"/>
          <w:color w:val="5D7082"/>
          <w:sz w:val="20"/>
          <w:szCs w:val="20"/>
          <w:lang w:val="en-US"/>
        </w:rPr>
        <w:t>].</w:t>
      </w:r>
      <w:r w:rsidRPr="10E07750">
        <w:rPr>
          <w:rFonts w:ascii="Menlo" w:hAnsi="Menlo" w:cs="Menlo"/>
          <w:color w:val="21614C"/>
          <w:sz w:val="20"/>
          <w:szCs w:val="20"/>
          <w:lang w:val="en-US"/>
        </w:rPr>
        <w:t>items</w:t>
      </w:r>
      <w:proofErr w:type="gramEnd"/>
      <w:r w:rsidRPr="10E07750">
        <w:rPr>
          <w:rFonts w:ascii="Menlo" w:hAnsi="Menlo" w:cs="Menlo"/>
          <w:color w:val="5D7082"/>
          <w:sz w:val="20"/>
          <w:szCs w:val="20"/>
          <w:lang w:val="en-US"/>
        </w:rPr>
        <w:t>():</w:t>
      </w:r>
    </w:p>
    <w:p w14:paraId="71ECDD44"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if</w:t>
      </w:r>
      <w:r w:rsidRPr="10E07750">
        <w:rPr>
          <w:rFonts w:ascii="Menlo" w:hAnsi="Menlo" w:cs="Menlo"/>
          <w:color w:val="229295"/>
          <w:sz w:val="20"/>
          <w:szCs w:val="20"/>
          <w:lang w:val="en-US"/>
        </w:rPr>
        <w:t xml:space="preserve"> name == </w:t>
      </w:r>
      <w:proofErr w:type="gramStart"/>
      <w:r w:rsidRPr="10E07750">
        <w:rPr>
          <w:rFonts w:ascii="Menlo" w:hAnsi="Menlo" w:cs="Menlo"/>
          <w:color w:val="229295"/>
          <w:sz w:val="20"/>
          <w:szCs w:val="20"/>
          <w:lang w:val="en-US"/>
        </w:rPr>
        <w:t>info</w:t>
      </w:r>
      <w:r w:rsidRPr="10E07750">
        <w:rPr>
          <w:rFonts w:ascii="Menlo" w:hAnsi="Menlo" w:cs="Menlo"/>
          <w:color w:val="5D7082"/>
          <w:sz w:val="20"/>
          <w:szCs w:val="20"/>
          <w:lang w:val="en-US"/>
        </w:rPr>
        <w:t>[</w:t>
      </w:r>
      <w:proofErr w:type="gramEnd"/>
      <w:r w:rsidRPr="10E07750">
        <w:rPr>
          <w:rFonts w:ascii="Menlo" w:hAnsi="Menlo" w:cs="Menlo"/>
          <w:color w:val="5D7082"/>
          <w:sz w:val="20"/>
          <w:szCs w:val="20"/>
          <w:lang w:val="en-US"/>
        </w:rPr>
        <w:t>0]:</w:t>
      </w:r>
    </w:p>
    <w:p w14:paraId="26F17ABB"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r w:rsidRPr="10E07750">
        <w:rPr>
          <w:rFonts w:ascii="Menlo" w:hAnsi="Menlo" w:cs="Menlo"/>
          <w:color w:val="5D7082"/>
          <w:sz w:val="20"/>
          <w:szCs w:val="20"/>
          <w:lang w:val="en-US"/>
        </w:rPr>
        <w:t>return</w:t>
      </w:r>
      <w:r w:rsidRPr="10E07750">
        <w:rPr>
          <w:rFonts w:ascii="Menlo" w:hAnsi="Menlo" w:cs="Menlo"/>
          <w:color w:val="229295"/>
          <w:sz w:val="20"/>
          <w:szCs w:val="20"/>
          <w:lang w:val="en-US"/>
        </w:rPr>
        <w:t xml:space="preserve"> </w:t>
      </w:r>
      <w:proofErr w:type="spellStart"/>
      <w:r w:rsidRPr="10E07750">
        <w:rPr>
          <w:rFonts w:ascii="Menlo" w:hAnsi="Menlo" w:cs="Menlo"/>
          <w:color w:val="229295"/>
          <w:sz w:val="20"/>
          <w:szCs w:val="20"/>
          <w:lang w:val="en-US"/>
        </w:rPr>
        <w:t>station_</w:t>
      </w:r>
      <w:proofErr w:type="gramStart"/>
      <w:r w:rsidRPr="10E07750">
        <w:rPr>
          <w:rFonts w:ascii="Menlo" w:hAnsi="Menlo" w:cs="Menlo"/>
          <w:color w:val="229295"/>
          <w:sz w:val="20"/>
          <w:szCs w:val="20"/>
          <w:lang w:val="en-US"/>
        </w:rPr>
        <w:t>id</w:t>
      </w:r>
      <w:proofErr w:type="spellEnd"/>
      <w:proofErr w:type="gramEnd"/>
    </w:p>
    <w:p w14:paraId="18FE2989" w14:textId="77777777" w:rsidR="00C55D8E" w:rsidRPr="00C55D8E" w:rsidRDefault="00C55D8E" w:rsidP="00C55D8E">
      <w:pPr>
        <w:autoSpaceDE w:val="0"/>
        <w:autoSpaceDN w:val="0"/>
        <w:adjustRightInd w:val="0"/>
        <w:spacing w:after="0" w:line="240" w:lineRule="auto"/>
        <w:rPr>
          <w:rFonts w:ascii="Menlo" w:hAnsi="Menlo" w:cs="Menlo"/>
          <w:color w:val="229295"/>
          <w:sz w:val="20"/>
          <w:szCs w:val="20"/>
          <w:lang w:val="en-US"/>
        </w:rPr>
      </w:pPr>
      <w:r w:rsidRPr="10E07750">
        <w:rPr>
          <w:rFonts w:ascii="Menlo" w:hAnsi="Menlo" w:cs="Menlo"/>
          <w:color w:val="229295"/>
          <w:sz w:val="20"/>
          <w:szCs w:val="20"/>
          <w:lang w:val="en-US"/>
        </w:rPr>
        <w:t xml:space="preserve">        </w:t>
      </w:r>
    </w:p>
    <w:p w14:paraId="698C18D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Retrieving</w:t>
      </w:r>
      <w:proofErr w:type="spellEnd"/>
      <w:r w:rsidRPr="10E07750">
        <w:rPr>
          <w:rFonts w:ascii="Menlo" w:hAnsi="Menlo" w:cs="Menlo"/>
          <w:i/>
          <w:color w:val="435B67"/>
          <w:sz w:val="20"/>
          <w:szCs w:val="20"/>
        </w:rPr>
        <w:t xml:space="preserve"> the </w:t>
      </w:r>
      <w:proofErr w:type="spellStart"/>
      <w:r w:rsidRPr="10E07750">
        <w:rPr>
          <w:rFonts w:ascii="Menlo" w:hAnsi="Menlo" w:cs="Menlo"/>
          <w:i/>
          <w:color w:val="435B67"/>
          <w:sz w:val="20"/>
          <w:szCs w:val="20"/>
        </w:rPr>
        <w:t>coordinates</w:t>
      </w:r>
      <w:proofErr w:type="spellEnd"/>
      <w:r w:rsidRPr="10E07750">
        <w:rPr>
          <w:rFonts w:ascii="Menlo" w:hAnsi="Menlo" w:cs="Menlo"/>
          <w:i/>
          <w:color w:val="435B67"/>
          <w:sz w:val="20"/>
          <w:szCs w:val="20"/>
        </w:rPr>
        <w:t xml:space="preserve"> of a station </w:t>
      </w:r>
    </w:p>
    <w:p w14:paraId="3EA14F5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D6E6E2A"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get_station_coordinates</w:t>
      </w:r>
      <w:proofErr w:type="spellEnd"/>
      <w:r w:rsidRPr="10E07750">
        <w:rPr>
          <w:rFonts w:ascii="Menlo" w:hAnsi="Menlo" w:cs="Menlo"/>
          <w:color w:val="5D7082"/>
          <w:sz w:val="20"/>
          <w:szCs w:val="20"/>
        </w:rPr>
        <w:t>(station):</w:t>
      </w:r>
    </w:p>
    <w:p w14:paraId="208510C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r w:rsidRPr="10E07750">
        <w:rPr>
          <w:rFonts w:ascii="Menlo" w:hAnsi="Menlo" w:cs="Menlo"/>
          <w:color w:val="5D7082"/>
          <w:sz w:val="20"/>
          <w:szCs w:val="20"/>
        </w:rPr>
        <w:t>(</w:t>
      </w:r>
      <w:r w:rsidRPr="10E07750">
        <w:rPr>
          <w:rFonts w:ascii="Menlo" w:hAnsi="Menlo" w:cs="Menlo"/>
          <w:color w:val="229295"/>
          <w:sz w:val="20"/>
          <w:szCs w:val="20"/>
        </w:rPr>
        <w:t>x</w:t>
      </w:r>
      <w:r w:rsidRPr="10E07750">
        <w:rPr>
          <w:rFonts w:ascii="Menlo" w:hAnsi="Menlo" w:cs="Menlo"/>
          <w:color w:val="5D7082"/>
          <w:sz w:val="20"/>
          <w:szCs w:val="20"/>
        </w:rPr>
        <w:t>,</w:t>
      </w:r>
      <w:r w:rsidRPr="10E07750">
        <w:rPr>
          <w:rFonts w:ascii="Menlo" w:hAnsi="Menlo" w:cs="Menlo"/>
          <w:color w:val="229295"/>
          <w:sz w:val="20"/>
          <w:szCs w:val="20"/>
        </w:rPr>
        <w:t xml:space="preserve"> y</w:t>
      </w:r>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station_id</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position</w:t>
      </w:r>
      <w:r w:rsidRPr="10E07750">
        <w:rPr>
          <w:rFonts w:ascii="Menlo" w:hAnsi="Menlo" w:cs="Menlo"/>
          <w:color w:val="5D7082"/>
          <w:sz w:val="20"/>
          <w:szCs w:val="20"/>
        </w:rPr>
        <w:t>.</w:t>
      </w:r>
      <w:r w:rsidRPr="10E07750">
        <w:rPr>
          <w:rFonts w:ascii="Menlo" w:hAnsi="Menlo" w:cs="Menlo"/>
          <w:color w:val="21614C"/>
          <w:sz w:val="20"/>
          <w:szCs w:val="20"/>
        </w:rPr>
        <w:t>items</w:t>
      </w:r>
      <w:proofErr w:type="spellEnd"/>
      <w:r w:rsidRPr="10E07750">
        <w:rPr>
          <w:rFonts w:ascii="Menlo" w:hAnsi="Menlo" w:cs="Menlo"/>
          <w:color w:val="5D7082"/>
          <w:sz w:val="20"/>
          <w:szCs w:val="20"/>
        </w:rPr>
        <w:t>():</w:t>
      </w:r>
    </w:p>
    <w:p w14:paraId="2BE0B19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station_id</w:t>
      </w:r>
      <w:proofErr w:type="spellEnd"/>
      <w:r w:rsidRPr="10E07750">
        <w:rPr>
          <w:rFonts w:ascii="Menlo" w:hAnsi="Menlo" w:cs="Menlo"/>
          <w:color w:val="229295"/>
          <w:sz w:val="20"/>
          <w:szCs w:val="20"/>
        </w:rPr>
        <w:t xml:space="preserve"> == station</w:t>
      </w:r>
      <w:r w:rsidRPr="10E07750">
        <w:rPr>
          <w:rFonts w:ascii="Menlo" w:hAnsi="Menlo" w:cs="Menlo"/>
          <w:color w:val="5D7082"/>
          <w:sz w:val="20"/>
          <w:szCs w:val="20"/>
        </w:rPr>
        <w:t>:</w:t>
      </w:r>
    </w:p>
    <w:p w14:paraId="660A339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x</w:t>
      </w:r>
      <w:r w:rsidRPr="10E07750">
        <w:rPr>
          <w:rFonts w:ascii="Menlo" w:hAnsi="Menlo" w:cs="Menlo"/>
          <w:color w:val="5D7082"/>
          <w:sz w:val="20"/>
          <w:szCs w:val="20"/>
        </w:rPr>
        <w:t>,</w:t>
      </w:r>
      <w:r w:rsidRPr="10E07750">
        <w:rPr>
          <w:rFonts w:ascii="Menlo" w:hAnsi="Menlo" w:cs="Menlo"/>
          <w:color w:val="229295"/>
          <w:sz w:val="20"/>
          <w:szCs w:val="20"/>
        </w:rPr>
        <w:t xml:space="preserve"> y</w:t>
      </w:r>
    </w:p>
    <w:p w14:paraId="306A0F1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return</w:t>
      </w:r>
      <w:proofErr w:type="gramEnd"/>
      <w:r w:rsidRPr="10E07750">
        <w:rPr>
          <w:rFonts w:ascii="Menlo" w:hAnsi="Menlo" w:cs="Menlo"/>
          <w:color w:val="229295"/>
          <w:sz w:val="20"/>
          <w:szCs w:val="20"/>
        </w:rPr>
        <w:t xml:space="preserve"> </w:t>
      </w:r>
      <w:r w:rsidRPr="10E07750">
        <w:rPr>
          <w:rFonts w:ascii="Menlo" w:hAnsi="Menlo" w:cs="Menlo"/>
          <w:color w:val="5D7082"/>
          <w:sz w:val="20"/>
          <w:szCs w:val="20"/>
        </w:rPr>
        <w:t>None,</w:t>
      </w:r>
      <w:r w:rsidRPr="10E07750">
        <w:rPr>
          <w:rFonts w:ascii="Menlo" w:hAnsi="Menlo" w:cs="Menlo"/>
          <w:color w:val="229295"/>
          <w:sz w:val="20"/>
          <w:szCs w:val="20"/>
        </w:rPr>
        <w:t xml:space="preserve"> </w:t>
      </w:r>
      <w:r w:rsidRPr="10E07750">
        <w:rPr>
          <w:rFonts w:ascii="Menlo" w:hAnsi="Menlo" w:cs="Menlo"/>
          <w:color w:val="5D7082"/>
          <w:sz w:val="20"/>
          <w:szCs w:val="20"/>
        </w:rPr>
        <w:t>None</w:t>
      </w:r>
    </w:p>
    <w:p w14:paraId="6FD2642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55A560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Change the </w:t>
      </w:r>
      <w:proofErr w:type="spellStart"/>
      <w:r w:rsidRPr="10E07750">
        <w:rPr>
          <w:rFonts w:ascii="Menlo" w:hAnsi="Menlo" w:cs="Menlo"/>
          <w:i/>
          <w:color w:val="435B67"/>
          <w:sz w:val="20"/>
          <w:szCs w:val="20"/>
        </w:rPr>
        <w:t>color</w:t>
      </w:r>
      <w:proofErr w:type="spellEnd"/>
      <w:r w:rsidRPr="10E07750">
        <w:rPr>
          <w:rFonts w:ascii="Menlo" w:hAnsi="Menlo" w:cs="Menlo"/>
          <w:i/>
          <w:color w:val="435B67"/>
          <w:sz w:val="20"/>
          <w:szCs w:val="20"/>
        </w:rPr>
        <w:t xml:space="preserve"> of the vertex and </w:t>
      </w:r>
      <w:proofErr w:type="spellStart"/>
      <w:r w:rsidRPr="10E07750">
        <w:rPr>
          <w:rFonts w:ascii="Menlo" w:hAnsi="Menlo" w:cs="Menlo"/>
          <w:i/>
          <w:color w:val="435B67"/>
          <w:sz w:val="20"/>
          <w:szCs w:val="20"/>
        </w:rPr>
        <w:t>draw</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lines</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between</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each</w:t>
      </w:r>
      <w:proofErr w:type="spellEnd"/>
      <w:r w:rsidRPr="10E07750">
        <w:rPr>
          <w:rFonts w:ascii="Menlo" w:hAnsi="Menlo" w:cs="Menlo"/>
          <w:i/>
          <w:color w:val="435B67"/>
          <w:sz w:val="20"/>
          <w:szCs w:val="20"/>
        </w:rPr>
        <w:t xml:space="preserve"> stations</w:t>
      </w:r>
    </w:p>
    <w:p w14:paraId="25A46860"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2F44E625"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013DE6EC"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change_color</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depart_station</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5D7082"/>
          <w:sz w:val="20"/>
          <w:szCs w:val="20"/>
        </w:rPr>
        <w:t>dest_station</w:t>
      </w:r>
      <w:proofErr w:type="spellEnd"/>
      <w:r w:rsidRPr="10E07750">
        <w:rPr>
          <w:rFonts w:ascii="Menlo" w:hAnsi="Menlo" w:cs="Menlo"/>
          <w:color w:val="5D7082"/>
          <w:sz w:val="20"/>
          <w:szCs w:val="20"/>
        </w:rPr>
        <w:t>):</w:t>
      </w:r>
    </w:p>
    <w:p w14:paraId="3ED0982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reset</w:t>
      </w:r>
      <w:proofErr w:type="gramEnd"/>
      <w:r w:rsidRPr="10E07750">
        <w:rPr>
          <w:rFonts w:ascii="Menlo" w:hAnsi="Menlo" w:cs="Menlo"/>
          <w:color w:val="21614C"/>
          <w:sz w:val="20"/>
          <w:szCs w:val="20"/>
        </w:rPr>
        <w:t>_stations_color</w:t>
      </w:r>
      <w:proofErr w:type="spellEnd"/>
      <w:r w:rsidRPr="10E07750">
        <w:rPr>
          <w:rFonts w:ascii="Menlo" w:hAnsi="Menlo" w:cs="Menlo"/>
          <w:color w:val="5D7082"/>
          <w:sz w:val="20"/>
          <w:szCs w:val="20"/>
        </w:rPr>
        <w:t>()</w:t>
      </w:r>
    </w:p>
    <w:p w14:paraId="636A787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shortest</w:t>
      </w:r>
      <w:proofErr w:type="gramEnd"/>
      <w:r w:rsidRPr="10E07750">
        <w:rPr>
          <w:rFonts w:ascii="Menlo" w:hAnsi="Menlo" w:cs="Menlo"/>
          <w:color w:val="229295"/>
          <w:sz w:val="20"/>
          <w:szCs w:val="20"/>
        </w:rPr>
        <w:t>_path</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bellman_ford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depart_station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dest_station</w:t>
      </w:r>
      <w:proofErr w:type="spellEnd"/>
      <w:r w:rsidRPr="10E07750">
        <w:rPr>
          <w:rFonts w:ascii="Menlo" w:hAnsi="Menlo" w:cs="Menlo"/>
          <w:color w:val="5D7082"/>
          <w:sz w:val="20"/>
          <w:szCs w:val="20"/>
        </w:rPr>
        <w:t>)[1]</w:t>
      </w:r>
    </w:p>
    <w:p w14:paraId="069B960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transfert</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get_transfert</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depart_station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dest_station</w:t>
      </w:r>
      <w:proofErr w:type="spellEnd"/>
      <w:r w:rsidRPr="10E07750">
        <w:rPr>
          <w:rFonts w:ascii="Menlo" w:hAnsi="Menlo" w:cs="Menlo"/>
          <w:color w:val="5D7082"/>
          <w:sz w:val="20"/>
          <w:szCs w:val="20"/>
        </w:rPr>
        <w:t>)</w:t>
      </w:r>
    </w:p>
    <w:p w14:paraId="19D6E0D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route</w:t>
      </w:r>
      <w:proofErr w:type="gramEnd"/>
      <w:r w:rsidRPr="10E07750">
        <w:rPr>
          <w:rFonts w:ascii="Menlo" w:hAnsi="Menlo" w:cs="Menlo"/>
          <w:color w:val="229295"/>
          <w:sz w:val="20"/>
          <w:szCs w:val="20"/>
        </w:rPr>
        <w:t>_directions</w:t>
      </w:r>
      <w:proofErr w:type="spellEnd"/>
      <w:r w:rsidRPr="10E07750">
        <w:rPr>
          <w:rFonts w:ascii="Menlo" w:hAnsi="Menlo" w:cs="Menlo"/>
          <w:color w:val="229295"/>
          <w:sz w:val="20"/>
          <w:szCs w:val="20"/>
        </w:rPr>
        <w:t xml:space="preserve"> = </w:t>
      </w:r>
      <w:proofErr w:type="spellStart"/>
      <w:r w:rsidRPr="10E07750">
        <w:rPr>
          <w:rFonts w:ascii="Menlo" w:hAnsi="Menlo" w:cs="Menlo"/>
          <w:color w:val="21614C"/>
          <w:sz w:val="20"/>
          <w:szCs w:val="20"/>
        </w:rPr>
        <w:t>findname</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find_directions</w:t>
      </w:r>
      <w:proofErr w:type="spellEnd"/>
      <w:r w:rsidRPr="10E07750">
        <w:rPr>
          <w:rFonts w:ascii="Menlo" w:hAnsi="Menlo" w:cs="Menlo"/>
          <w:color w:val="5D7082"/>
          <w:sz w:val="20"/>
          <w:szCs w:val="20"/>
        </w:rPr>
        <w:t>(</w:t>
      </w:r>
      <w:r w:rsidRPr="10E07750">
        <w:rPr>
          <w:rFonts w:ascii="Menlo" w:hAnsi="Menlo" w:cs="Menlo"/>
          <w:color w:val="21614C"/>
          <w:sz w:val="20"/>
          <w:szCs w:val="20"/>
        </w:rPr>
        <w:t>transfert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lines</w:t>
      </w:r>
      <w:proofErr w:type="spellEnd"/>
      <w:r w:rsidRPr="10E07750">
        <w:rPr>
          <w:rFonts w:ascii="Menlo" w:hAnsi="Menlo" w:cs="Menlo"/>
          <w:color w:val="5D7082"/>
          <w:sz w:val="20"/>
          <w:szCs w:val="20"/>
        </w:rPr>
        <w:t>))</w:t>
      </w:r>
    </w:p>
    <w:p w14:paraId="637B385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time</w:t>
      </w:r>
      <w:proofErr w:type="gramEnd"/>
      <w:r w:rsidRPr="10E07750">
        <w:rPr>
          <w:rFonts w:ascii="Menlo" w:hAnsi="Menlo" w:cs="Menlo"/>
          <w:color w:val="229295"/>
          <w:sz w:val="20"/>
          <w:szCs w:val="20"/>
        </w:rPr>
        <w:t>_sp</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calculateTime</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depart_station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dest_station</w:t>
      </w:r>
      <w:proofErr w:type="spellEnd"/>
      <w:r w:rsidRPr="10E07750">
        <w:rPr>
          <w:rFonts w:ascii="Menlo" w:hAnsi="Menlo" w:cs="Menlo"/>
          <w:color w:val="5D7082"/>
          <w:sz w:val="20"/>
          <w:szCs w:val="20"/>
        </w:rPr>
        <w:t>)</w:t>
      </w:r>
    </w:p>
    <w:p w14:paraId="092E5FD1"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31E9D7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588B64C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i </w:t>
      </w:r>
      <w:r w:rsidRPr="10E07750">
        <w:rPr>
          <w:rFonts w:ascii="Menlo" w:hAnsi="Menlo" w:cs="Menlo"/>
          <w:color w:val="5D7082"/>
          <w:sz w:val="20"/>
          <w:szCs w:val="20"/>
        </w:rPr>
        <w:t>in</w:t>
      </w:r>
      <w:r w:rsidRPr="10E07750">
        <w:rPr>
          <w:rFonts w:ascii="Menlo" w:hAnsi="Menlo" w:cs="Menlo"/>
          <w:color w:val="229295"/>
          <w:sz w:val="20"/>
          <w:szCs w:val="20"/>
        </w:rPr>
        <w:t xml:space="preserve"> </w:t>
      </w:r>
      <w:r w:rsidRPr="10E07750">
        <w:rPr>
          <w:rFonts w:ascii="Menlo" w:hAnsi="Menlo" w:cs="Menlo"/>
          <w:color w:val="21614C"/>
          <w:sz w:val="20"/>
          <w:szCs w:val="20"/>
        </w:rPr>
        <w:t>range</w:t>
      </w:r>
      <w:r w:rsidRPr="10E07750">
        <w:rPr>
          <w:rFonts w:ascii="Menlo" w:hAnsi="Menlo" w:cs="Menlo"/>
          <w:color w:val="5D7082"/>
          <w:sz w:val="20"/>
          <w:szCs w:val="20"/>
        </w:rPr>
        <w:t>(</w:t>
      </w:r>
      <w:proofErr w:type="spellStart"/>
      <w:r w:rsidRPr="10E07750">
        <w:rPr>
          <w:rFonts w:ascii="Menlo" w:hAnsi="Menlo" w:cs="Menlo"/>
          <w:color w:val="21614C"/>
          <w:sz w:val="20"/>
          <w:szCs w:val="20"/>
        </w:rPr>
        <w:t>len</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shortest_path</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1):</w:t>
      </w:r>
    </w:p>
    <w:p w14:paraId="76A4EC0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current</w:t>
      </w:r>
      <w:proofErr w:type="gramEnd"/>
      <w:r w:rsidRPr="10E07750">
        <w:rPr>
          <w:rFonts w:ascii="Menlo" w:hAnsi="Menlo" w:cs="Menlo"/>
          <w:color w:val="229295"/>
          <w:sz w:val="20"/>
          <w:szCs w:val="20"/>
        </w:rPr>
        <w:t>_station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shortest_path</w:t>
      </w:r>
      <w:proofErr w:type="spellEnd"/>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w:t>
      </w:r>
    </w:p>
    <w:p w14:paraId="2FFF669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next</w:t>
      </w:r>
      <w:proofErr w:type="gramEnd"/>
      <w:r w:rsidRPr="10E07750">
        <w:rPr>
          <w:rFonts w:ascii="Menlo" w:hAnsi="Menlo" w:cs="Menlo"/>
          <w:color w:val="229295"/>
          <w:sz w:val="20"/>
          <w:szCs w:val="20"/>
        </w:rPr>
        <w:t>_station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shortest_path</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i + </w:t>
      </w:r>
      <w:r w:rsidRPr="10E07750">
        <w:rPr>
          <w:rFonts w:ascii="Menlo" w:hAnsi="Menlo" w:cs="Menlo"/>
          <w:color w:val="5D7082"/>
          <w:sz w:val="20"/>
          <w:szCs w:val="20"/>
        </w:rPr>
        <w:t>1]</w:t>
      </w:r>
    </w:p>
    <w:p w14:paraId="740F828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121030F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key</w:t>
      </w:r>
      <w:r w:rsidRPr="10E07750">
        <w:rPr>
          <w:rFonts w:ascii="Menlo" w:hAnsi="Menlo" w:cs="Menlo"/>
          <w:color w:val="5D7082"/>
          <w:sz w:val="20"/>
          <w:szCs w:val="20"/>
        </w:rPr>
        <w:t>,</w:t>
      </w:r>
      <w:r w:rsidRPr="10E07750">
        <w:rPr>
          <w:rFonts w:ascii="Menlo" w:hAnsi="Menlo" w:cs="Menlo"/>
          <w:color w:val="229295"/>
          <w:sz w:val="20"/>
          <w:szCs w:val="20"/>
        </w:rPr>
        <w:t xml:space="preserve"> info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items</w:t>
      </w:r>
      <w:r w:rsidRPr="10E07750">
        <w:rPr>
          <w:rFonts w:ascii="Menlo" w:hAnsi="Menlo" w:cs="Menlo"/>
          <w:color w:val="5D7082"/>
          <w:sz w:val="20"/>
          <w:szCs w:val="20"/>
        </w:rPr>
        <w:t>():</w:t>
      </w:r>
    </w:p>
    <w:p w14:paraId="12325F9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line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line_colors</w:t>
      </w:r>
      <w:proofErr w:type="spellEnd"/>
      <w:r w:rsidRPr="10E07750">
        <w:rPr>
          <w:rFonts w:ascii="Menlo" w:hAnsi="Menlo" w:cs="Menlo"/>
          <w:color w:val="5D7082"/>
          <w:sz w:val="20"/>
          <w:szCs w:val="20"/>
        </w:rPr>
        <w:t>:</w:t>
      </w:r>
    </w:p>
    <w:p w14:paraId="318A467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key == </w:t>
      </w:r>
      <w:proofErr w:type="spellStart"/>
      <w:r w:rsidRPr="10E07750">
        <w:rPr>
          <w:rFonts w:ascii="Menlo" w:hAnsi="Menlo" w:cs="Menlo"/>
          <w:color w:val="229295"/>
          <w:sz w:val="20"/>
          <w:szCs w:val="20"/>
        </w:rPr>
        <w:t>current_station</w:t>
      </w:r>
      <w:proofErr w:type="spellEnd"/>
      <w:r w:rsidRPr="10E07750">
        <w:rPr>
          <w:rFonts w:ascii="Menlo" w:hAnsi="Menlo" w:cs="Menlo"/>
          <w:color w:val="229295"/>
          <w:sz w:val="20"/>
          <w:szCs w:val="20"/>
        </w:rPr>
        <w:t xml:space="preserve"> and info</w:t>
      </w:r>
      <w:r w:rsidRPr="10E07750">
        <w:rPr>
          <w:rFonts w:ascii="Menlo" w:hAnsi="Menlo" w:cs="Menlo"/>
          <w:color w:val="5D7082"/>
          <w:sz w:val="20"/>
          <w:szCs w:val="20"/>
        </w:rPr>
        <w:t>[1]</w:t>
      </w:r>
      <w:r w:rsidRPr="10E07750">
        <w:rPr>
          <w:rFonts w:ascii="Menlo" w:hAnsi="Menlo" w:cs="Menlo"/>
          <w:color w:val="229295"/>
          <w:sz w:val="20"/>
          <w:szCs w:val="20"/>
        </w:rPr>
        <w:t xml:space="preserve"> == line</w:t>
      </w:r>
      <w:r w:rsidRPr="10E07750">
        <w:rPr>
          <w:rFonts w:ascii="Menlo" w:hAnsi="Menlo" w:cs="Menlo"/>
          <w:color w:val="5D7082"/>
          <w:sz w:val="20"/>
          <w:szCs w:val="20"/>
        </w:rPr>
        <w:t>:</w:t>
      </w:r>
    </w:p>
    <w:p w14:paraId="20BD89C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color</w:t>
      </w:r>
      <w:proofErr w:type="gramEnd"/>
      <w:r w:rsidRPr="10E07750">
        <w:rPr>
          <w:rFonts w:ascii="Menlo" w:hAnsi="Menlo" w:cs="Menlo"/>
          <w:color w:val="229295"/>
          <w:sz w:val="20"/>
          <w:szCs w:val="20"/>
        </w:rPr>
        <w:t xml:space="preserve">1 = </w:t>
      </w:r>
      <w:proofErr w:type="spellStart"/>
      <w:r w:rsidRPr="10E07750">
        <w:rPr>
          <w:rFonts w:ascii="Menlo" w:hAnsi="Menlo" w:cs="Menlo"/>
          <w:color w:val="229295"/>
          <w:sz w:val="20"/>
          <w:szCs w:val="20"/>
        </w:rPr>
        <w:t>line_colors</w:t>
      </w:r>
      <w:proofErr w:type="spellEnd"/>
      <w:r w:rsidRPr="10E07750">
        <w:rPr>
          <w:rFonts w:ascii="Menlo" w:hAnsi="Menlo" w:cs="Menlo"/>
          <w:color w:val="5D7082"/>
          <w:sz w:val="20"/>
          <w:szCs w:val="20"/>
        </w:rPr>
        <w:t>[</w:t>
      </w:r>
      <w:r w:rsidRPr="10E07750">
        <w:rPr>
          <w:rFonts w:ascii="Menlo" w:hAnsi="Menlo" w:cs="Menlo"/>
          <w:color w:val="229295"/>
          <w:sz w:val="20"/>
          <w:szCs w:val="20"/>
        </w:rPr>
        <w:t>line</w:t>
      </w:r>
      <w:r w:rsidRPr="10E07750">
        <w:rPr>
          <w:rFonts w:ascii="Menlo" w:hAnsi="Menlo" w:cs="Menlo"/>
          <w:color w:val="5D7082"/>
          <w:sz w:val="20"/>
          <w:szCs w:val="20"/>
        </w:rPr>
        <w:t>]</w:t>
      </w:r>
    </w:p>
    <w:p w14:paraId="225ACB7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key == </w:t>
      </w:r>
      <w:proofErr w:type="spellStart"/>
      <w:r w:rsidRPr="10E07750">
        <w:rPr>
          <w:rFonts w:ascii="Menlo" w:hAnsi="Menlo" w:cs="Menlo"/>
          <w:color w:val="229295"/>
          <w:sz w:val="20"/>
          <w:szCs w:val="20"/>
        </w:rPr>
        <w:t>next_station</w:t>
      </w:r>
      <w:proofErr w:type="spellEnd"/>
      <w:r w:rsidRPr="10E07750">
        <w:rPr>
          <w:rFonts w:ascii="Menlo" w:hAnsi="Menlo" w:cs="Menlo"/>
          <w:color w:val="229295"/>
          <w:sz w:val="20"/>
          <w:szCs w:val="20"/>
        </w:rPr>
        <w:t xml:space="preserve"> and info</w:t>
      </w:r>
      <w:r w:rsidRPr="10E07750">
        <w:rPr>
          <w:rFonts w:ascii="Menlo" w:hAnsi="Menlo" w:cs="Menlo"/>
          <w:color w:val="5D7082"/>
          <w:sz w:val="20"/>
          <w:szCs w:val="20"/>
        </w:rPr>
        <w:t>[1]</w:t>
      </w:r>
      <w:r w:rsidRPr="10E07750">
        <w:rPr>
          <w:rFonts w:ascii="Menlo" w:hAnsi="Menlo" w:cs="Menlo"/>
          <w:color w:val="229295"/>
          <w:sz w:val="20"/>
          <w:szCs w:val="20"/>
        </w:rPr>
        <w:t xml:space="preserve"> == line</w:t>
      </w:r>
      <w:r w:rsidRPr="10E07750">
        <w:rPr>
          <w:rFonts w:ascii="Menlo" w:hAnsi="Menlo" w:cs="Menlo"/>
          <w:color w:val="5D7082"/>
          <w:sz w:val="20"/>
          <w:szCs w:val="20"/>
        </w:rPr>
        <w:t>:</w:t>
      </w:r>
    </w:p>
    <w:p w14:paraId="103C74F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color</w:t>
      </w:r>
      <w:proofErr w:type="gramEnd"/>
      <w:r w:rsidRPr="10E07750">
        <w:rPr>
          <w:rFonts w:ascii="Menlo" w:hAnsi="Menlo" w:cs="Menlo"/>
          <w:color w:val="229295"/>
          <w:sz w:val="20"/>
          <w:szCs w:val="20"/>
        </w:rPr>
        <w:t xml:space="preserve">2 = </w:t>
      </w:r>
      <w:proofErr w:type="spellStart"/>
      <w:r w:rsidRPr="10E07750">
        <w:rPr>
          <w:rFonts w:ascii="Menlo" w:hAnsi="Menlo" w:cs="Menlo"/>
          <w:color w:val="229295"/>
          <w:sz w:val="20"/>
          <w:szCs w:val="20"/>
        </w:rPr>
        <w:t>line_colors</w:t>
      </w:r>
      <w:proofErr w:type="spellEnd"/>
      <w:r w:rsidRPr="10E07750">
        <w:rPr>
          <w:rFonts w:ascii="Menlo" w:hAnsi="Menlo" w:cs="Menlo"/>
          <w:color w:val="5D7082"/>
          <w:sz w:val="20"/>
          <w:szCs w:val="20"/>
        </w:rPr>
        <w:t>[</w:t>
      </w:r>
      <w:r w:rsidRPr="10E07750">
        <w:rPr>
          <w:rFonts w:ascii="Menlo" w:hAnsi="Menlo" w:cs="Menlo"/>
          <w:color w:val="229295"/>
          <w:sz w:val="20"/>
          <w:szCs w:val="20"/>
        </w:rPr>
        <w:t>line</w:t>
      </w:r>
      <w:r w:rsidRPr="10E07750">
        <w:rPr>
          <w:rFonts w:ascii="Menlo" w:hAnsi="Menlo" w:cs="Menlo"/>
          <w:color w:val="5D7082"/>
          <w:sz w:val="20"/>
          <w:szCs w:val="20"/>
        </w:rPr>
        <w:t>]</w:t>
      </w:r>
    </w:p>
    <w:p w14:paraId="7A5FEE4F"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D4650F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Initialize</w:t>
      </w:r>
      <w:proofErr w:type="spellEnd"/>
      <w:r w:rsidRPr="10E07750">
        <w:rPr>
          <w:rFonts w:ascii="Menlo" w:hAnsi="Menlo" w:cs="Menlo"/>
          <w:i/>
          <w:color w:val="435B67"/>
          <w:sz w:val="20"/>
          <w:szCs w:val="20"/>
        </w:rPr>
        <w:t xml:space="preserve"> x1, y1, x2, y2 </w:t>
      </w:r>
      <w:proofErr w:type="spellStart"/>
      <w:r w:rsidRPr="10E07750">
        <w:rPr>
          <w:rFonts w:ascii="Menlo" w:hAnsi="Menlo" w:cs="Menlo"/>
          <w:i/>
          <w:color w:val="435B67"/>
          <w:sz w:val="20"/>
          <w:szCs w:val="20"/>
        </w:rPr>
        <w:t>before</w:t>
      </w:r>
      <w:proofErr w:type="spellEnd"/>
      <w:r w:rsidRPr="10E07750">
        <w:rPr>
          <w:rFonts w:ascii="Menlo" w:hAnsi="Menlo" w:cs="Menlo"/>
          <w:i/>
          <w:color w:val="435B67"/>
          <w:sz w:val="20"/>
          <w:szCs w:val="20"/>
        </w:rPr>
        <w:t xml:space="preserve"> the </w:t>
      </w:r>
      <w:proofErr w:type="spellStart"/>
      <w:r w:rsidRPr="10E07750">
        <w:rPr>
          <w:rFonts w:ascii="Menlo" w:hAnsi="Menlo" w:cs="Menlo"/>
          <w:i/>
          <w:color w:val="435B67"/>
          <w:sz w:val="20"/>
          <w:szCs w:val="20"/>
        </w:rPr>
        <w:t>loop</w:t>
      </w:r>
      <w:proofErr w:type="spellEnd"/>
    </w:p>
    <w:p w14:paraId="1D9C44A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0F03AF3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x</w:t>
      </w:r>
      <w:proofErr w:type="gramEnd"/>
      <w:r w:rsidRPr="10E07750">
        <w:rPr>
          <w:rFonts w:ascii="Menlo" w:hAnsi="Menlo" w:cs="Menlo"/>
          <w:color w:val="229295"/>
          <w:sz w:val="20"/>
          <w:szCs w:val="20"/>
        </w:rPr>
        <w:t>1</w:t>
      </w:r>
      <w:r w:rsidRPr="10E07750">
        <w:rPr>
          <w:rFonts w:ascii="Menlo" w:hAnsi="Menlo" w:cs="Menlo"/>
          <w:color w:val="5D7082"/>
          <w:sz w:val="20"/>
          <w:szCs w:val="20"/>
        </w:rPr>
        <w:t>,</w:t>
      </w:r>
      <w:r w:rsidRPr="10E07750">
        <w:rPr>
          <w:rFonts w:ascii="Menlo" w:hAnsi="Menlo" w:cs="Menlo"/>
          <w:color w:val="229295"/>
          <w:sz w:val="20"/>
          <w:szCs w:val="20"/>
        </w:rPr>
        <w:t xml:space="preserve"> y1 = </w:t>
      </w:r>
      <w:proofErr w:type="spellStart"/>
      <w:r w:rsidRPr="10E07750">
        <w:rPr>
          <w:rFonts w:ascii="Menlo" w:hAnsi="Menlo" w:cs="Menlo"/>
          <w:color w:val="21614C"/>
          <w:sz w:val="20"/>
          <w:szCs w:val="20"/>
        </w:rPr>
        <w:t>get_station_coordinates</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current_station</w:t>
      </w:r>
      <w:proofErr w:type="spellEnd"/>
      <w:r w:rsidRPr="10E07750">
        <w:rPr>
          <w:rFonts w:ascii="Menlo" w:hAnsi="Menlo" w:cs="Menlo"/>
          <w:color w:val="5D7082"/>
          <w:sz w:val="20"/>
          <w:szCs w:val="20"/>
        </w:rPr>
        <w:t>)</w:t>
      </w:r>
    </w:p>
    <w:p w14:paraId="1B6588F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x</w:t>
      </w:r>
      <w:proofErr w:type="gramEnd"/>
      <w:r w:rsidRPr="10E07750">
        <w:rPr>
          <w:rFonts w:ascii="Menlo" w:hAnsi="Menlo" w:cs="Menlo"/>
          <w:color w:val="229295"/>
          <w:sz w:val="20"/>
          <w:szCs w:val="20"/>
        </w:rPr>
        <w:t>2</w:t>
      </w:r>
      <w:r w:rsidRPr="10E07750">
        <w:rPr>
          <w:rFonts w:ascii="Menlo" w:hAnsi="Menlo" w:cs="Menlo"/>
          <w:color w:val="5D7082"/>
          <w:sz w:val="20"/>
          <w:szCs w:val="20"/>
        </w:rPr>
        <w:t>,</w:t>
      </w:r>
      <w:r w:rsidRPr="10E07750">
        <w:rPr>
          <w:rFonts w:ascii="Menlo" w:hAnsi="Menlo" w:cs="Menlo"/>
          <w:color w:val="229295"/>
          <w:sz w:val="20"/>
          <w:szCs w:val="20"/>
        </w:rPr>
        <w:t xml:space="preserve"> y2 = </w:t>
      </w:r>
      <w:proofErr w:type="spellStart"/>
      <w:r w:rsidRPr="10E07750">
        <w:rPr>
          <w:rFonts w:ascii="Menlo" w:hAnsi="Menlo" w:cs="Menlo"/>
          <w:color w:val="21614C"/>
          <w:sz w:val="20"/>
          <w:szCs w:val="20"/>
        </w:rPr>
        <w:t>get_station_coordinates</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next_station</w:t>
      </w:r>
      <w:proofErr w:type="spellEnd"/>
      <w:r w:rsidRPr="10E07750">
        <w:rPr>
          <w:rFonts w:ascii="Menlo" w:hAnsi="Menlo" w:cs="Menlo"/>
          <w:color w:val="5D7082"/>
          <w:sz w:val="20"/>
          <w:szCs w:val="20"/>
        </w:rPr>
        <w:t>)</w:t>
      </w:r>
    </w:p>
    <w:p w14:paraId="2143C66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01FBF2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x1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y1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x2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y2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p>
    <w:p w14:paraId="1CF6060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Draw</w:t>
      </w:r>
      <w:proofErr w:type="spellEnd"/>
      <w:r w:rsidRPr="10E07750">
        <w:rPr>
          <w:rFonts w:ascii="Menlo" w:hAnsi="Menlo" w:cs="Menlo"/>
          <w:i/>
          <w:color w:val="435B67"/>
          <w:sz w:val="20"/>
          <w:szCs w:val="20"/>
        </w:rPr>
        <w:t xml:space="preserve"> a line </w:t>
      </w:r>
      <w:proofErr w:type="spellStart"/>
      <w:r w:rsidRPr="10E07750">
        <w:rPr>
          <w:rFonts w:ascii="Menlo" w:hAnsi="Menlo" w:cs="Menlo"/>
          <w:i/>
          <w:color w:val="435B67"/>
          <w:sz w:val="20"/>
          <w:szCs w:val="20"/>
        </w:rPr>
        <w:t>between</w:t>
      </w:r>
      <w:proofErr w:type="spellEnd"/>
      <w:r w:rsidRPr="10E07750">
        <w:rPr>
          <w:rFonts w:ascii="Menlo" w:hAnsi="Menlo" w:cs="Menlo"/>
          <w:i/>
          <w:color w:val="435B67"/>
          <w:sz w:val="20"/>
          <w:szCs w:val="20"/>
        </w:rPr>
        <w:t xml:space="preserve"> the stations</w:t>
      </w:r>
    </w:p>
    <w:p w14:paraId="2552FF5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create_line</w:t>
      </w:r>
      <w:proofErr w:type="spellEnd"/>
      <w:r w:rsidRPr="10E07750">
        <w:rPr>
          <w:rFonts w:ascii="Menlo" w:hAnsi="Menlo" w:cs="Menlo"/>
          <w:color w:val="5D7082"/>
          <w:sz w:val="20"/>
          <w:szCs w:val="20"/>
        </w:rPr>
        <w:t>(</w:t>
      </w:r>
      <w:r w:rsidRPr="10E07750">
        <w:rPr>
          <w:rFonts w:ascii="Menlo" w:hAnsi="Menlo" w:cs="Menlo"/>
          <w:color w:val="21614C"/>
          <w:sz w:val="20"/>
          <w:szCs w:val="20"/>
        </w:rPr>
        <w:t>x1</w:t>
      </w:r>
      <w:r w:rsidRPr="10E07750">
        <w:rPr>
          <w:rFonts w:ascii="Menlo" w:hAnsi="Menlo" w:cs="Menlo"/>
          <w:color w:val="5D7082"/>
          <w:sz w:val="20"/>
          <w:szCs w:val="20"/>
        </w:rPr>
        <w:t>,</w:t>
      </w:r>
      <w:r w:rsidRPr="10E07750">
        <w:rPr>
          <w:rFonts w:ascii="Menlo" w:hAnsi="Menlo" w:cs="Menlo"/>
          <w:color w:val="21614C"/>
          <w:sz w:val="20"/>
          <w:szCs w:val="20"/>
        </w:rPr>
        <w:t xml:space="preserve"> y1</w:t>
      </w:r>
      <w:r w:rsidRPr="10E07750">
        <w:rPr>
          <w:rFonts w:ascii="Menlo" w:hAnsi="Menlo" w:cs="Menlo"/>
          <w:color w:val="5D7082"/>
          <w:sz w:val="20"/>
          <w:szCs w:val="20"/>
        </w:rPr>
        <w:t>,</w:t>
      </w:r>
      <w:r w:rsidRPr="10E07750">
        <w:rPr>
          <w:rFonts w:ascii="Menlo" w:hAnsi="Menlo" w:cs="Menlo"/>
          <w:color w:val="21614C"/>
          <w:sz w:val="20"/>
          <w:szCs w:val="20"/>
        </w:rPr>
        <w:t xml:space="preserve"> x2</w:t>
      </w:r>
      <w:r w:rsidRPr="10E07750">
        <w:rPr>
          <w:rFonts w:ascii="Menlo" w:hAnsi="Menlo" w:cs="Menlo"/>
          <w:color w:val="5D7082"/>
          <w:sz w:val="20"/>
          <w:szCs w:val="20"/>
        </w:rPr>
        <w:t>,</w:t>
      </w:r>
      <w:r w:rsidRPr="10E07750">
        <w:rPr>
          <w:rFonts w:ascii="Menlo" w:hAnsi="Menlo" w:cs="Menlo"/>
          <w:color w:val="21614C"/>
          <w:sz w:val="20"/>
          <w:szCs w:val="20"/>
        </w:rPr>
        <w:t xml:space="preserve"> y2</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21614C"/>
          <w:sz w:val="20"/>
          <w:szCs w:val="20"/>
        </w:rPr>
        <w:t>color1</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width</w:t>
      </w:r>
      <w:proofErr w:type="spellEnd"/>
      <w:r w:rsidRPr="10E07750">
        <w:rPr>
          <w:rFonts w:ascii="Menlo" w:hAnsi="Menlo" w:cs="Menlo"/>
          <w:color w:val="229295"/>
          <w:sz w:val="20"/>
          <w:szCs w:val="20"/>
        </w:rPr>
        <w:t>=</w:t>
      </w:r>
      <w:r w:rsidRPr="10E07750">
        <w:rPr>
          <w:rFonts w:ascii="Menlo" w:hAnsi="Menlo" w:cs="Menlo"/>
          <w:color w:val="5D7082"/>
          <w:sz w:val="20"/>
          <w:szCs w:val="20"/>
        </w:rPr>
        <w:t>4)</w:t>
      </w:r>
    </w:p>
    <w:p w14:paraId="7C1B2FB4"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A0210F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Color</w:t>
      </w:r>
      <w:proofErr w:type="spellEnd"/>
      <w:r w:rsidRPr="10E07750">
        <w:rPr>
          <w:rFonts w:ascii="Menlo" w:hAnsi="Menlo" w:cs="Menlo"/>
          <w:i/>
          <w:color w:val="435B67"/>
          <w:sz w:val="20"/>
          <w:szCs w:val="20"/>
        </w:rPr>
        <w:t xml:space="preserve"> the stations</w:t>
      </w:r>
    </w:p>
    <w:p w14:paraId="7C50AD7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itemconfig</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stations</w:t>
      </w:r>
      <w:r w:rsidRPr="10E07750">
        <w:rPr>
          <w:rFonts w:ascii="Menlo" w:hAnsi="Menlo" w:cs="Menlo"/>
          <w:color w:val="5D7082"/>
          <w:sz w:val="20"/>
          <w:szCs w:val="20"/>
        </w:rPr>
        <w:t>[</w:t>
      </w:r>
      <w:proofErr w:type="spellStart"/>
      <w:r w:rsidRPr="10E07750">
        <w:rPr>
          <w:rFonts w:ascii="Menlo" w:hAnsi="Menlo" w:cs="Menlo"/>
          <w:color w:val="21614C"/>
          <w:sz w:val="20"/>
          <w:szCs w:val="20"/>
        </w:rPr>
        <w:t>current_station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21614C"/>
          <w:sz w:val="20"/>
          <w:szCs w:val="20"/>
        </w:rPr>
        <w:t>color1</w:t>
      </w:r>
      <w:r w:rsidRPr="10E07750">
        <w:rPr>
          <w:rFonts w:ascii="Menlo" w:hAnsi="Menlo" w:cs="Menlo"/>
          <w:color w:val="5D7082"/>
          <w:sz w:val="20"/>
          <w:szCs w:val="20"/>
        </w:rPr>
        <w:t>)</w:t>
      </w:r>
    </w:p>
    <w:p w14:paraId="3E1B85B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itemconfig</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stations</w:t>
      </w:r>
      <w:r w:rsidRPr="10E07750">
        <w:rPr>
          <w:rFonts w:ascii="Menlo" w:hAnsi="Menlo" w:cs="Menlo"/>
          <w:color w:val="5D7082"/>
          <w:sz w:val="20"/>
          <w:szCs w:val="20"/>
        </w:rPr>
        <w:t>[</w:t>
      </w:r>
      <w:proofErr w:type="spellStart"/>
      <w:r w:rsidRPr="10E07750">
        <w:rPr>
          <w:rFonts w:ascii="Menlo" w:hAnsi="Menlo" w:cs="Menlo"/>
          <w:color w:val="21614C"/>
          <w:sz w:val="20"/>
          <w:szCs w:val="20"/>
        </w:rPr>
        <w:t>next_station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21614C"/>
          <w:sz w:val="20"/>
          <w:szCs w:val="20"/>
        </w:rPr>
        <w:t>color2</w:t>
      </w:r>
      <w:r w:rsidRPr="10E07750">
        <w:rPr>
          <w:rFonts w:ascii="Menlo" w:hAnsi="Menlo" w:cs="Menlo"/>
          <w:color w:val="5D7082"/>
          <w:sz w:val="20"/>
          <w:szCs w:val="20"/>
        </w:rPr>
        <w:t>)</w:t>
      </w:r>
    </w:p>
    <w:p w14:paraId="40E6D038"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1CEDA6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Store the line in a </w:t>
      </w:r>
      <w:proofErr w:type="spellStart"/>
      <w:r w:rsidRPr="10E07750">
        <w:rPr>
          <w:rFonts w:ascii="Menlo" w:hAnsi="Menlo" w:cs="Menlo"/>
          <w:i/>
          <w:color w:val="435B67"/>
          <w:sz w:val="20"/>
          <w:szCs w:val="20"/>
        </w:rPr>
        <w:t>list</w:t>
      </w:r>
      <w:proofErr w:type="spellEnd"/>
      <w:r w:rsidRPr="10E07750">
        <w:rPr>
          <w:rFonts w:ascii="Menlo" w:hAnsi="Menlo" w:cs="Menlo"/>
          <w:i/>
          <w:color w:val="435B67"/>
          <w:sz w:val="20"/>
          <w:szCs w:val="20"/>
        </w:rPr>
        <w:t xml:space="preserve"> to </w:t>
      </w:r>
      <w:proofErr w:type="spellStart"/>
      <w:r w:rsidRPr="10E07750">
        <w:rPr>
          <w:rFonts w:ascii="Menlo" w:hAnsi="Menlo" w:cs="Menlo"/>
          <w:i/>
          <w:color w:val="435B67"/>
          <w:sz w:val="20"/>
          <w:szCs w:val="20"/>
        </w:rPr>
        <w:t>remove</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it</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later</w:t>
      </w:r>
      <w:proofErr w:type="spellEnd"/>
      <w:r w:rsidRPr="10E07750">
        <w:rPr>
          <w:rFonts w:ascii="Menlo" w:hAnsi="Menlo" w:cs="Menlo"/>
          <w:i/>
          <w:color w:val="435B67"/>
          <w:sz w:val="20"/>
          <w:szCs w:val="20"/>
        </w:rPr>
        <w:t xml:space="preserve"> if </w:t>
      </w:r>
      <w:proofErr w:type="spellStart"/>
      <w:r w:rsidRPr="10E07750">
        <w:rPr>
          <w:rFonts w:ascii="Menlo" w:hAnsi="Menlo" w:cs="Menlo"/>
          <w:i/>
          <w:color w:val="435B67"/>
          <w:sz w:val="20"/>
          <w:szCs w:val="20"/>
        </w:rPr>
        <w:t>needed</w:t>
      </w:r>
      <w:proofErr w:type="spellEnd"/>
    </w:p>
    <w:p w14:paraId="279D3DA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lastRenderedPageBreak/>
        <w:t xml:space="preserve">            </w:t>
      </w:r>
      <w:proofErr w:type="spellStart"/>
      <w:proofErr w:type="gramStart"/>
      <w:r w:rsidRPr="10E07750">
        <w:rPr>
          <w:rFonts w:ascii="Menlo" w:hAnsi="Menlo" w:cs="Menlo"/>
          <w:color w:val="229295"/>
          <w:sz w:val="20"/>
          <w:szCs w:val="20"/>
        </w:rPr>
        <w:t>lines</w:t>
      </w:r>
      <w:proofErr w:type="gramEnd"/>
      <w:r w:rsidRPr="10E07750">
        <w:rPr>
          <w:rFonts w:ascii="Menlo" w:hAnsi="Menlo" w:cs="Menlo"/>
          <w:color w:val="229295"/>
          <w:sz w:val="20"/>
          <w:szCs w:val="20"/>
        </w:rPr>
        <w:t>_between_stations</w:t>
      </w:r>
      <w:r w:rsidRPr="10E07750">
        <w:rPr>
          <w:rFonts w:ascii="Menlo" w:hAnsi="Menlo" w:cs="Menlo"/>
          <w:color w:val="5D7082"/>
          <w:sz w:val="20"/>
          <w:szCs w:val="20"/>
        </w:rPr>
        <w:t>.</w:t>
      </w:r>
      <w:r w:rsidRPr="10E07750">
        <w:rPr>
          <w:rFonts w:ascii="Menlo" w:hAnsi="Menlo" w:cs="Menlo"/>
          <w:color w:val="21614C"/>
          <w:sz w:val="20"/>
          <w:szCs w:val="20"/>
        </w:rPr>
        <w:t>append</w:t>
      </w:r>
      <w:proofErr w:type="spellEnd"/>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p>
    <w:p w14:paraId="56538F0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5EA2EB7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create</w:t>
      </w:r>
      <w:proofErr w:type="gramEnd"/>
      <w:r w:rsidRPr="10E07750">
        <w:rPr>
          <w:rFonts w:ascii="Menlo" w:hAnsi="Menlo" w:cs="Menlo"/>
          <w:color w:val="21614C"/>
          <w:sz w:val="20"/>
          <w:szCs w:val="20"/>
        </w:rPr>
        <w:t>_transit_map</w:t>
      </w:r>
      <w:proofErr w:type="spellEnd"/>
      <w:r w:rsidRPr="10E07750">
        <w:rPr>
          <w:rFonts w:ascii="Menlo" w:hAnsi="Menlo" w:cs="Menlo"/>
          <w:color w:val="5D7082"/>
          <w:sz w:val="20"/>
          <w:szCs w:val="20"/>
        </w:rPr>
        <w:t>(</w:t>
      </w:r>
      <w:r w:rsidRPr="10E07750">
        <w:rPr>
          <w:rFonts w:ascii="Menlo" w:hAnsi="Menlo" w:cs="Menlo"/>
          <w:color w:val="21614C"/>
          <w:sz w:val="20"/>
          <w:szCs w:val="20"/>
        </w:rPr>
        <w:t>transfert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route_directions</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time_sp</w:t>
      </w:r>
      <w:proofErr w:type="spellEnd"/>
      <w:r w:rsidRPr="10E07750">
        <w:rPr>
          <w:rFonts w:ascii="Menlo" w:hAnsi="Menlo" w:cs="Menlo"/>
          <w:color w:val="5D7082"/>
          <w:sz w:val="20"/>
          <w:szCs w:val="20"/>
        </w:rPr>
        <w:t>)</w:t>
      </w:r>
    </w:p>
    <w:p w14:paraId="2B2F171C"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896447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Color</w:t>
      </w:r>
      <w:proofErr w:type="spellEnd"/>
      <w:r w:rsidRPr="10E07750">
        <w:rPr>
          <w:rFonts w:ascii="Menlo" w:hAnsi="Menlo" w:cs="Menlo"/>
          <w:i/>
          <w:color w:val="435B67"/>
          <w:sz w:val="20"/>
          <w:szCs w:val="20"/>
        </w:rPr>
        <w:t xml:space="preserve"> the graph to </w:t>
      </w:r>
      <w:proofErr w:type="spellStart"/>
      <w:r w:rsidRPr="10E07750">
        <w:rPr>
          <w:rFonts w:ascii="Menlo" w:hAnsi="Menlo" w:cs="Menlo"/>
          <w:i/>
          <w:color w:val="435B67"/>
          <w:sz w:val="20"/>
          <w:szCs w:val="20"/>
        </w:rPr>
        <w:t>give</w:t>
      </w:r>
      <w:proofErr w:type="spellEnd"/>
      <w:r w:rsidRPr="10E07750">
        <w:rPr>
          <w:rFonts w:ascii="Menlo" w:hAnsi="Menlo" w:cs="Menlo"/>
          <w:i/>
          <w:color w:val="435B67"/>
          <w:sz w:val="20"/>
          <w:szCs w:val="20"/>
        </w:rPr>
        <w:t xml:space="preserve"> the </w:t>
      </w:r>
      <w:proofErr w:type="spellStart"/>
      <w:r w:rsidRPr="10E07750">
        <w:rPr>
          <w:rFonts w:ascii="Menlo" w:hAnsi="Menlo" w:cs="Menlo"/>
          <w:i/>
          <w:color w:val="435B67"/>
          <w:sz w:val="20"/>
          <w:szCs w:val="20"/>
        </w:rPr>
        <w:t>acpm</w:t>
      </w:r>
      <w:proofErr w:type="spellEnd"/>
    </w:p>
    <w:p w14:paraId="47CD8B6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3368F5A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color_acpm</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depart_station</w:t>
      </w:r>
      <w:proofErr w:type="spellEnd"/>
      <w:r w:rsidRPr="10E07750">
        <w:rPr>
          <w:rFonts w:ascii="Menlo" w:hAnsi="Menlo" w:cs="Menlo"/>
          <w:color w:val="5D7082"/>
          <w:sz w:val="20"/>
          <w:szCs w:val="20"/>
        </w:rPr>
        <w:t>):</w:t>
      </w:r>
    </w:p>
    <w:p w14:paraId="5CA4292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reset</w:t>
      </w:r>
      <w:proofErr w:type="gramEnd"/>
      <w:r w:rsidRPr="10E07750">
        <w:rPr>
          <w:rFonts w:ascii="Menlo" w:hAnsi="Menlo" w:cs="Menlo"/>
          <w:color w:val="21614C"/>
          <w:sz w:val="20"/>
          <w:szCs w:val="20"/>
        </w:rPr>
        <w:t>_stations_color</w:t>
      </w:r>
      <w:proofErr w:type="spellEnd"/>
      <w:r w:rsidRPr="10E07750">
        <w:rPr>
          <w:rFonts w:ascii="Menlo" w:hAnsi="Menlo" w:cs="Menlo"/>
          <w:color w:val="5D7082"/>
          <w:sz w:val="20"/>
          <w:szCs w:val="20"/>
        </w:rPr>
        <w:t>()</w:t>
      </w:r>
    </w:p>
    <w:p w14:paraId="20CCC80B"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B230AE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acpm</w:t>
      </w:r>
      <w:proofErr w:type="spellEnd"/>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graph</w:t>
      </w:r>
      <w:r w:rsidRPr="10E07750">
        <w:rPr>
          <w:rFonts w:ascii="Menlo" w:hAnsi="Menlo" w:cs="Menlo"/>
          <w:color w:val="5D7082"/>
          <w:sz w:val="20"/>
          <w:szCs w:val="20"/>
        </w:rPr>
        <w:t>.</w:t>
      </w:r>
      <w:r w:rsidRPr="10E07750">
        <w:rPr>
          <w:rFonts w:ascii="Menlo" w:hAnsi="Menlo" w:cs="Menlo"/>
          <w:color w:val="21614C"/>
          <w:sz w:val="20"/>
          <w:szCs w:val="20"/>
        </w:rPr>
        <w:t>prim</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depart_station</w:t>
      </w:r>
      <w:proofErr w:type="spellEnd"/>
      <w:r w:rsidRPr="10E07750">
        <w:rPr>
          <w:rFonts w:ascii="Menlo" w:hAnsi="Menlo" w:cs="Menlo"/>
          <w:color w:val="5D7082"/>
          <w:sz w:val="20"/>
          <w:szCs w:val="20"/>
        </w:rPr>
        <w:t>)</w:t>
      </w:r>
    </w:p>
    <w:p w14:paraId="3A668056"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0956281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i </w:t>
      </w:r>
      <w:r w:rsidRPr="10E07750">
        <w:rPr>
          <w:rFonts w:ascii="Menlo" w:hAnsi="Menlo" w:cs="Menlo"/>
          <w:color w:val="5D7082"/>
          <w:sz w:val="20"/>
          <w:szCs w:val="20"/>
        </w:rPr>
        <w:t>in</w:t>
      </w:r>
      <w:r w:rsidRPr="10E07750">
        <w:rPr>
          <w:rFonts w:ascii="Menlo" w:hAnsi="Menlo" w:cs="Menlo"/>
          <w:color w:val="229295"/>
          <w:sz w:val="20"/>
          <w:szCs w:val="20"/>
        </w:rPr>
        <w:t xml:space="preserve"> </w:t>
      </w:r>
      <w:r w:rsidRPr="10E07750">
        <w:rPr>
          <w:rFonts w:ascii="Menlo" w:hAnsi="Menlo" w:cs="Menlo"/>
          <w:color w:val="21614C"/>
          <w:sz w:val="20"/>
          <w:szCs w:val="20"/>
        </w:rPr>
        <w:t>range</w:t>
      </w:r>
      <w:r w:rsidRPr="10E07750">
        <w:rPr>
          <w:rFonts w:ascii="Menlo" w:hAnsi="Menlo" w:cs="Menlo"/>
          <w:color w:val="5D7082"/>
          <w:sz w:val="20"/>
          <w:szCs w:val="20"/>
        </w:rPr>
        <w:t>(</w:t>
      </w:r>
      <w:proofErr w:type="spellStart"/>
      <w:r w:rsidRPr="10E07750">
        <w:rPr>
          <w:rFonts w:ascii="Menlo" w:hAnsi="Menlo" w:cs="Menlo"/>
          <w:color w:val="21614C"/>
          <w:sz w:val="20"/>
          <w:szCs w:val="20"/>
        </w:rPr>
        <w:t>len</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acpm</w:t>
      </w:r>
      <w:proofErr w:type="spellEnd"/>
      <w:r w:rsidRPr="10E07750">
        <w:rPr>
          <w:rFonts w:ascii="Menlo" w:hAnsi="Menlo" w:cs="Menlo"/>
          <w:color w:val="5D7082"/>
          <w:sz w:val="20"/>
          <w:szCs w:val="20"/>
        </w:rPr>
        <w:t>)):</w:t>
      </w:r>
    </w:p>
    <w:p w14:paraId="494D448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current</w:t>
      </w:r>
      <w:proofErr w:type="gramEnd"/>
      <w:r w:rsidRPr="10E07750">
        <w:rPr>
          <w:rFonts w:ascii="Menlo" w:hAnsi="Menlo" w:cs="Menlo"/>
          <w:color w:val="229295"/>
          <w:sz w:val="20"/>
          <w:szCs w:val="20"/>
        </w:rPr>
        <w:t>_station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acpm</w:t>
      </w:r>
      <w:proofErr w:type="spellEnd"/>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][0]</w:t>
      </w:r>
    </w:p>
    <w:p w14:paraId="344A31F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next</w:t>
      </w:r>
      <w:proofErr w:type="gramEnd"/>
      <w:r w:rsidRPr="10E07750">
        <w:rPr>
          <w:rFonts w:ascii="Menlo" w:hAnsi="Menlo" w:cs="Menlo"/>
          <w:color w:val="229295"/>
          <w:sz w:val="20"/>
          <w:szCs w:val="20"/>
        </w:rPr>
        <w:t>_station =</w:t>
      </w:r>
      <w:proofErr w:type="spell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acpm</w:t>
      </w:r>
      <w:proofErr w:type="spellEnd"/>
      <w:r w:rsidRPr="10E07750">
        <w:rPr>
          <w:rFonts w:ascii="Menlo" w:hAnsi="Menlo" w:cs="Menlo"/>
          <w:color w:val="5D7082"/>
          <w:sz w:val="20"/>
          <w:szCs w:val="20"/>
        </w:rPr>
        <w:t>[</w:t>
      </w:r>
      <w:r w:rsidRPr="10E07750">
        <w:rPr>
          <w:rFonts w:ascii="Menlo" w:hAnsi="Menlo" w:cs="Menlo"/>
          <w:color w:val="229295"/>
          <w:sz w:val="20"/>
          <w:szCs w:val="20"/>
        </w:rPr>
        <w:t>i</w:t>
      </w:r>
      <w:r w:rsidRPr="10E07750">
        <w:rPr>
          <w:rFonts w:ascii="Menlo" w:hAnsi="Menlo" w:cs="Menlo"/>
          <w:color w:val="5D7082"/>
          <w:sz w:val="20"/>
          <w:szCs w:val="20"/>
        </w:rPr>
        <w:t>][1]</w:t>
      </w:r>
    </w:p>
    <w:p w14:paraId="1D6C1C3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784108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Initialize</w:t>
      </w:r>
      <w:proofErr w:type="spellEnd"/>
      <w:r w:rsidRPr="10E07750">
        <w:rPr>
          <w:rFonts w:ascii="Menlo" w:hAnsi="Menlo" w:cs="Menlo"/>
          <w:i/>
          <w:color w:val="435B67"/>
          <w:sz w:val="20"/>
          <w:szCs w:val="20"/>
        </w:rPr>
        <w:t xml:space="preserve"> x1, y1, x2, y2 </w:t>
      </w:r>
      <w:proofErr w:type="spellStart"/>
      <w:r w:rsidRPr="10E07750">
        <w:rPr>
          <w:rFonts w:ascii="Menlo" w:hAnsi="Menlo" w:cs="Menlo"/>
          <w:i/>
          <w:color w:val="435B67"/>
          <w:sz w:val="20"/>
          <w:szCs w:val="20"/>
        </w:rPr>
        <w:t>before</w:t>
      </w:r>
      <w:proofErr w:type="spellEnd"/>
      <w:r w:rsidRPr="10E07750">
        <w:rPr>
          <w:rFonts w:ascii="Menlo" w:hAnsi="Menlo" w:cs="Menlo"/>
          <w:i/>
          <w:color w:val="435B67"/>
          <w:sz w:val="20"/>
          <w:szCs w:val="20"/>
        </w:rPr>
        <w:t xml:space="preserve"> the </w:t>
      </w:r>
      <w:proofErr w:type="spellStart"/>
      <w:r w:rsidRPr="10E07750">
        <w:rPr>
          <w:rFonts w:ascii="Menlo" w:hAnsi="Menlo" w:cs="Menlo"/>
          <w:i/>
          <w:color w:val="435B67"/>
          <w:sz w:val="20"/>
          <w:szCs w:val="20"/>
        </w:rPr>
        <w:t>loop</w:t>
      </w:r>
      <w:proofErr w:type="spellEnd"/>
    </w:p>
    <w:p w14:paraId="007ABFA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0016E40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x</w:t>
      </w:r>
      <w:proofErr w:type="gramEnd"/>
      <w:r w:rsidRPr="10E07750">
        <w:rPr>
          <w:rFonts w:ascii="Menlo" w:hAnsi="Menlo" w:cs="Menlo"/>
          <w:color w:val="229295"/>
          <w:sz w:val="20"/>
          <w:szCs w:val="20"/>
        </w:rPr>
        <w:t>1</w:t>
      </w:r>
      <w:r w:rsidRPr="10E07750">
        <w:rPr>
          <w:rFonts w:ascii="Menlo" w:hAnsi="Menlo" w:cs="Menlo"/>
          <w:color w:val="5D7082"/>
          <w:sz w:val="20"/>
          <w:szCs w:val="20"/>
        </w:rPr>
        <w:t>,</w:t>
      </w:r>
      <w:r w:rsidRPr="10E07750">
        <w:rPr>
          <w:rFonts w:ascii="Menlo" w:hAnsi="Menlo" w:cs="Menlo"/>
          <w:color w:val="229295"/>
          <w:sz w:val="20"/>
          <w:szCs w:val="20"/>
        </w:rPr>
        <w:t xml:space="preserve"> y1 = </w:t>
      </w:r>
      <w:proofErr w:type="spellStart"/>
      <w:r w:rsidRPr="10E07750">
        <w:rPr>
          <w:rFonts w:ascii="Menlo" w:hAnsi="Menlo" w:cs="Menlo"/>
          <w:color w:val="21614C"/>
          <w:sz w:val="20"/>
          <w:szCs w:val="20"/>
        </w:rPr>
        <w:t>get_station_coordinates</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current_station</w:t>
      </w:r>
      <w:proofErr w:type="spellEnd"/>
      <w:r w:rsidRPr="10E07750">
        <w:rPr>
          <w:rFonts w:ascii="Menlo" w:hAnsi="Menlo" w:cs="Menlo"/>
          <w:color w:val="5D7082"/>
          <w:sz w:val="20"/>
          <w:szCs w:val="20"/>
        </w:rPr>
        <w:t>)</w:t>
      </w:r>
    </w:p>
    <w:p w14:paraId="093788A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x</w:t>
      </w:r>
      <w:proofErr w:type="gramEnd"/>
      <w:r w:rsidRPr="10E07750">
        <w:rPr>
          <w:rFonts w:ascii="Menlo" w:hAnsi="Menlo" w:cs="Menlo"/>
          <w:color w:val="229295"/>
          <w:sz w:val="20"/>
          <w:szCs w:val="20"/>
        </w:rPr>
        <w:t>2</w:t>
      </w:r>
      <w:r w:rsidRPr="10E07750">
        <w:rPr>
          <w:rFonts w:ascii="Menlo" w:hAnsi="Menlo" w:cs="Menlo"/>
          <w:color w:val="5D7082"/>
          <w:sz w:val="20"/>
          <w:szCs w:val="20"/>
        </w:rPr>
        <w:t>,</w:t>
      </w:r>
      <w:r w:rsidRPr="10E07750">
        <w:rPr>
          <w:rFonts w:ascii="Menlo" w:hAnsi="Menlo" w:cs="Menlo"/>
          <w:color w:val="229295"/>
          <w:sz w:val="20"/>
          <w:szCs w:val="20"/>
        </w:rPr>
        <w:t xml:space="preserve"> y2 = </w:t>
      </w:r>
      <w:proofErr w:type="spellStart"/>
      <w:r w:rsidRPr="10E07750">
        <w:rPr>
          <w:rFonts w:ascii="Menlo" w:hAnsi="Menlo" w:cs="Menlo"/>
          <w:color w:val="21614C"/>
          <w:sz w:val="20"/>
          <w:szCs w:val="20"/>
        </w:rPr>
        <w:t>get_station_coordinates</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next_station</w:t>
      </w:r>
      <w:proofErr w:type="spellEnd"/>
      <w:r w:rsidRPr="10E07750">
        <w:rPr>
          <w:rFonts w:ascii="Menlo" w:hAnsi="Menlo" w:cs="Menlo"/>
          <w:color w:val="5D7082"/>
          <w:sz w:val="20"/>
          <w:szCs w:val="20"/>
        </w:rPr>
        <w:t>)</w:t>
      </w:r>
    </w:p>
    <w:p w14:paraId="32829AB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777221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x1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y1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x2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r w:rsidRPr="10E07750">
        <w:rPr>
          <w:rFonts w:ascii="Menlo" w:hAnsi="Menlo" w:cs="Menlo"/>
          <w:color w:val="229295"/>
          <w:sz w:val="20"/>
          <w:szCs w:val="20"/>
        </w:rPr>
        <w:t xml:space="preserve"> and y2 </w:t>
      </w:r>
      <w:proofErr w:type="spellStart"/>
      <w:r w:rsidRPr="10E07750">
        <w:rPr>
          <w:rFonts w:ascii="Menlo" w:hAnsi="Menlo" w:cs="Menlo"/>
          <w:color w:val="229295"/>
          <w:sz w:val="20"/>
          <w:szCs w:val="20"/>
        </w:rPr>
        <w:t>is</w:t>
      </w:r>
      <w:proofErr w:type="spellEnd"/>
      <w:r w:rsidRPr="10E07750">
        <w:rPr>
          <w:rFonts w:ascii="Menlo" w:hAnsi="Menlo" w:cs="Menlo"/>
          <w:color w:val="229295"/>
          <w:sz w:val="20"/>
          <w:szCs w:val="20"/>
        </w:rPr>
        <w:t xml:space="preserve"> not </w:t>
      </w:r>
      <w:r w:rsidRPr="10E07750">
        <w:rPr>
          <w:rFonts w:ascii="Menlo" w:hAnsi="Menlo" w:cs="Menlo"/>
          <w:color w:val="5D7082"/>
          <w:sz w:val="20"/>
          <w:szCs w:val="20"/>
        </w:rPr>
        <w:t>None:</w:t>
      </w:r>
    </w:p>
    <w:p w14:paraId="1064F3E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Draw</w:t>
      </w:r>
      <w:proofErr w:type="spellEnd"/>
      <w:r w:rsidRPr="10E07750">
        <w:rPr>
          <w:rFonts w:ascii="Menlo" w:hAnsi="Menlo" w:cs="Menlo"/>
          <w:i/>
          <w:color w:val="435B67"/>
          <w:sz w:val="20"/>
          <w:szCs w:val="20"/>
        </w:rPr>
        <w:t xml:space="preserve"> a line </w:t>
      </w:r>
      <w:proofErr w:type="spellStart"/>
      <w:r w:rsidRPr="10E07750">
        <w:rPr>
          <w:rFonts w:ascii="Menlo" w:hAnsi="Menlo" w:cs="Menlo"/>
          <w:i/>
          <w:color w:val="435B67"/>
          <w:sz w:val="20"/>
          <w:szCs w:val="20"/>
        </w:rPr>
        <w:t>between</w:t>
      </w:r>
      <w:proofErr w:type="spellEnd"/>
      <w:r w:rsidRPr="10E07750">
        <w:rPr>
          <w:rFonts w:ascii="Menlo" w:hAnsi="Menlo" w:cs="Menlo"/>
          <w:i/>
          <w:color w:val="435B67"/>
          <w:sz w:val="20"/>
          <w:szCs w:val="20"/>
        </w:rPr>
        <w:t xml:space="preserve"> the stations</w:t>
      </w:r>
    </w:p>
    <w:p w14:paraId="0BEE9DD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create_line</w:t>
      </w:r>
      <w:proofErr w:type="spellEnd"/>
      <w:r w:rsidRPr="10E07750">
        <w:rPr>
          <w:rFonts w:ascii="Menlo" w:hAnsi="Menlo" w:cs="Menlo"/>
          <w:color w:val="5D7082"/>
          <w:sz w:val="20"/>
          <w:szCs w:val="20"/>
        </w:rPr>
        <w:t>(</w:t>
      </w:r>
      <w:r w:rsidRPr="10E07750">
        <w:rPr>
          <w:rFonts w:ascii="Menlo" w:hAnsi="Menlo" w:cs="Menlo"/>
          <w:color w:val="21614C"/>
          <w:sz w:val="20"/>
          <w:szCs w:val="20"/>
        </w:rPr>
        <w:t>x1</w:t>
      </w:r>
      <w:r w:rsidRPr="10E07750">
        <w:rPr>
          <w:rFonts w:ascii="Menlo" w:hAnsi="Menlo" w:cs="Menlo"/>
          <w:color w:val="5D7082"/>
          <w:sz w:val="20"/>
          <w:szCs w:val="20"/>
        </w:rPr>
        <w:t>,</w:t>
      </w:r>
      <w:r w:rsidRPr="10E07750">
        <w:rPr>
          <w:rFonts w:ascii="Menlo" w:hAnsi="Menlo" w:cs="Menlo"/>
          <w:color w:val="21614C"/>
          <w:sz w:val="20"/>
          <w:szCs w:val="20"/>
        </w:rPr>
        <w:t xml:space="preserve"> y1</w:t>
      </w:r>
      <w:r w:rsidRPr="10E07750">
        <w:rPr>
          <w:rFonts w:ascii="Menlo" w:hAnsi="Menlo" w:cs="Menlo"/>
          <w:color w:val="5D7082"/>
          <w:sz w:val="20"/>
          <w:szCs w:val="20"/>
        </w:rPr>
        <w:t>,</w:t>
      </w:r>
      <w:r w:rsidRPr="10E07750">
        <w:rPr>
          <w:rFonts w:ascii="Menlo" w:hAnsi="Menlo" w:cs="Menlo"/>
          <w:color w:val="21614C"/>
          <w:sz w:val="20"/>
          <w:szCs w:val="20"/>
        </w:rPr>
        <w:t xml:space="preserve"> x2</w:t>
      </w:r>
      <w:r w:rsidRPr="10E07750">
        <w:rPr>
          <w:rFonts w:ascii="Menlo" w:hAnsi="Menlo" w:cs="Menlo"/>
          <w:color w:val="5D7082"/>
          <w:sz w:val="20"/>
          <w:szCs w:val="20"/>
        </w:rPr>
        <w:t>,</w:t>
      </w:r>
      <w:r w:rsidRPr="10E07750">
        <w:rPr>
          <w:rFonts w:ascii="Menlo" w:hAnsi="Menlo" w:cs="Menlo"/>
          <w:color w:val="21614C"/>
          <w:sz w:val="20"/>
          <w:szCs w:val="20"/>
        </w:rPr>
        <w:t xml:space="preserve"> y2</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w:t>
      </w:r>
      <w:proofErr w:type="spellStart"/>
      <w:r w:rsidRPr="10E07750">
        <w:rPr>
          <w:rFonts w:ascii="Menlo" w:hAnsi="Menlo" w:cs="Menlo"/>
          <w:color w:val="5D7082"/>
          <w:sz w:val="20"/>
          <w:szCs w:val="20"/>
        </w:rPr>
        <w:t>blue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width</w:t>
      </w:r>
      <w:proofErr w:type="spellEnd"/>
      <w:r w:rsidRPr="10E07750">
        <w:rPr>
          <w:rFonts w:ascii="Menlo" w:hAnsi="Menlo" w:cs="Menlo"/>
          <w:color w:val="229295"/>
          <w:sz w:val="20"/>
          <w:szCs w:val="20"/>
        </w:rPr>
        <w:t>=</w:t>
      </w:r>
      <w:r w:rsidRPr="10E07750">
        <w:rPr>
          <w:rFonts w:ascii="Menlo" w:hAnsi="Menlo" w:cs="Menlo"/>
          <w:color w:val="5D7082"/>
          <w:sz w:val="20"/>
          <w:szCs w:val="20"/>
        </w:rPr>
        <w:t>4)</w:t>
      </w:r>
    </w:p>
    <w:p w14:paraId="5C294925"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6E7F1B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Color</w:t>
      </w:r>
      <w:proofErr w:type="spellEnd"/>
      <w:r w:rsidRPr="10E07750">
        <w:rPr>
          <w:rFonts w:ascii="Menlo" w:hAnsi="Menlo" w:cs="Menlo"/>
          <w:i/>
          <w:color w:val="435B67"/>
          <w:sz w:val="20"/>
          <w:szCs w:val="20"/>
        </w:rPr>
        <w:t xml:space="preserve"> the stations</w:t>
      </w:r>
    </w:p>
    <w:p w14:paraId="7B30310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itemconfig</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stations</w:t>
      </w:r>
      <w:r w:rsidRPr="10E07750">
        <w:rPr>
          <w:rFonts w:ascii="Menlo" w:hAnsi="Menlo" w:cs="Menlo"/>
          <w:color w:val="5D7082"/>
          <w:sz w:val="20"/>
          <w:szCs w:val="20"/>
        </w:rPr>
        <w:t>[</w:t>
      </w:r>
      <w:proofErr w:type="spellStart"/>
      <w:r w:rsidRPr="10E07750">
        <w:rPr>
          <w:rFonts w:ascii="Menlo" w:hAnsi="Menlo" w:cs="Menlo"/>
          <w:color w:val="21614C"/>
          <w:sz w:val="20"/>
          <w:szCs w:val="20"/>
        </w:rPr>
        <w:t>current_station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w:t>
      </w:r>
      <w:proofErr w:type="spellStart"/>
      <w:r w:rsidRPr="10E07750">
        <w:rPr>
          <w:rFonts w:ascii="Menlo" w:hAnsi="Menlo" w:cs="Menlo"/>
          <w:color w:val="5D7082"/>
          <w:sz w:val="20"/>
          <w:szCs w:val="20"/>
        </w:rPr>
        <w:t>blue</w:t>
      </w:r>
      <w:proofErr w:type="spellEnd"/>
      <w:r w:rsidRPr="10E07750">
        <w:rPr>
          <w:rFonts w:ascii="Menlo" w:hAnsi="Menlo" w:cs="Menlo"/>
          <w:color w:val="5D7082"/>
          <w:sz w:val="20"/>
          <w:szCs w:val="20"/>
        </w:rPr>
        <w:t>")</w:t>
      </w:r>
    </w:p>
    <w:p w14:paraId="02D59A9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itemconfig</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stations</w:t>
      </w:r>
      <w:r w:rsidRPr="10E07750">
        <w:rPr>
          <w:rFonts w:ascii="Menlo" w:hAnsi="Menlo" w:cs="Menlo"/>
          <w:color w:val="5D7082"/>
          <w:sz w:val="20"/>
          <w:szCs w:val="20"/>
        </w:rPr>
        <w:t>[</w:t>
      </w:r>
      <w:proofErr w:type="spellStart"/>
      <w:r w:rsidRPr="10E07750">
        <w:rPr>
          <w:rFonts w:ascii="Menlo" w:hAnsi="Menlo" w:cs="Menlo"/>
          <w:color w:val="21614C"/>
          <w:sz w:val="20"/>
          <w:szCs w:val="20"/>
        </w:rPr>
        <w:t>next_station</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w:t>
      </w:r>
      <w:proofErr w:type="spellStart"/>
      <w:r w:rsidRPr="10E07750">
        <w:rPr>
          <w:rFonts w:ascii="Menlo" w:hAnsi="Menlo" w:cs="Menlo"/>
          <w:color w:val="5D7082"/>
          <w:sz w:val="20"/>
          <w:szCs w:val="20"/>
        </w:rPr>
        <w:t>blue</w:t>
      </w:r>
      <w:proofErr w:type="spellEnd"/>
      <w:r w:rsidRPr="10E07750">
        <w:rPr>
          <w:rFonts w:ascii="Menlo" w:hAnsi="Menlo" w:cs="Menlo"/>
          <w:color w:val="5D7082"/>
          <w:sz w:val="20"/>
          <w:szCs w:val="20"/>
        </w:rPr>
        <w:t>")</w:t>
      </w:r>
    </w:p>
    <w:p w14:paraId="57981314"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0020D50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r w:rsidRPr="10E07750">
        <w:rPr>
          <w:rFonts w:ascii="Menlo" w:hAnsi="Menlo" w:cs="Menlo"/>
          <w:i/>
          <w:color w:val="435B67"/>
          <w:sz w:val="20"/>
          <w:szCs w:val="20"/>
        </w:rPr>
        <w:t xml:space="preserve"># Store the line in a </w:t>
      </w:r>
      <w:proofErr w:type="spellStart"/>
      <w:r w:rsidRPr="10E07750">
        <w:rPr>
          <w:rFonts w:ascii="Menlo" w:hAnsi="Menlo" w:cs="Menlo"/>
          <w:i/>
          <w:color w:val="435B67"/>
          <w:sz w:val="20"/>
          <w:szCs w:val="20"/>
        </w:rPr>
        <w:t>list</w:t>
      </w:r>
      <w:proofErr w:type="spellEnd"/>
      <w:r w:rsidRPr="10E07750">
        <w:rPr>
          <w:rFonts w:ascii="Menlo" w:hAnsi="Menlo" w:cs="Menlo"/>
          <w:i/>
          <w:color w:val="435B67"/>
          <w:sz w:val="20"/>
          <w:szCs w:val="20"/>
        </w:rPr>
        <w:t xml:space="preserve"> to </w:t>
      </w:r>
      <w:proofErr w:type="spellStart"/>
      <w:r w:rsidRPr="10E07750">
        <w:rPr>
          <w:rFonts w:ascii="Menlo" w:hAnsi="Menlo" w:cs="Menlo"/>
          <w:i/>
          <w:color w:val="435B67"/>
          <w:sz w:val="20"/>
          <w:szCs w:val="20"/>
        </w:rPr>
        <w:t>remove</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it</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later</w:t>
      </w:r>
      <w:proofErr w:type="spellEnd"/>
      <w:r w:rsidRPr="10E07750">
        <w:rPr>
          <w:rFonts w:ascii="Menlo" w:hAnsi="Menlo" w:cs="Menlo"/>
          <w:i/>
          <w:color w:val="435B67"/>
          <w:sz w:val="20"/>
          <w:szCs w:val="20"/>
        </w:rPr>
        <w:t xml:space="preserve"> if </w:t>
      </w:r>
      <w:proofErr w:type="spellStart"/>
      <w:r w:rsidRPr="10E07750">
        <w:rPr>
          <w:rFonts w:ascii="Menlo" w:hAnsi="Menlo" w:cs="Menlo"/>
          <w:i/>
          <w:color w:val="435B67"/>
          <w:sz w:val="20"/>
          <w:szCs w:val="20"/>
        </w:rPr>
        <w:t>needed</w:t>
      </w:r>
      <w:proofErr w:type="spellEnd"/>
    </w:p>
    <w:p w14:paraId="0698B06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lines</w:t>
      </w:r>
      <w:proofErr w:type="gramEnd"/>
      <w:r w:rsidRPr="10E07750">
        <w:rPr>
          <w:rFonts w:ascii="Menlo" w:hAnsi="Menlo" w:cs="Menlo"/>
          <w:color w:val="229295"/>
          <w:sz w:val="20"/>
          <w:szCs w:val="20"/>
        </w:rPr>
        <w:t>_between_stations</w:t>
      </w:r>
      <w:r w:rsidRPr="10E07750">
        <w:rPr>
          <w:rFonts w:ascii="Menlo" w:hAnsi="Menlo" w:cs="Menlo"/>
          <w:color w:val="5D7082"/>
          <w:sz w:val="20"/>
          <w:szCs w:val="20"/>
        </w:rPr>
        <w:t>.</w:t>
      </w:r>
      <w:r w:rsidRPr="10E07750">
        <w:rPr>
          <w:rFonts w:ascii="Menlo" w:hAnsi="Menlo" w:cs="Menlo"/>
          <w:color w:val="21614C"/>
          <w:sz w:val="20"/>
          <w:szCs w:val="20"/>
        </w:rPr>
        <w:t>append</w:t>
      </w:r>
      <w:proofErr w:type="spellEnd"/>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p>
    <w:p w14:paraId="2AB430DE"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DC3878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Display a </w:t>
      </w:r>
      <w:proofErr w:type="spellStart"/>
      <w:proofErr w:type="gramStart"/>
      <w:r w:rsidRPr="10E07750">
        <w:rPr>
          <w:rFonts w:ascii="Menlo" w:hAnsi="Menlo" w:cs="Menlo"/>
          <w:i/>
          <w:color w:val="435B67"/>
          <w:sz w:val="20"/>
          <w:szCs w:val="20"/>
        </w:rPr>
        <w:t>colorfull</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itinary</w:t>
      </w:r>
      <w:proofErr w:type="spellEnd"/>
      <w:proofErr w:type="gramEnd"/>
      <w:r w:rsidRPr="10E07750">
        <w:rPr>
          <w:rFonts w:ascii="Menlo" w:hAnsi="Menlo" w:cs="Menlo"/>
          <w:i/>
          <w:color w:val="435B67"/>
          <w:sz w:val="20"/>
          <w:szCs w:val="20"/>
        </w:rPr>
        <w:t xml:space="preserve"> </w:t>
      </w:r>
    </w:p>
    <w:p w14:paraId="3132452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092DC60"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create_transit_map</w:t>
      </w:r>
      <w:proofErr w:type="spellEnd"/>
      <w:r w:rsidRPr="10E07750">
        <w:rPr>
          <w:rFonts w:ascii="Menlo" w:hAnsi="Menlo" w:cs="Menlo"/>
          <w:color w:val="5D7082"/>
          <w:sz w:val="20"/>
          <w:szCs w:val="20"/>
        </w:rPr>
        <w:t>(transfert,</w:t>
      </w:r>
      <w:r w:rsidRPr="10E07750">
        <w:rPr>
          <w:rFonts w:ascii="Menlo" w:hAnsi="Menlo" w:cs="Menlo"/>
          <w:color w:val="229295"/>
          <w:sz w:val="20"/>
          <w:szCs w:val="20"/>
        </w:rPr>
        <w:t xml:space="preserve"> </w:t>
      </w:r>
      <w:proofErr w:type="spellStart"/>
      <w:r w:rsidRPr="10E07750">
        <w:rPr>
          <w:rFonts w:ascii="Menlo" w:hAnsi="Menlo" w:cs="Menlo"/>
          <w:color w:val="5D7082"/>
          <w:sz w:val="20"/>
          <w:szCs w:val="20"/>
        </w:rPr>
        <w:t>route_directions</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w:t>
      </w:r>
      <w:r w:rsidRPr="10E07750">
        <w:rPr>
          <w:rFonts w:ascii="Menlo" w:hAnsi="Menlo" w:cs="Menlo"/>
          <w:color w:val="5D7082"/>
          <w:sz w:val="20"/>
          <w:szCs w:val="20"/>
        </w:rPr>
        <w:t>time):</w:t>
      </w:r>
    </w:p>
    <w:p w14:paraId="4D1D437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76B1F7F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key</w:t>
      </w:r>
      <w:r w:rsidRPr="10E07750">
        <w:rPr>
          <w:rFonts w:ascii="Menlo" w:hAnsi="Menlo" w:cs="Menlo"/>
          <w:color w:val="5D7082"/>
          <w:sz w:val="20"/>
          <w:szCs w:val="20"/>
        </w:rPr>
        <w:t>,</w:t>
      </w:r>
      <w:r w:rsidRPr="10E07750">
        <w:rPr>
          <w:rFonts w:ascii="Menlo" w:hAnsi="Menlo" w:cs="Menlo"/>
          <w:color w:val="229295"/>
          <w:sz w:val="20"/>
          <w:szCs w:val="20"/>
        </w:rPr>
        <w:t xml:space="preserve"> direction </w:t>
      </w:r>
      <w:r w:rsidRPr="10E07750">
        <w:rPr>
          <w:rFonts w:ascii="Menlo" w:hAnsi="Menlo" w:cs="Menlo"/>
          <w:color w:val="5D7082"/>
          <w:sz w:val="20"/>
          <w:szCs w:val="20"/>
        </w:rPr>
        <w:t>in</w:t>
      </w:r>
      <w:r w:rsidRPr="10E07750">
        <w:rPr>
          <w:rFonts w:ascii="Menlo" w:hAnsi="Menlo" w:cs="Menlo"/>
          <w:color w:val="229295"/>
          <w:sz w:val="20"/>
          <w:szCs w:val="20"/>
        </w:rPr>
        <w:t xml:space="preserve"> </w:t>
      </w:r>
      <w:r w:rsidRPr="10E07750">
        <w:rPr>
          <w:rFonts w:ascii="Menlo" w:hAnsi="Menlo" w:cs="Menlo"/>
          <w:color w:val="21614C"/>
          <w:sz w:val="20"/>
          <w:szCs w:val="20"/>
        </w:rPr>
        <w:t>zip</w:t>
      </w:r>
      <w:r w:rsidRPr="10E07750">
        <w:rPr>
          <w:rFonts w:ascii="Menlo" w:hAnsi="Menlo" w:cs="Menlo"/>
          <w:color w:val="5D7082"/>
          <w:sz w:val="20"/>
          <w:szCs w:val="20"/>
        </w:rPr>
        <w:t>(</w:t>
      </w:r>
      <w:r w:rsidRPr="10E07750">
        <w:rPr>
          <w:rFonts w:ascii="Menlo" w:hAnsi="Menlo" w:cs="Menlo"/>
          <w:color w:val="21614C"/>
          <w:sz w:val="20"/>
          <w:szCs w:val="20"/>
        </w:rPr>
        <w:t>transfert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route_directions</w:t>
      </w:r>
      <w:proofErr w:type="spellEnd"/>
      <w:r w:rsidRPr="10E07750">
        <w:rPr>
          <w:rFonts w:ascii="Menlo" w:hAnsi="Menlo" w:cs="Menlo"/>
          <w:color w:val="5D7082"/>
          <w:sz w:val="20"/>
          <w:szCs w:val="20"/>
        </w:rPr>
        <w:t>):</w:t>
      </w:r>
    </w:p>
    <w:p w14:paraId="24834A8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w:t>
      </w:r>
      <w:r w:rsidRPr="10E07750">
        <w:rPr>
          <w:rFonts w:ascii="Menlo" w:hAnsi="Menlo" w:cs="Menlo"/>
          <w:color w:val="5D7082"/>
          <w:sz w:val="20"/>
          <w:szCs w:val="20"/>
        </w:rPr>
        <w:t>,</w:t>
      </w:r>
      <w:r w:rsidRPr="10E07750">
        <w:rPr>
          <w:rFonts w:ascii="Menlo" w:hAnsi="Menlo" w:cs="Menlo"/>
          <w:color w:val="229295"/>
          <w:sz w:val="20"/>
          <w:szCs w:val="20"/>
        </w:rPr>
        <w:t>color</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line_colors</w:t>
      </w:r>
      <w:r w:rsidRPr="10E07750">
        <w:rPr>
          <w:rFonts w:ascii="Menlo" w:hAnsi="Menlo" w:cs="Menlo"/>
          <w:color w:val="5D7082"/>
          <w:sz w:val="20"/>
          <w:szCs w:val="20"/>
        </w:rPr>
        <w:t>.</w:t>
      </w:r>
      <w:r w:rsidRPr="10E07750">
        <w:rPr>
          <w:rFonts w:ascii="Menlo" w:hAnsi="Menlo" w:cs="Menlo"/>
          <w:color w:val="21614C"/>
          <w:sz w:val="20"/>
          <w:szCs w:val="20"/>
        </w:rPr>
        <w:t>items</w:t>
      </w:r>
      <w:proofErr w:type="spellEnd"/>
      <w:r w:rsidRPr="10E07750">
        <w:rPr>
          <w:rFonts w:ascii="Menlo" w:hAnsi="Menlo" w:cs="Menlo"/>
          <w:color w:val="5D7082"/>
          <w:sz w:val="20"/>
          <w:szCs w:val="20"/>
        </w:rPr>
        <w:t>():</w:t>
      </w:r>
    </w:p>
    <w:p w14:paraId="5BCED79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key == line </w:t>
      </w:r>
      <w:r w:rsidRPr="10E07750">
        <w:rPr>
          <w:rFonts w:ascii="Menlo" w:hAnsi="Menlo" w:cs="Menlo"/>
          <w:color w:val="5D7082"/>
          <w:sz w:val="20"/>
          <w:szCs w:val="20"/>
        </w:rPr>
        <w:t>:</w:t>
      </w:r>
    </w:p>
    <w:p w14:paraId="293083D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_circle</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Canvas</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width</w:t>
      </w:r>
      <w:proofErr w:type="spellEnd"/>
      <w:r w:rsidRPr="10E07750">
        <w:rPr>
          <w:rFonts w:ascii="Menlo" w:hAnsi="Menlo" w:cs="Menlo"/>
          <w:color w:val="229295"/>
          <w:sz w:val="20"/>
          <w:szCs w:val="20"/>
        </w:rPr>
        <w:t>=</w:t>
      </w:r>
      <w:r w:rsidRPr="10E07750">
        <w:rPr>
          <w:rFonts w:ascii="Menlo" w:hAnsi="Menlo" w:cs="Menlo"/>
          <w:color w:val="5D7082"/>
          <w:sz w:val="20"/>
          <w:szCs w:val="20"/>
        </w:rPr>
        <w:t>40,</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height</w:t>
      </w:r>
      <w:proofErr w:type="spellEnd"/>
      <w:r w:rsidRPr="10E07750">
        <w:rPr>
          <w:rFonts w:ascii="Menlo" w:hAnsi="Menlo" w:cs="Menlo"/>
          <w:color w:val="229295"/>
          <w:sz w:val="20"/>
          <w:szCs w:val="20"/>
        </w:rPr>
        <w:t>=</w:t>
      </w:r>
      <w:r w:rsidRPr="10E07750">
        <w:rPr>
          <w:rFonts w:ascii="Menlo" w:hAnsi="Menlo" w:cs="Menlo"/>
          <w:color w:val="5D7082"/>
          <w:sz w:val="20"/>
          <w:szCs w:val="20"/>
        </w:rPr>
        <w:t>40,</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highlightthickness</w:t>
      </w:r>
      <w:proofErr w:type="spellEnd"/>
      <w:r w:rsidRPr="10E07750">
        <w:rPr>
          <w:rFonts w:ascii="Menlo" w:hAnsi="Menlo" w:cs="Menlo"/>
          <w:color w:val="229295"/>
          <w:sz w:val="20"/>
          <w:szCs w:val="20"/>
        </w:rPr>
        <w:t>=</w:t>
      </w:r>
      <w:r w:rsidRPr="10E07750">
        <w:rPr>
          <w:rFonts w:ascii="Menlo" w:hAnsi="Menlo" w:cs="Menlo"/>
          <w:color w:val="5D7082"/>
          <w:sz w:val="20"/>
          <w:szCs w:val="20"/>
        </w:rPr>
        <w:t>0)</w:t>
      </w:r>
    </w:p>
    <w:p w14:paraId="453E580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_circle</w:t>
      </w:r>
      <w:r w:rsidRPr="10E07750">
        <w:rPr>
          <w:rFonts w:ascii="Menlo" w:hAnsi="Menlo" w:cs="Menlo"/>
          <w:color w:val="5D7082"/>
          <w:sz w:val="20"/>
          <w:szCs w:val="20"/>
        </w:rPr>
        <w:t>.</w:t>
      </w:r>
      <w:r w:rsidRPr="10E07750">
        <w:rPr>
          <w:rFonts w:ascii="Menlo" w:hAnsi="Menlo" w:cs="Menlo"/>
          <w:color w:val="21614C"/>
          <w:sz w:val="20"/>
          <w:szCs w:val="20"/>
        </w:rPr>
        <w:t>create_oval</w:t>
      </w:r>
      <w:proofErr w:type="spellEnd"/>
      <w:r w:rsidRPr="10E07750">
        <w:rPr>
          <w:rFonts w:ascii="Menlo" w:hAnsi="Menlo" w:cs="Menlo"/>
          <w:color w:val="5D7082"/>
          <w:sz w:val="20"/>
          <w:szCs w:val="20"/>
        </w:rPr>
        <w:t>(5,</w:t>
      </w:r>
      <w:r w:rsidRPr="10E07750">
        <w:rPr>
          <w:rFonts w:ascii="Menlo" w:hAnsi="Menlo" w:cs="Menlo"/>
          <w:color w:val="21614C"/>
          <w:sz w:val="20"/>
          <w:szCs w:val="20"/>
        </w:rPr>
        <w:t xml:space="preserve"> </w:t>
      </w:r>
      <w:r w:rsidRPr="10E07750">
        <w:rPr>
          <w:rFonts w:ascii="Menlo" w:hAnsi="Menlo" w:cs="Menlo"/>
          <w:color w:val="5D7082"/>
          <w:sz w:val="20"/>
          <w:szCs w:val="20"/>
        </w:rPr>
        <w:t>5,</w:t>
      </w:r>
      <w:r w:rsidRPr="10E07750">
        <w:rPr>
          <w:rFonts w:ascii="Menlo" w:hAnsi="Menlo" w:cs="Menlo"/>
          <w:color w:val="21614C"/>
          <w:sz w:val="20"/>
          <w:szCs w:val="20"/>
        </w:rPr>
        <w:t xml:space="preserve"> </w:t>
      </w:r>
      <w:r w:rsidRPr="10E07750">
        <w:rPr>
          <w:rFonts w:ascii="Menlo" w:hAnsi="Menlo" w:cs="Menlo"/>
          <w:color w:val="5D7082"/>
          <w:sz w:val="20"/>
          <w:szCs w:val="20"/>
        </w:rPr>
        <w:t>35,</w:t>
      </w:r>
      <w:r w:rsidRPr="10E07750">
        <w:rPr>
          <w:rFonts w:ascii="Menlo" w:hAnsi="Menlo" w:cs="Menlo"/>
          <w:color w:val="21614C"/>
          <w:sz w:val="20"/>
          <w:szCs w:val="20"/>
        </w:rPr>
        <w:t xml:space="preserve"> </w:t>
      </w:r>
      <w:r w:rsidRPr="10E07750">
        <w:rPr>
          <w:rFonts w:ascii="Menlo" w:hAnsi="Menlo" w:cs="Menlo"/>
          <w:color w:val="5D7082"/>
          <w:sz w:val="20"/>
          <w:szCs w:val="20"/>
        </w:rPr>
        <w:t>35,</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proofErr w:type="spellStart"/>
      <w:r w:rsidRPr="10E07750">
        <w:rPr>
          <w:rFonts w:ascii="Menlo" w:hAnsi="Menlo" w:cs="Menlo"/>
          <w:color w:val="21614C"/>
          <w:sz w:val="20"/>
          <w:szCs w:val="20"/>
        </w:rPr>
        <w:t>color</w:t>
      </w:r>
      <w:r w:rsidRPr="10E07750">
        <w:rPr>
          <w:rFonts w:ascii="Menlo" w:hAnsi="Menlo" w:cs="Menlo"/>
          <w:color w:val="5D7082"/>
          <w:sz w:val="20"/>
          <w:szCs w:val="20"/>
        </w:rPr>
        <w:t>,outline</w:t>
      </w:r>
      <w:proofErr w:type="spellEnd"/>
      <w:r w:rsidRPr="10E07750">
        <w:rPr>
          <w:rFonts w:ascii="Menlo" w:hAnsi="Menlo" w:cs="Menlo"/>
          <w:color w:val="229295"/>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color</w:t>
      </w:r>
      <w:proofErr w:type="spellEnd"/>
      <w:r w:rsidRPr="10E07750">
        <w:rPr>
          <w:rFonts w:ascii="Menlo" w:hAnsi="Menlo" w:cs="Menlo"/>
          <w:color w:val="21614C"/>
          <w:sz w:val="20"/>
          <w:szCs w:val="20"/>
        </w:rPr>
        <w:t xml:space="preserve"> </w:t>
      </w:r>
      <w:r w:rsidRPr="10E07750">
        <w:rPr>
          <w:rFonts w:ascii="Menlo" w:hAnsi="Menlo" w:cs="Menlo"/>
          <w:color w:val="5D7082"/>
          <w:sz w:val="20"/>
          <w:szCs w:val="20"/>
        </w:rPr>
        <w:t>)</w:t>
      </w:r>
    </w:p>
    <w:p w14:paraId="03C3A94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_circle</w:t>
      </w:r>
      <w:r w:rsidRPr="10E07750">
        <w:rPr>
          <w:rFonts w:ascii="Menlo" w:hAnsi="Menlo" w:cs="Menlo"/>
          <w:color w:val="5D7082"/>
          <w:sz w:val="20"/>
          <w:szCs w:val="20"/>
        </w:rPr>
        <w:t>.</w:t>
      </w:r>
      <w:r w:rsidRPr="10E07750">
        <w:rPr>
          <w:rFonts w:ascii="Menlo" w:hAnsi="Menlo" w:cs="Menlo"/>
          <w:color w:val="21614C"/>
          <w:sz w:val="20"/>
          <w:szCs w:val="20"/>
        </w:rPr>
        <w:t>create_text</w:t>
      </w:r>
      <w:proofErr w:type="spellEnd"/>
      <w:r w:rsidRPr="10E07750">
        <w:rPr>
          <w:rFonts w:ascii="Menlo" w:hAnsi="Menlo" w:cs="Menlo"/>
          <w:color w:val="5D7082"/>
          <w:sz w:val="20"/>
          <w:szCs w:val="20"/>
        </w:rPr>
        <w:t>(20,</w:t>
      </w:r>
      <w:r w:rsidRPr="10E07750">
        <w:rPr>
          <w:rFonts w:ascii="Menlo" w:hAnsi="Menlo" w:cs="Menlo"/>
          <w:color w:val="21614C"/>
          <w:sz w:val="20"/>
          <w:szCs w:val="20"/>
        </w:rPr>
        <w:t xml:space="preserve"> </w:t>
      </w:r>
      <w:r w:rsidRPr="10E07750">
        <w:rPr>
          <w:rFonts w:ascii="Menlo" w:hAnsi="Menlo" w:cs="Menlo"/>
          <w:color w:val="5D7082"/>
          <w:sz w:val="20"/>
          <w:szCs w:val="20"/>
        </w:rPr>
        <w:t>20,</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'black')</w:t>
      </w:r>
    </w:p>
    <w:p w14:paraId="044122F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w:t>
      </w:r>
      <w:proofErr w:type="gramEnd"/>
      <w:r w:rsidRPr="10E07750">
        <w:rPr>
          <w:rFonts w:ascii="Menlo" w:hAnsi="Menlo" w:cs="Menlo"/>
          <w:color w:val="229295"/>
          <w:sz w:val="20"/>
          <w:szCs w:val="20"/>
        </w:rPr>
        <w:t>_circle</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pady</w:t>
      </w:r>
      <w:proofErr w:type="spellEnd"/>
      <w:r w:rsidRPr="10E07750">
        <w:rPr>
          <w:rFonts w:ascii="Menlo" w:hAnsi="Menlo" w:cs="Menlo"/>
          <w:color w:val="229295"/>
          <w:sz w:val="20"/>
          <w:szCs w:val="20"/>
        </w:rPr>
        <w:t>=</w:t>
      </w:r>
      <w:r w:rsidRPr="10E07750">
        <w:rPr>
          <w:rFonts w:ascii="Menlo" w:hAnsi="Menlo" w:cs="Menlo"/>
          <w:color w:val="5D7082"/>
          <w:sz w:val="20"/>
          <w:szCs w:val="20"/>
        </w:rPr>
        <w:t>5)</w:t>
      </w:r>
    </w:p>
    <w:p w14:paraId="51E73D5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2F2903C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5381D21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3665811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direction</w:t>
      </w:r>
      <w:proofErr w:type="gramEnd"/>
      <w:r w:rsidRPr="10E07750">
        <w:rPr>
          <w:rFonts w:ascii="Menlo" w:hAnsi="Menlo" w:cs="Menlo"/>
          <w:color w:val="229295"/>
          <w:sz w:val="20"/>
          <w:szCs w:val="20"/>
        </w:rPr>
        <w:t>_icon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Label</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=f</w:t>
      </w:r>
      <w:r w:rsidRPr="10E07750">
        <w:rPr>
          <w:rFonts w:ascii="Menlo" w:hAnsi="Menlo" w:cs="Menlo"/>
          <w:color w:val="5D7082"/>
          <w:sz w:val="20"/>
          <w:szCs w:val="20"/>
        </w:rPr>
        <w:t>"→ {</w:t>
      </w:r>
      <w:r w:rsidRPr="10E07750">
        <w:rPr>
          <w:rFonts w:ascii="Menlo" w:hAnsi="Menlo" w:cs="Menlo"/>
          <w:color w:val="21614C"/>
          <w:sz w:val="20"/>
          <w:szCs w:val="20"/>
        </w:rPr>
        <w:t>direction</w:t>
      </w:r>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font</w:t>
      </w:r>
      <w:r w:rsidRPr="10E07750">
        <w:rPr>
          <w:rFonts w:ascii="Menlo" w:hAnsi="Menlo" w:cs="Menlo"/>
          <w:color w:val="229295"/>
          <w:sz w:val="20"/>
          <w:szCs w:val="20"/>
        </w:rPr>
        <w:t>=</w:t>
      </w:r>
      <w:r w:rsidRPr="10E07750">
        <w:rPr>
          <w:rFonts w:ascii="Menlo" w:hAnsi="Menlo" w:cs="Menlo"/>
          <w:color w:val="5D7082"/>
          <w:sz w:val="20"/>
          <w:szCs w:val="20"/>
        </w:rPr>
        <w:t>("Arial",</w:t>
      </w:r>
      <w:r w:rsidRPr="10E07750">
        <w:rPr>
          <w:rFonts w:ascii="Menlo" w:hAnsi="Menlo" w:cs="Menlo"/>
          <w:color w:val="21614C"/>
          <w:sz w:val="20"/>
          <w:szCs w:val="20"/>
        </w:rPr>
        <w:t xml:space="preserve"> </w:t>
      </w:r>
      <w:r w:rsidRPr="10E07750">
        <w:rPr>
          <w:rFonts w:ascii="Menlo" w:hAnsi="Menlo" w:cs="Menlo"/>
          <w:color w:val="5D7082"/>
          <w:sz w:val="20"/>
          <w:szCs w:val="20"/>
        </w:rPr>
        <w:t>20))</w:t>
      </w:r>
    </w:p>
    <w:p w14:paraId="6F15324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direction</w:t>
      </w:r>
      <w:proofErr w:type="gramEnd"/>
      <w:r w:rsidRPr="10E07750">
        <w:rPr>
          <w:rFonts w:ascii="Menlo" w:hAnsi="Menlo" w:cs="Menlo"/>
          <w:color w:val="229295"/>
          <w:sz w:val="20"/>
          <w:szCs w:val="20"/>
        </w:rPr>
        <w:t>_icon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
    <w:p w14:paraId="1B37BEF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4A5E179"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stop</w:t>
      </w:r>
      <w:proofErr w:type="gramEnd"/>
      <w:r w:rsidRPr="10E07750">
        <w:rPr>
          <w:rFonts w:ascii="Menlo" w:hAnsi="Menlo" w:cs="Menlo"/>
          <w:color w:val="229295"/>
          <w:sz w:val="20"/>
          <w:szCs w:val="20"/>
        </w:rPr>
        <w:t xml:space="preserve"> = transfert</w:t>
      </w:r>
      <w:r w:rsidRPr="10E07750">
        <w:rPr>
          <w:rFonts w:ascii="Menlo" w:hAnsi="Menlo" w:cs="Menlo"/>
          <w:color w:val="5D7082"/>
          <w:sz w:val="20"/>
          <w:szCs w:val="20"/>
        </w:rPr>
        <w:t>[</w:t>
      </w:r>
      <w:r w:rsidRPr="10E07750">
        <w:rPr>
          <w:rFonts w:ascii="Menlo" w:hAnsi="Menlo" w:cs="Menlo"/>
          <w:color w:val="229295"/>
          <w:sz w:val="20"/>
          <w:szCs w:val="20"/>
        </w:rPr>
        <w:t>key</w:t>
      </w:r>
      <w:r w:rsidRPr="10E07750">
        <w:rPr>
          <w:rFonts w:ascii="Menlo" w:hAnsi="Menlo" w:cs="Menlo"/>
          <w:color w:val="5D7082"/>
          <w:sz w:val="20"/>
          <w:szCs w:val="20"/>
        </w:rPr>
        <w:t>][</w:t>
      </w:r>
      <w:r w:rsidRPr="10E07750">
        <w:rPr>
          <w:rFonts w:ascii="Menlo" w:hAnsi="Menlo" w:cs="Menlo"/>
          <w:color w:val="229295"/>
          <w:sz w:val="20"/>
          <w:szCs w:val="20"/>
        </w:rPr>
        <w:t>-</w:t>
      </w:r>
      <w:r w:rsidRPr="10E07750">
        <w:rPr>
          <w:rFonts w:ascii="Menlo" w:hAnsi="Menlo" w:cs="Menlo"/>
          <w:color w:val="5D7082"/>
          <w:sz w:val="20"/>
          <w:szCs w:val="20"/>
        </w:rPr>
        <w:t>1]</w:t>
      </w:r>
    </w:p>
    <w:p w14:paraId="2AC7AD5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stop</w:t>
      </w:r>
      <w:proofErr w:type="gramEnd"/>
      <w:r w:rsidRPr="10E07750">
        <w:rPr>
          <w:rFonts w:ascii="Menlo" w:hAnsi="Menlo" w:cs="Menlo"/>
          <w:color w:val="229295"/>
          <w:sz w:val="20"/>
          <w:szCs w:val="20"/>
        </w:rPr>
        <w:t>_icon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Label</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w:t>
      </w:r>
      <w:proofErr w:type="spellStart"/>
      <w:r w:rsidRPr="10E07750">
        <w:rPr>
          <w:rFonts w:ascii="Menlo" w:hAnsi="Menlo" w:cs="Menlo"/>
          <w:color w:val="229295"/>
          <w:sz w:val="20"/>
          <w:szCs w:val="20"/>
        </w:rPr>
        <w:t>f</w:t>
      </w:r>
      <w:r w:rsidRPr="10E07750">
        <w:rPr>
          <w:rFonts w:ascii="Menlo" w:hAnsi="Menlo" w:cs="Menlo"/>
          <w:color w:val="5D7082"/>
          <w:sz w:val="20"/>
          <w:szCs w:val="20"/>
        </w:rPr>
        <w:t>"stop</w:t>
      </w:r>
      <w:proofErr w:type="spellEnd"/>
      <w:r w:rsidRPr="10E07750">
        <w:rPr>
          <w:rFonts w:ascii="Menlo" w:hAnsi="Menlo" w:cs="Menlo"/>
          <w:color w:val="5D7082"/>
          <w:sz w:val="20"/>
          <w:szCs w:val="20"/>
        </w:rPr>
        <w:t xml:space="preserve"> at {</w:t>
      </w:r>
      <w:r w:rsidRPr="10E07750">
        <w:rPr>
          <w:rFonts w:ascii="Menlo" w:hAnsi="Menlo" w:cs="Menlo"/>
          <w:color w:val="21614C"/>
          <w:sz w:val="20"/>
          <w:szCs w:val="20"/>
        </w:rPr>
        <w:t>stop</w:t>
      </w:r>
      <w:r w:rsidRPr="10E07750">
        <w:rPr>
          <w:rFonts w:ascii="Menlo" w:hAnsi="Menlo" w:cs="Menlo"/>
          <w:color w:val="5D7082"/>
          <w:sz w:val="20"/>
          <w:szCs w:val="20"/>
        </w:rPr>
        <w:t>[1]}",</w:t>
      </w:r>
      <w:r w:rsidRPr="10E07750">
        <w:rPr>
          <w:rFonts w:ascii="Menlo" w:hAnsi="Menlo" w:cs="Menlo"/>
          <w:color w:val="21614C"/>
          <w:sz w:val="20"/>
          <w:szCs w:val="20"/>
        </w:rPr>
        <w:t xml:space="preserve"> </w:t>
      </w:r>
      <w:r w:rsidRPr="10E07750">
        <w:rPr>
          <w:rFonts w:ascii="Menlo" w:hAnsi="Menlo" w:cs="Menlo"/>
          <w:color w:val="5D7082"/>
          <w:sz w:val="20"/>
          <w:szCs w:val="20"/>
        </w:rPr>
        <w:t>font</w:t>
      </w:r>
      <w:r w:rsidRPr="10E07750">
        <w:rPr>
          <w:rFonts w:ascii="Menlo" w:hAnsi="Menlo" w:cs="Menlo"/>
          <w:color w:val="229295"/>
          <w:sz w:val="20"/>
          <w:szCs w:val="20"/>
        </w:rPr>
        <w:t>=</w:t>
      </w:r>
      <w:r w:rsidRPr="10E07750">
        <w:rPr>
          <w:rFonts w:ascii="Menlo" w:hAnsi="Menlo" w:cs="Menlo"/>
          <w:color w:val="5D7082"/>
          <w:sz w:val="20"/>
          <w:szCs w:val="20"/>
        </w:rPr>
        <w:t>("Arial",</w:t>
      </w:r>
      <w:r w:rsidRPr="10E07750">
        <w:rPr>
          <w:rFonts w:ascii="Menlo" w:hAnsi="Menlo" w:cs="Menlo"/>
          <w:color w:val="21614C"/>
          <w:sz w:val="20"/>
          <w:szCs w:val="20"/>
        </w:rPr>
        <w:t xml:space="preserve"> </w:t>
      </w:r>
      <w:r w:rsidRPr="10E07750">
        <w:rPr>
          <w:rFonts w:ascii="Menlo" w:hAnsi="Menlo" w:cs="Menlo"/>
          <w:color w:val="5D7082"/>
          <w:sz w:val="20"/>
          <w:szCs w:val="20"/>
        </w:rPr>
        <w:t>20))</w:t>
      </w:r>
    </w:p>
    <w:p w14:paraId="49516F91"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stop</w:t>
      </w:r>
      <w:proofErr w:type="gramEnd"/>
      <w:r w:rsidRPr="10E07750">
        <w:rPr>
          <w:rFonts w:ascii="Menlo" w:hAnsi="Menlo" w:cs="Menlo"/>
          <w:color w:val="229295"/>
          <w:sz w:val="20"/>
          <w:szCs w:val="20"/>
        </w:rPr>
        <w:t>_icon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
    <w:p w14:paraId="5431F7C6"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1BFB4890"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121B89C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time</w:t>
      </w:r>
      <w:proofErr w:type="gramEnd"/>
      <w:r w:rsidRPr="10E07750">
        <w:rPr>
          <w:rFonts w:ascii="Menlo" w:hAnsi="Menlo" w:cs="Menlo"/>
          <w:color w:val="229295"/>
          <w:sz w:val="20"/>
          <w:szCs w:val="20"/>
        </w:rPr>
        <w:t>_icon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Label</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=f</w:t>
      </w:r>
      <w:r w:rsidRPr="10E07750">
        <w:rPr>
          <w:rFonts w:ascii="Menlo" w:hAnsi="Menlo" w:cs="Menlo"/>
          <w:color w:val="5D7082"/>
          <w:sz w:val="20"/>
          <w:szCs w:val="20"/>
        </w:rPr>
        <w:t>"~{</w:t>
      </w:r>
      <w:r w:rsidRPr="10E07750">
        <w:rPr>
          <w:rFonts w:ascii="Menlo" w:hAnsi="Menlo" w:cs="Menlo"/>
          <w:color w:val="21614C"/>
          <w:sz w:val="20"/>
          <w:szCs w:val="20"/>
        </w:rPr>
        <w:t>time</w:t>
      </w:r>
      <w:r w:rsidRPr="10E07750">
        <w:rPr>
          <w:rFonts w:ascii="Menlo" w:hAnsi="Menlo" w:cs="Menlo"/>
          <w:color w:val="5D7082"/>
          <w:sz w:val="20"/>
          <w:szCs w:val="20"/>
        </w:rPr>
        <w:t>} mn",</w:t>
      </w:r>
      <w:r w:rsidRPr="10E07750">
        <w:rPr>
          <w:rFonts w:ascii="Menlo" w:hAnsi="Menlo" w:cs="Menlo"/>
          <w:color w:val="21614C"/>
          <w:sz w:val="20"/>
          <w:szCs w:val="20"/>
        </w:rPr>
        <w:t xml:space="preserve"> </w:t>
      </w:r>
      <w:r w:rsidRPr="10E07750">
        <w:rPr>
          <w:rFonts w:ascii="Menlo" w:hAnsi="Menlo" w:cs="Menlo"/>
          <w:color w:val="5D7082"/>
          <w:sz w:val="20"/>
          <w:szCs w:val="20"/>
        </w:rPr>
        <w:t>font</w:t>
      </w:r>
      <w:r w:rsidRPr="10E07750">
        <w:rPr>
          <w:rFonts w:ascii="Menlo" w:hAnsi="Menlo" w:cs="Menlo"/>
          <w:color w:val="229295"/>
          <w:sz w:val="20"/>
          <w:szCs w:val="20"/>
        </w:rPr>
        <w:t>=</w:t>
      </w:r>
      <w:r w:rsidRPr="10E07750">
        <w:rPr>
          <w:rFonts w:ascii="Menlo" w:hAnsi="Menlo" w:cs="Menlo"/>
          <w:color w:val="5D7082"/>
          <w:sz w:val="20"/>
          <w:szCs w:val="20"/>
        </w:rPr>
        <w:t>("Arial",</w:t>
      </w:r>
      <w:r w:rsidRPr="10E07750">
        <w:rPr>
          <w:rFonts w:ascii="Menlo" w:hAnsi="Menlo" w:cs="Menlo"/>
          <w:color w:val="21614C"/>
          <w:sz w:val="20"/>
          <w:szCs w:val="20"/>
        </w:rPr>
        <w:t xml:space="preserve"> </w:t>
      </w:r>
      <w:r w:rsidRPr="10E07750">
        <w:rPr>
          <w:rFonts w:ascii="Menlo" w:hAnsi="Menlo" w:cs="Menlo"/>
          <w:color w:val="5D7082"/>
          <w:sz w:val="20"/>
          <w:szCs w:val="20"/>
        </w:rPr>
        <w:t>70))</w:t>
      </w:r>
    </w:p>
    <w:p w14:paraId="4581DD2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time</w:t>
      </w:r>
      <w:proofErr w:type="gramEnd"/>
      <w:r w:rsidRPr="10E07750">
        <w:rPr>
          <w:rFonts w:ascii="Menlo" w:hAnsi="Menlo" w:cs="Menlo"/>
          <w:color w:val="229295"/>
          <w:sz w:val="20"/>
          <w:szCs w:val="20"/>
        </w:rPr>
        <w:t>_icon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ipady</w:t>
      </w:r>
      <w:proofErr w:type="spellEnd"/>
      <w:r w:rsidRPr="10E07750">
        <w:rPr>
          <w:rFonts w:ascii="Menlo" w:hAnsi="Menlo" w:cs="Menlo"/>
          <w:color w:val="229295"/>
          <w:sz w:val="20"/>
          <w:szCs w:val="20"/>
        </w:rPr>
        <w:t>=</w:t>
      </w:r>
      <w:r w:rsidRPr="10E07750">
        <w:rPr>
          <w:rFonts w:ascii="Menlo" w:hAnsi="Menlo" w:cs="Menlo"/>
          <w:color w:val="5D7082"/>
          <w:sz w:val="20"/>
          <w:szCs w:val="20"/>
        </w:rPr>
        <w:t>50)</w:t>
      </w:r>
    </w:p>
    <w:p w14:paraId="220EFC8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33FAF0E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Destroy </w:t>
      </w:r>
      <w:proofErr w:type="spellStart"/>
      <w:r w:rsidRPr="10E07750">
        <w:rPr>
          <w:rFonts w:ascii="Menlo" w:hAnsi="Menlo" w:cs="Menlo"/>
          <w:i/>
          <w:color w:val="435B67"/>
          <w:sz w:val="20"/>
          <w:szCs w:val="20"/>
        </w:rPr>
        <w:t>every</w:t>
      </w:r>
      <w:proofErr w:type="spellEnd"/>
      <w:r w:rsidRPr="10E07750">
        <w:rPr>
          <w:rFonts w:ascii="Menlo" w:hAnsi="Menlo" w:cs="Menlo"/>
          <w:i/>
          <w:color w:val="435B67"/>
          <w:sz w:val="20"/>
          <w:szCs w:val="20"/>
        </w:rPr>
        <w:t xml:space="preserve"> widgets </w:t>
      </w:r>
      <w:proofErr w:type="spellStart"/>
      <w:r w:rsidRPr="10E07750">
        <w:rPr>
          <w:rFonts w:ascii="Menlo" w:hAnsi="Menlo" w:cs="Menlo"/>
          <w:i/>
          <w:color w:val="435B67"/>
          <w:sz w:val="20"/>
          <w:szCs w:val="20"/>
        </w:rPr>
        <w:t>between</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each</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search</w:t>
      </w:r>
      <w:proofErr w:type="spellEnd"/>
      <w:r w:rsidRPr="10E07750">
        <w:rPr>
          <w:rFonts w:ascii="Menlo" w:hAnsi="Menlo" w:cs="Menlo"/>
          <w:i/>
          <w:color w:val="435B67"/>
          <w:sz w:val="20"/>
          <w:szCs w:val="20"/>
        </w:rPr>
        <w:t xml:space="preserve"> </w:t>
      </w:r>
    </w:p>
    <w:p w14:paraId="3CF8C5A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2EC37B8C"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reset_stations_color</w:t>
      </w:r>
      <w:proofErr w:type="spellEnd"/>
      <w:r w:rsidRPr="10E07750">
        <w:rPr>
          <w:rFonts w:ascii="Menlo" w:hAnsi="Menlo" w:cs="Menlo"/>
          <w:color w:val="5D7082"/>
          <w:sz w:val="20"/>
          <w:szCs w:val="20"/>
        </w:rPr>
        <w:t>():</w:t>
      </w:r>
    </w:p>
    <w:p w14:paraId="1C67889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station_id</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stations</w:t>
      </w:r>
      <w:r w:rsidRPr="10E07750">
        <w:rPr>
          <w:rFonts w:ascii="Menlo" w:hAnsi="Menlo" w:cs="Menlo"/>
          <w:color w:val="5D7082"/>
          <w:sz w:val="20"/>
          <w:szCs w:val="20"/>
        </w:rPr>
        <w:t>.</w:t>
      </w:r>
      <w:r w:rsidRPr="10E07750">
        <w:rPr>
          <w:rFonts w:ascii="Menlo" w:hAnsi="Menlo" w:cs="Menlo"/>
          <w:color w:val="21614C"/>
          <w:sz w:val="20"/>
          <w:szCs w:val="20"/>
        </w:rPr>
        <w:t>keys</w:t>
      </w:r>
      <w:proofErr w:type="spellEnd"/>
      <w:r w:rsidRPr="10E07750">
        <w:rPr>
          <w:rFonts w:ascii="Menlo" w:hAnsi="Menlo" w:cs="Menlo"/>
          <w:color w:val="5D7082"/>
          <w:sz w:val="20"/>
          <w:szCs w:val="20"/>
        </w:rPr>
        <w:t>():</w:t>
      </w:r>
    </w:p>
    <w:p w14:paraId="4AEF134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itemconfig</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stations</w:t>
      </w:r>
      <w:r w:rsidRPr="10E07750">
        <w:rPr>
          <w:rFonts w:ascii="Menlo" w:hAnsi="Menlo" w:cs="Menlo"/>
          <w:color w:val="5D7082"/>
          <w:sz w:val="20"/>
          <w:szCs w:val="20"/>
        </w:rPr>
        <w:t>[</w:t>
      </w:r>
      <w:proofErr w:type="spellStart"/>
      <w:r w:rsidRPr="10E07750">
        <w:rPr>
          <w:rFonts w:ascii="Menlo" w:hAnsi="Menlo" w:cs="Menlo"/>
          <w:color w:val="21614C"/>
          <w:sz w:val="20"/>
          <w:szCs w:val="20"/>
        </w:rPr>
        <w:t>station_id</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"black")</w:t>
      </w:r>
    </w:p>
    <w:p w14:paraId="50C3FE4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lastRenderedPageBreak/>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line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lines_between_stations</w:t>
      </w:r>
      <w:proofErr w:type="spellEnd"/>
      <w:r w:rsidRPr="10E07750">
        <w:rPr>
          <w:rFonts w:ascii="Menlo" w:hAnsi="Menlo" w:cs="Menlo"/>
          <w:color w:val="5D7082"/>
          <w:sz w:val="20"/>
          <w:szCs w:val="20"/>
        </w:rPr>
        <w:t>:</w:t>
      </w:r>
    </w:p>
    <w:p w14:paraId="0A00034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delete</w:t>
      </w:r>
      <w:proofErr w:type="spellEnd"/>
      <w:proofErr w:type="gramEnd"/>
      <w:r w:rsidRPr="10E07750">
        <w:rPr>
          <w:rFonts w:ascii="Menlo" w:hAnsi="Menlo" w:cs="Menlo"/>
          <w:color w:val="5D7082"/>
          <w:sz w:val="20"/>
          <w:szCs w:val="20"/>
        </w:rPr>
        <w:t>(</w:t>
      </w:r>
      <w:r w:rsidRPr="10E07750">
        <w:rPr>
          <w:rFonts w:ascii="Menlo" w:hAnsi="Menlo" w:cs="Menlo"/>
          <w:color w:val="21614C"/>
          <w:sz w:val="20"/>
          <w:szCs w:val="20"/>
        </w:rPr>
        <w:t>line</w:t>
      </w:r>
      <w:r w:rsidRPr="10E07750">
        <w:rPr>
          <w:rFonts w:ascii="Menlo" w:hAnsi="Menlo" w:cs="Menlo"/>
          <w:color w:val="5D7082"/>
          <w:sz w:val="20"/>
          <w:szCs w:val="20"/>
        </w:rPr>
        <w:t>)</w:t>
      </w:r>
    </w:p>
    <w:p w14:paraId="3D8A87D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lines</w:t>
      </w:r>
      <w:proofErr w:type="gramEnd"/>
      <w:r w:rsidRPr="10E07750">
        <w:rPr>
          <w:rFonts w:ascii="Menlo" w:hAnsi="Menlo" w:cs="Menlo"/>
          <w:color w:val="229295"/>
          <w:sz w:val="20"/>
          <w:szCs w:val="20"/>
        </w:rPr>
        <w:t>_between_stations</w:t>
      </w:r>
      <w:r w:rsidRPr="10E07750">
        <w:rPr>
          <w:rFonts w:ascii="Menlo" w:hAnsi="Menlo" w:cs="Menlo"/>
          <w:color w:val="5D7082"/>
          <w:sz w:val="20"/>
          <w:szCs w:val="20"/>
        </w:rPr>
        <w:t>.</w:t>
      </w:r>
      <w:r w:rsidRPr="10E07750">
        <w:rPr>
          <w:rFonts w:ascii="Menlo" w:hAnsi="Menlo" w:cs="Menlo"/>
          <w:color w:val="21614C"/>
          <w:sz w:val="20"/>
          <w:szCs w:val="20"/>
        </w:rPr>
        <w:t>clear</w:t>
      </w:r>
      <w:proofErr w:type="spellEnd"/>
      <w:r w:rsidRPr="10E07750">
        <w:rPr>
          <w:rFonts w:ascii="Menlo" w:hAnsi="Menlo" w:cs="Menlo"/>
          <w:color w:val="5D7082"/>
          <w:sz w:val="20"/>
          <w:szCs w:val="20"/>
        </w:rPr>
        <w:t>()</w:t>
      </w:r>
    </w:p>
    <w:p w14:paraId="068952A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5D341EC4"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widgets</w:t>
      </w:r>
      <w:proofErr w:type="gramEnd"/>
      <w:r w:rsidRPr="10E07750">
        <w:rPr>
          <w:rFonts w:ascii="Menlo" w:hAnsi="Menlo" w:cs="Menlo"/>
          <w:color w:val="229295"/>
          <w:sz w:val="20"/>
          <w:szCs w:val="20"/>
        </w:rPr>
        <w:t>_to_keep</w:t>
      </w:r>
      <w:proofErr w:type="spellEnd"/>
      <w:r w:rsidRPr="10E07750">
        <w:rPr>
          <w:rFonts w:ascii="Menlo" w:hAnsi="Menlo" w:cs="Menlo"/>
          <w:color w:val="229295"/>
          <w:sz w:val="20"/>
          <w:szCs w:val="20"/>
        </w:rPr>
        <w:t xml:space="preserve"> = </w:t>
      </w:r>
      <w:r w:rsidRPr="10E07750">
        <w:rPr>
          <w:rFonts w:ascii="Menlo" w:hAnsi="Menlo" w:cs="Menlo"/>
          <w:color w:val="5D7082"/>
          <w:sz w:val="20"/>
          <w:szCs w:val="20"/>
        </w:rPr>
        <w:t>[</w:t>
      </w:r>
      <w:proofErr w:type="spellStart"/>
      <w:r w:rsidRPr="10E07750">
        <w:rPr>
          <w:rFonts w:ascii="Menlo" w:hAnsi="Menlo" w:cs="Menlo"/>
          <w:color w:val="229295"/>
          <w:sz w:val="20"/>
          <w:szCs w:val="20"/>
        </w:rPr>
        <w:t>departure_dropdown</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destination_dropdown</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submit_button</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w:t>
      </w:r>
      <w:r w:rsidRPr="10E07750">
        <w:rPr>
          <w:rFonts w:ascii="Menlo" w:hAnsi="Menlo" w:cs="Menlo"/>
          <w:color w:val="229295"/>
          <w:sz w:val="20"/>
          <w:szCs w:val="20"/>
        </w:rPr>
        <w:t xml:space="preserve"> </w:t>
      </w:r>
      <w:r w:rsidRPr="10E07750">
        <w:rPr>
          <w:rFonts w:ascii="Menlo" w:hAnsi="Menlo" w:cs="Menlo"/>
          <w:i/>
          <w:color w:val="435B67"/>
          <w:sz w:val="20"/>
          <w:szCs w:val="20"/>
        </w:rPr>
        <w:t xml:space="preserve"># Replace </w:t>
      </w:r>
      <w:proofErr w:type="spellStart"/>
      <w:r w:rsidRPr="10E07750">
        <w:rPr>
          <w:rFonts w:ascii="Menlo" w:hAnsi="Menlo" w:cs="Menlo"/>
          <w:i/>
          <w:color w:val="435B67"/>
          <w:sz w:val="20"/>
          <w:szCs w:val="20"/>
        </w:rPr>
        <w:t>with</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your</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actual</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dropdowns</w:t>
      </w:r>
      <w:proofErr w:type="spellEnd"/>
    </w:p>
    <w:p w14:paraId="338D201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widget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frame</w:t>
      </w:r>
      <w:r w:rsidRPr="10E07750">
        <w:rPr>
          <w:rFonts w:ascii="Menlo" w:hAnsi="Menlo" w:cs="Menlo"/>
          <w:color w:val="5D7082"/>
          <w:sz w:val="20"/>
          <w:szCs w:val="20"/>
        </w:rPr>
        <w:t>.</w:t>
      </w:r>
      <w:r w:rsidRPr="10E07750">
        <w:rPr>
          <w:rFonts w:ascii="Menlo" w:hAnsi="Menlo" w:cs="Menlo"/>
          <w:color w:val="21614C"/>
          <w:sz w:val="20"/>
          <w:szCs w:val="20"/>
        </w:rPr>
        <w:t>winfo_children</w:t>
      </w:r>
      <w:proofErr w:type="spellEnd"/>
      <w:r w:rsidRPr="10E07750">
        <w:rPr>
          <w:rFonts w:ascii="Menlo" w:hAnsi="Menlo" w:cs="Menlo"/>
          <w:color w:val="5D7082"/>
          <w:sz w:val="20"/>
          <w:szCs w:val="20"/>
        </w:rPr>
        <w:t>():</w:t>
      </w:r>
    </w:p>
    <w:p w14:paraId="4814F8D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5D7082"/>
          <w:sz w:val="20"/>
          <w:szCs w:val="20"/>
        </w:rPr>
        <w:t>if</w:t>
      </w:r>
      <w:proofErr w:type="gramEnd"/>
      <w:r w:rsidRPr="10E07750">
        <w:rPr>
          <w:rFonts w:ascii="Menlo" w:hAnsi="Menlo" w:cs="Menlo"/>
          <w:color w:val="229295"/>
          <w:sz w:val="20"/>
          <w:szCs w:val="20"/>
        </w:rPr>
        <w:t xml:space="preserve"> widget not in </w:t>
      </w:r>
      <w:proofErr w:type="spellStart"/>
      <w:r w:rsidRPr="10E07750">
        <w:rPr>
          <w:rFonts w:ascii="Menlo" w:hAnsi="Menlo" w:cs="Menlo"/>
          <w:color w:val="229295"/>
          <w:sz w:val="20"/>
          <w:szCs w:val="20"/>
        </w:rPr>
        <w:t>widgets_to_keep</w:t>
      </w:r>
      <w:proofErr w:type="spellEnd"/>
      <w:r w:rsidRPr="10E07750">
        <w:rPr>
          <w:rFonts w:ascii="Menlo" w:hAnsi="Menlo" w:cs="Menlo"/>
          <w:color w:val="5D7082"/>
          <w:sz w:val="20"/>
          <w:szCs w:val="20"/>
        </w:rPr>
        <w:t>:</w:t>
      </w:r>
    </w:p>
    <w:p w14:paraId="679BD5FA"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29295"/>
          <w:sz w:val="20"/>
          <w:szCs w:val="20"/>
        </w:rPr>
        <w:t>widget</w:t>
      </w:r>
      <w:r w:rsidRPr="10E07750">
        <w:rPr>
          <w:rFonts w:ascii="Menlo" w:hAnsi="Menlo" w:cs="Menlo"/>
          <w:color w:val="5D7082"/>
          <w:sz w:val="20"/>
          <w:szCs w:val="20"/>
        </w:rPr>
        <w:t>.</w:t>
      </w:r>
      <w:r w:rsidRPr="10E07750">
        <w:rPr>
          <w:rFonts w:ascii="Menlo" w:hAnsi="Menlo" w:cs="Menlo"/>
          <w:color w:val="21614C"/>
          <w:sz w:val="20"/>
          <w:szCs w:val="20"/>
        </w:rPr>
        <w:t>destroy</w:t>
      </w:r>
      <w:proofErr w:type="spellEnd"/>
      <w:proofErr w:type="gramEnd"/>
      <w:r w:rsidRPr="10E07750">
        <w:rPr>
          <w:rFonts w:ascii="Menlo" w:hAnsi="Menlo" w:cs="Menlo"/>
          <w:color w:val="5D7082"/>
          <w:sz w:val="20"/>
          <w:szCs w:val="20"/>
        </w:rPr>
        <w:t>()</w:t>
      </w:r>
    </w:p>
    <w:p w14:paraId="606CD1A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9B3DAD8"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Button</w:t>
      </w:r>
    </w:p>
    <w:p w14:paraId="13DF6EE2"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DAD827B"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on_submit</w:t>
      </w:r>
      <w:proofErr w:type="spellEnd"/>
      <w:r w:rsidRPr="10E07750">
        <w:rPr>
          <w:rFonts w:ascii="Menlo" w:hAnsi="Menlo" w:cs="Menlo"/>
          <w:color w:val="5D7082"/>
          <w:sz w:val="20"/>
          <w:szCs w:val="20"/>
        </w:rPr>
        <w:t>():</w:t>
      </w:r>
    </w:p>
    <w:p w14:paraId="0473933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change</w:t>
      </w:r>
      <w:proofErr w:type="gramEnd"/>
      <w:r w:rsidRPr="10E07750">
        <w:rPr>
          <w:rFonts w:ascii="Menlo" w:hAnsi="Menlo" w:cs="Menlo"/>
          <w:color w:val="21614C"/>
          <w:sz w:val="20"/>
          <w:szCs w:val="20"/>
        </w:rPr>
        <w:t>_color</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found_ID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departure_var</w:t>
      </w:r>
      <w:r w:rsidRPr="10E07750">
        <w:rPr>
          <w:rFonts w:ascii="Menlo" w:hAnsi="Menlo" w:cs="Menlo"/>
          <w:color w:val="5D7082"/>
          <w:sz w:val="20"/>
          <w:szCs w:val="20"/>
        </w:rPr>
        <w:t>.</w:t>
      </w:r>
      <w:r w:rsidRPr="10E07750">
        <w:rPr>
          <w:rFonts w:ascii="Menlo" w:hAnsi="Menlo" w:cs="Menlo"/>
          <w:color w:val="21614C"/>
          <w:sz w:val="20"/>
          <w:szCs w:val="20"/>
        </w:rPr>
        <w:t>get</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found_ID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destination_var</w:t>
      </w:r>
      <w:r w:rsidRPr="10E07750">
        <w:rPr>
          <w:rFonts w:ascii="Menlo" w:hAnsi="Menlo" w:cs="Menlo"/>
          <w:color w:val="5D7082"/>
          <w:sz w:val="20"/>
          <w:szCs w:val="20"/>
        </w:rPr>
        <w:t>.</w:t>
      </w:r>
      <w:r w:rsidRPr="10E07750">
        <w:rPr>
          <w:rFonts w:ascii="Menlo" w:hAnsi="Menlo" w:cs="Menlo"/>
          <w:color w:val="21614C"/>
          <w:sz w:val="20"/>
          <w:szCs w:val="20"/>
        </w:rPr>
        <w:t>get</w:t>
      </w:r>
      <w:proofErr w:type="spellEnd"/>
      <w:r w:rsidRPr="10E07750">
        <w:rPr>
          <w:rFonts w:ascii="Menlo" w:hAnsi="Menlo" w:cs="Menlo"/>
          <w:color w:val="5D7082"/>
          <w:sz w:val="20"/>
          <w:szCs w:val="20"/>
        </w:rPr>
        <w:t>()))</w:t>
      </w:r>
    </w:p>
    <w:p w14:paraId="60E42383"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2B3333B4"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def</w:t>
      </w:r>
      <w:proofErr w:type="spellEnd"/>
      <w:proofErr w:type="gramEnd"/>
      <w:r w:rsidRPr="10E07750">
        <w:rPr>
          <w:rFonts w:ascii="Menlo" w:hAnsi="Menlo" w:cs="Menlo"/>
          <w:color w:val="229295"/>
          <w:sz w:val="20"/>
          <w:szCs w:val="20"/>
        </w:rPr>
        <w:t xml:space="preserve"> </w:t>
      </w:r>
      <w:proofErr w:type="spellStart"/>
      <w:r w:rsidRPr="10E07750">
        <w:rPr>
          <w:rFonts w:ascii="Menlo" w:hAnsi="Menlo" w:cs="Menlo"/>
          <w:color w:val="21614C"/>
          <w:sz w:val="20"/>
          <w:szCs w:val="20"/>
        </w:rPr>
        <w:t>acpm_submit</w:t>
      </w:r>
      <w:proofErr w:type="spellEnd"/>
      <w:r w:rsidRPr="10E07750">
        <w:rPr>
          <w:rFonts w:ascii="Menlo" w:hAnsi="Menlo" w:cs="Menlo"/>
          <w:color w:val="5D7082"/>
          <w:sz w:val="20"/>
          <w:szCs w:val="20"/>
        </w:rPr>
        <w:t>():</w:t>
      </w:r>
    </w:p>
    <w:p w14:paraId="6653556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spellStart"/>
      <w:proofErr w:type="gramStart"/>
      <w:r w:rsidRPr="10E07750">
        <w:rPr>
          <w:rFonts w:ascii="Menlo" w:hAnsi="Menlo" w:cs="Menlo"/>
          <w:color w:val="21614C"/>
          <w:sz w:val="20"/>
          <w:szCs w:val="20"/>
        </w:rPr>
        <w:t>color</w:t>
      </w:r>
      <w:proofErr w:type="gramEnd"/>
      <w:r w:rsidRPr="10E07750">
        <w:rPr>
          <w:rFonts w:ascii="Menlo" w:hAnsi="Menlo" w:cs="Menlo"/>
          <w:color w:val="21614C"/>
          <w:sz w:val="20"/>
          <w:szCs w:val="20"/>
        </w:rPr>
        <w:t>_acpm</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found_ID</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acpm_root</w:t>
      </w:r>
      <w:r w:rsidRPr="10E07750">
        <w:rPr>
          <w:rFonts w:ascii="Menlo" w:hAnsi="Menlo" w:cs="Menlo"/>
          <w:color w:val="5D7082"/>
          <w:sz w:val="20"/>
          <w:szCs w:val="20"/>
        </w:rPr>
        <w:t>.</w:t>
      </w:r>
      <w:r w:rsidRPr="10E07750">
        <w:rPr>
          <w:rFonts w:ascii="Menlo" w:hAnsi="Menlo" w:cs="Menlo"/>
          <w:color w:val="21614C"/>
          <w:sz w:val="20"/>
          <w:szCs w:val="20"/>
        </w:rPr>
        <w:t>get</w:t>
      </w:r>
      <w:proofErr w:type="spellEnd"/>
      <w:r w:rsidRPr="10E07750">
        <w:rPr>
          <w:rFonts w:ascii="Menlo" w:hAnsi="Menlo" w:cs="Menlo"/>
          <w:color w:val="5D7082"/>
          <w:sz w:val="20"/>
          <w:szCs w:val="20"/>
        </w:rPr>
        <w:t>()))</w:t>
      </w:r>
    </w:p>
    <w:p w14:paraId="26016362"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E4E7B33"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3D909C7"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Screen/ </w:t>
      </w:r>
      <w:proofErr w:type="spellStart"/>
      <w:r w:rsidRPr="10E07750">
        <w:rPr>
          <w:rFonts w:ascii="Menlo" w:hAnsi="Menlo" w:cs="Menlo"/>
          <w:i/>
          <w:color w:val="435B67"/>
          <w:sz w:val="20"/>
          <w:szCs w:val="20"/>
        </w:rPr>
        <w:t>canvas</w:t>
      </w:r>
      <w:proofErr w:type="spellEnd"/>
      <w:r w:rsidRPr="10E07750">
        <w:rPr>
          <w:rFonts w:ascii="Menlo" w:hAnsi="Menlo" w:cs="Menlo"/>
          <w:i/>
          <w:color w:val="435B67"/>
          <w:sz w:val="20"/>
          <w:szCs w:val="20"/>
        </w:rPr>
        <w:t xml:space="preserve"> / frame</w:t>
      </w:r>
    </w:p>
    <w:p w14:paraId="7858DE3F"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gramStart"/>
      <w:r w:rsidRPr="10E07750">
        <w:rPr>
          <w:rFonts w:ascii="Menlo" w:hAnsi="Menlo" w:cs="Menlo"/>
          <w:color w:val="229295"/>
          <w:sz w:val="20"/>
          <w:szCs w:val="20"/>
        </w:rPr>
        <w:t>root</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Tk</w:t>
      </w:r>
      <w:proofErr w:type="spellEnd"/>
      <w:r w:rsidRPr="10E07750">
        <w:rPr>
          <w:rFonts w:ascii="Menlo" w:hAnsi="Menlo" w:cs="Menlo"/>
          <w:color w:val="5D7082"/>
          <w:sz w:val="20"/>
          <w:szCs w:val="20"/>
        </w:rPr>
        <w:t>()</w:t>
      </w:r>
    </w:p>
    <w:p w14:paraId="0453179E"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root</w:t>
      </w:r>
      <w:r w:rsidRPr="10E07750">
        <w:rPr>
          <w:rFonts w:ascii="Menlo" w:hAnsi="Menlo" w:cs="Menlo"/>
          <w:color w:val="5D7082"/>
          <w:sz w:val="20"/>
          <w:szCs w:val="20"/>
        </w:rPr>
        <w:t>.</w:t>
      </w:r>
      <w:r w:rsidRPr="10E07750">
        <w:rPr>
          <w:rFonts w:ascii="Menlo" w:hAnsi="Menlo" w:cs="Menlo"/>
          <w:color w:val="21614C"/>
          <w:sz w:val="20"/>
          <w:szCs w:val="20"/>
        </w:rPr>
        <w:t>title</w:t>
      </w:r>
      <w:proofErr w:type="spellEnd"/>
      <w:proofErr w:type="gramEnd"/>
      <w:r w:rsidRPr="10E07750">
        <w:rPr>
          <w:rFonts w:ascii="Menlo" w:hAnsi="Menlo" w:cs="Menlo"/>
          <w:color w:val="5D7082"/>
          <w:sz w:val="20"/>
          <w:szCs w:val="20"/>
        </w:rPr>
        <w:t xml:space="preserve">("Station </w:t>
      </w:r>
      <w:proofErr w:type="spellStart"/>
      <w:r w:rsidRPr="10E07750">
        <w:rPr>
          <w:rFonts w:ascii="Menlo" w:hAnsi="Menlo" w:cs="Menlo"/>
          <w:color w:val="5D7082"/>
          <w:sz w:val="20"/>
          <w:szCs w:val="20"/>
        </w:rPr>
        <w:t>Map</w:t>
      </w:r>
      <w:proofErr w:type="spellEnd"/>
      <w:r w:rsidRPr="10E07750">
        <w:rPr>
          <w:rFonts w:ascii="Menlo" w:hAnsi="Menlo" w:cs="Menlo"/>
          <w:color w:val="5D7082"/>
          <w:sz w:val="20"/>
          <w:szCs w:val="20"/>
        </w:rPr>
        <w:t>")</w:t>
      </w:r>
    </w:p>
    <w:p w14:paraId="02BDBE20"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4338E2B"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gramStart"/>
      <w:r w:rsidRPr="10E07750">
        <w:rPr>
          <w:rFonts w:ascii="Menlo" w:hAnsi="Menlo" w:cs="Menlo"/>
          <w:color w:val="229295"/>
          <w:sz w:val="20"/>
          <w:szCs w:val="20"/>
        </w:rPr>
        <w:t>frame</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Frame</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padx</w:t>
      </w:r>
      <w:proofErr w:type="spellEnd"/>
      <w:r w:rsidRPr="10E07750">
        <w:rPr>
          <w:rFonts w:ascii="Menlo" w:hAnsi="Menlo" w:cs="Menlo"/>
          <w:color w:val="229295"/>
          <w:sz w:val="20"/>
          <w:szCs w:val="20"/>
        </w:rPr>
        <w:t>=</w:t>
      </w:r>
      <w:r w:rsidRPr="10E07750">
        <w:rPr>
          <w:rFonts w:ascii="Menlo" w:hAnsi="Menlo" w:cs="Menlo"/>
          <w:color w:val="5D7082"/>
          <w:sz w:val="20"/>
          <w:szCs w:val="20"/>
        </w:rPr>
        <w:t>8)</w:t>
      </w:r>
    </w:p>
    <w:p w14:paraId="08E1D87A"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frame</w:t>
      </w:r>
      <w:r w:rsidRPr="10E07750">
        <w:rPr>
          <w:rFonts w:ascii="Menlo" w:hAnsi="Menlo" w:cs="Menlo"/>
          <w:color w:val="5D7082"/>
          <w:sz w:val="20"/>
          <w:szCs w:val="20"/>
        </w:rPr>
        <w:t>.</w:t>
      </w:r>
      <w:r w:rsidRPr="10E07750">
        <w:rPr>
          <w:rFonts w:ascii="Menlo" w:hAnsi="Menlo" w:cs="Menlo"/>
          <w:color w:val="21614C"/>
          <w:sz w:val="20"/>
          <w:szCs w:val="20"/>
        </w:rPr>
        <w:t>pack</w:t>
      </w:r>
      <w:proofErr w:type="spellEnd"/>
      <w:proofErr w:type="gramEnd"/>
      <w:r w:rsidRPr="10E07750">
        <w:rPr>
          <w:rFonts w:ascii="Menlo" w:hAnsi="Menlo" w:cs="Menlo"/>
          <w:color w:val="5D7082"/>
          <w:sz w:val="20"/>
          <w:szCs w:val="20"/>
        </w:rPr>
        <w:t>(</w:t>
      </w:r>
      <w:proofErr w:type="spellStart"/>
      <w:r w:rsidRPr="10E07750">
        <w:rPr>
          <w:rFonts w:ascii="Menlo" w:hAnsi="Menlo" w:cs="Menlo"/>
          <w:color w:val="5D7082"/>
          <w:sz w:val="20"/>
          <w:szCs w:val="20"/>
        </w:rPr>
        <w:t>side</w:t>
      </w:r>
      <w:proofErr w:type="spellEnd"/>
      <w:r w:rsidRPr="10E07750">
        <w:rPr>
          <w:rFonts w:ascii="Menlo" w:hAnsi="Menlo" w:cs="Menlo"/>
          <w:color w:val="229295"/>
          <w:sz w:val="20"/>
          <w:szCs w:val="20"/>
        </w:rPr>
        <w:t>=</w:t>
      </w:r>
      <w:proofErr w:type="spellStart"/>
      <w:r w:rsidRPr="10E07750">
        <w:rPr>
          <w:rFonts w:ascii="Menlo" w:hAnsi="Menlo" w:cs="Menlo"/>
          <w:color w:val="21614C"/>
          <w:sz w:val="20"/>
          <w:szCs w:val="20"/>
        </w:rPr>
        <w:t>tk</w:t>
      </w:r>
      <w:r w:rsidRPr="10E07750">
        <w:rPr>
          <w:rFonts w:ascii="Menlo" w:hAnsi="Menlo" w:cs="Menlo"/>
          <w:color w:val="5D7082"/>
          <w:sz w:val="20"/>
          <w:szCs w:val="20"/>
        </w:rPr>
        <w:t>.</w:t>
      </w:r>
      <w:r w:rsidRPr="10E07750">
        <w:rPr>
          <w:rFonts w:ascii="Menlo" w:hAnsi="Menlo" w:cs="Menlo"/>
          <w:color w:val="21614C"/>
          <w:sz w:val="20"/>
          <w:szCs w:val="20"/>
        </w:rPr>
        <w:t>LEFT</w:t>
      </w:r>
      <w:proofErr w:type="spellEnd"/>
      <w:r w:rsidRPr="10E07750">
        <w:rPr>
          <w:rFonts w:ascii="Menlo" w:hAnsi="Menlo" w:cs="Menlo"/>
          <w:color w:val="5D7082"/>
          <w:sz w:val="20"/>
          <w:szCs w:val="20"/>
        </w:rPr>
        <w:t>)</w:t>
      </w:r>
    </w:p>
    <w:p w14:paraId="5B3A640F"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A1D85F0"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09A83703"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canvas</w:t>
      </w:r>
      <w:proofErr w:type="spellEnd"/>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Canvas</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width</w:t>
      </w:r>
      <w:proofErr w:type="spellEnd"/>
      <w:r w:rsidRPr="10E07750">
        <w:rPr>
          <w:rFonts w:ascii="Menlo" w:hAnsi="Menlo" w:cs="Menlo"/>
          <w:color w:val="229295"/>
          <w:sz w:val="20"/>
          <w:szCs w:val="20"/>
        </w:rPr>
        <w:t>=</w:t>
      </w:r>
      <w:r w:rsidRPr="10E07750">
        <w:rPr>
          <w:rFonts w:ascii="Menlo" w:hAnsi="Menlo" w:cs="Menlo"/>
          <w:color w:val="5D7082"/>
          <w:sz w:val="20"/>
          <w:szCs w:val="20"/>
        </w:rPr>
        <w:t>1200,</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height</w:t>
      </w:r>
      <w:proofErr w:type="spellEnd"/>
      <w:r w:rsidRPr="10E07750">
        <w:rPr>
          <w:rFonts w:ascii="Menlo" w:hAnsi="Menlo" w:cs="Menlo"/>
          <w:color w:val="229295"/>
          <w:sz w:val="20"/>
          <w:szCs w:val="20"/>
        </w:rPr>
        <w:t>=</w:t>
      </w:r>
      <w:r w:rsidRPr="10E07750">
        <w:rPr>
          <w:rFonts w:ascii="Menlo" w:hAnsi="Menlo" w:cs="Menlo"/>
          <w:color w:val="5D7082"/>
          <w:sz w:val="20"/>
          <w:szCs w:val="20"/>
        </w:rPr>
        <w:t>1000)</w:t>
      </w:r>
    </w:p>
    <w:p w14:paraId="1553140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pack</w:t>
      </w:r>
      <w:proofErr w:type="spellEnd"/>
      <w:proofErr w:type="gramEnd"/>
      <w:r w:rsidRPr="10E07750">
        <w:rPr>
          <w:rFonts w:ascii="Menlo" w:hAnsi="Menlo" w:cs="Menlo"/>
          <w:color w:val="5D7082"/>
          <w:sz w:val="20"/>
          <w:szCs w:val="20"/>
        </w:rPr>
        <w:t>()</w:t>
      </w:r>
    </w:p>
    <w:p w14:paraId="2F3340C2"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C481683"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49476BB"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Graphic illustration of the stations</w:t>
      </w:r>
    </w:p>
    <w:p w14:paraId="5E9BC749"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939362E"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gramStart"/>
      <w:r w:rsidRPr="10E07750">
        <w:rPr>
          <w:rFonts w:ascii="Menlo" w:hAnsi="Menlo" w:cs="Menlo"/>
          <w:color w:val="229295"/>
          <w:sz w:val="20"/>
          <w:szCs w:val="20"/>
        </w:rPr>
        <w:t>stations</w:t>
      </w:r>
      <w:proofErr w:type="gramEnd"/>
      <w:r w:rsidRPr="10E07750">
        <w:rPr>
          <w:rFonts w:ascii="Menlo" w:hAnsi="Menlo" w:cs="Menlo"/>
          <w:color w:val="229295"/>
          <w:sz w:val="20"/>
          <w:szCs w:val="20"/>
        </w:rPr>
        <w:t xml:space="preserve"> = </w:t>
      </w:r>
      <w:r w:rsidRPr="10E07750">
        <w:rPr>
          <w:rFonts w:ascii="Menlo" w:hAnsi="Menlo" w:cs="Menlo"/>
          <w:color w:val="5D7082"/>
          <w:sz w:val="20"/>
          <w:szCs w:val="20"/>
        </w:rPr>
        <w:t>{}</w:t>
      </w:r>
    </w:p>
    <w:p w14:paraId="42E04373"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lines</w:t>
      </w:r>
      <w:proofErr w:type="gramEnd"/>
      <w:r w:rsidRPr="10E07750">
        <w:rPr>
          <w:rFonts w:ascii="Menlo" w:hAnsi="Menlo" w:cs="Menlo"/>
          <w:color w:val="229295"/>
          <w:sz w:val="20"/>
          <w:szCs w:val="20"/>
        </w:rPr>
        <w:t>_between_stations</w:t>
      </w:r>
      <w:proofErr w:type="spellEnd"/>
      <w:r w:rsidRPr="10E07750">
        <w:rPr>
          <w:rFonts w:ascii="Menlo" w:hAnsi="Menlo" w:cs="Menlo"/>
          <w:color w:val="229295"/>
          <w:sz w:val="20"/>
          <w:szCs w:val="20"/>
        </w:rPr>
        <w:t xml:space="preserve"> = </w:t>
      </w:r>
      <w:r w:rsidRPr="10E07750">
        <w:rPr>
          <w:rFonts w:ascii="Menlo" w:hAnsi="Menlo" w:cs="Menlo"/>
          <w:color w:val="5D7082"/>
          <w:sz w:val="20"/>
          <w:szCs w:val="20"/>
        </w:rPr>
        <w:t>[]</w:t>
      </w:r>
    </w:p>
    <w:p w14:paraId="30886A38"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C5FBF35"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gramStart"/>
      <w:r w:rsidRPr="10E07750">
        <w:rPr>
          <w:rFonts w:ascii="Menlo" w:hAnsi="Menlo" w:cs="Menlo"/>
          <w:color w:val="5D7082"/>
          <w:sz w:val="20"/>
          <w:szCs w:val="20"/>
        </w:rPr>
        <w:t>for</w:t>
      </w:r>
      <w:proofErr w:type="gramEnd"/>
      <w:r w:rsidRPr="10E07750">
        <w:rPr>
          <w:rFonts w:ascii="Menlo" w:hAnsi="Menlo" w:cs="Menlo"/>
          <w:color w:val="229295"/>
          <w:sz w:val="20"/>
          <w:szCs w:val="20"/>
        </w:rPr>
        <w:t xml:space="preserve"> </w:t>
      </w:r>
      <w:r w:rsidRPr="10E07750">
        <w:rPr>
          <w:rFonts w:ascii="Menlo" w:hAnsi="Menlo" w:cs="Menlo"/>
          <w:color w:val="5D7082"/>
          <w:sz w:val="20"/>
          <w:szCs w:val="20"/>
        </w:rPr>
        <w:t>(</w:t>
      </w:r>
      <w:r w:rsidRPr="10E07750">
        <w:rPr>
          <w:rFonts w:ascii="Menlo" w:hAnsi="Menlo" w:cs="Menlo"/>
          <w:color w:val="229295"/>
          <w:sz w:val="20"/>
          <w:szCs w:val="20"/>
        </w:rPr>
        <w:t>x</w:t>
      </w:r>
      <w:r w:rsidRPr="10E07750">
        <w:rPr>
          <w:rFonts w:ascii="Menlo" w:hAnsi="Menlo" w:cs="Menlo"/>
          <w:color w:val="5D7082"/>
          <w:sz w:val="20"/>
          <w:szCs w:val="20"/>
        </w:rPr>
        <w:t>,</w:t>
      </w:r>
      <w:r w:rsidRPr="10E07750">
        <w:rPr>
          <w:rFonts w:ascii="Menlo" w:hAnsi="Menlo" w:cs="Menlo"/>
          <w:color w:val="229295"/>
          <w:sz w:val="20"/>
          <w:szCs w:val="20"/>
        </w:rPr>
        <w:t xml:space="preserve"> y</w:t>
      </w:r>
      <w:r w:rsidRPr="10E07750">
        <w:rPr>
          <w:rFonts w:ascii="Menlo" w:hAnsi="Menlo" w:cs="Menlo"/>
          <w:color w:val="5D7082"/>
          <w:sz w:val="20"/>
          <w:szCs w:val="20"/>
        </w:rPr>
        <w:t>),</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station_id</w:t>
      </w:r>
      <w:proofErr w:type="spellEnd"/>
      <w:r w:rsidRPr="10E07750">
        <w:rPr>
          <w:rFonts w:ascii="Menlo" w:hAnsi="Menlo" w:cs="Menlo"/>
          <w:color w:val="229295"/>
          <w:sz w:val="20"/>
          <w:szCs w:val="20"/>
        </w:rPr>
        <w:t xml:space="preserve">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position</w:t>
      </w:r>
      <w:r w:rsidRPr="10E07750">
        <w:rPr>
          <w:rFonts w:ascii="Menlo" w:hAnsi="Menlo" w:cs="Menlo"/>
          <w:color w:val="5D7082"/>
          <w:sz w:val="20"/>
          <w:szCs w:val="20"/>
        </w:rPr>
        <w:t>.</w:t>
      </w:r>
      <w:r w:rsidRPr="10E07750">
        <w:rPr>
          <w:rFonts w:ascii="Menlo" w:hAnsi="Menlo" w:cs="Menlo"/>
          <w:color w:val="21614C"/>
          <w:sz w:val="20"/>
          <w:szCs w:val="20"/>
        </w:rPr>
        <w:t>items</w:t>
      </w:r>
      <w:proofErr w:type="spellEnd"/>
      <w:r w:rsidRPr="10E07750">
        <w:rPr>
          <w:rFonts w:ascii="Menlo" w:hAnsi="Menlo" w:cs="Menlo"/>
          <w:color w:val="5D7082"/>
          <w:sz w:val="20"/>
          <w:szCs w:val="20"/>
        </w:rPr>
        <w:t>():</w:t>
      </w:r>
    </w:p>
    <w:p w14:paraId="00373E6E"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station</w:t>
      </w:r>
      <w:proofErr w:type="gram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canvas</w:t>
      </w:r>
      <w:r w:rsidRPr="10E07750">
        <w:rPr>
          <w:rFonts w:ascii="Menlo" w:hAnsi="Menlo" w:cs="Menlo"/>
          <w:color w:val="5D7082"/>
          <w:sz w:val="20"/>
          <w:szCs w:val="20"/>
        </w:rPr>
        <w:t>.</w:t>
      </w:r>
      <w:r w:rsidRPr="10E07750">
        <w:rPr>
          <w:rFonts w:ascii="Menlo" w:hAnsi="Menlo" w:cs="Menlo"/>
          <w:color w:val="21614C"/>
          <w:sz w:val="20"/>
          <w:szCs w:val="20"/>
        </w:rPr>
        <w:t>create_oval</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x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5,</w:t>
      </w:r>
      <w:r w:rsidRPr="10E07750">
        <w:rPr>
          <w:rFonts w:ascii="Menlo" w:hAnsi="Menlo" w:cs="Menlo"/>
          <w:color w:val="21614C"/>
          <w:sz w:val="20"/>
          <w:szCs w:val="20"/>
        </w:rPr>
        <w:t xml:space="preserve"> y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5,</w:t>
      </w:r>
      <w:r w:rsidRPr="10E07750">
        <w:rPr>
          <w:rFonts w:ascii="Menlo" w:hAnsi="Menlo" w:cs="Menlo"/>
          <w:color w:val="21614C"/>
          <w:sz w:val="20"/>
          <w:szCs w:val="20"/>
        </w:rPr>
        <w:t xml:space="preserve"> x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5,</w:t>
      </w:r>
      <w:r w:rsidRPr="10E07750">
        <w:rPr>
          <w:rFonts w:ascii="Menlo" w:hAnsi="Menlo" w:cs="Menlo"/>
          <w:color w:val="21614C"/>
          <w:sz w:val="20"/>
          <w:szCs w:val="20"/>
        </w:rPr>
        <w:t xml:space="preserve"> y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5,</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fill</w:t>
      </w:r>
      <w:proofErr w:type="spellEnd"/>
      <w:r w:rsidRPr="10E07750">
        <w:rPr>
          <w:rFonts w:ascii="Menlo" w:hAnsi="Menlo" w:cs="Menlo"/>
          <w:color w:val="229295"/>
          <w:sz w:val="20"/>
          <w:szCs w:val="20"/>
        </w:rPr>
        <w:t>=</w:t>
      </w:r>
      <w:r w:rsidRPr="10E07750">
        <w:rPr>
          <w:rFonts w:ascii="Menlo" w:hAnsi="Menlo" w:cs="Menlo"/>
          <w:color w:val="5D7082"/>
          <w:sz w:val="20"/>
          <w:szCs w:val="20"/>
        </w:rPr>
        <w:t>"black")</w:t>
      </w:r>
    </w:p>
    <w:p w14:paraId="6262C445"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roofErr w:type="gramStart"/>
      <w:r w:rsidRPr="10E07750">
        <w:rPr>
          <w:rFonts w:ascii="Menlo" w:hAnsi="Menlo" w:cs="Menlo"/>
          <w:color w:val="229295"/>
          <w:sz w:val="20"/>
          <w:szCs w:val="20"/>
        </w:rPr>
        <w:t>stations</w:t>
      </w:r>
      <w:proofErr w:type="gramEnd"/>
      <w:r w:rsidRPr="10E07750">
        <w:rPr>
          <w:rFonts w:ascii="Menlo" w:hAnsi="Menlo" w:cs="Menlo"/>
          <w:color w:val="5D7082"/>
          <w:sz w:val="20"/>
          <w:szCs w:val="20"/>
        </w:rPr>
        <w:t>[</w:t>
      </w:r>
      <w:proofErr w:type="spellStart"/>
      <w:r w:rsidRPr="10E07750">
        <w:rPr>
          <w:rFonts w:ascii="Menlo" w:hAnsi="Menlo" w:cs="Menlo"/>
          <w:color w:val="229295"/>
          <w:sz w:val="20"/>
          <w:szCs w:val="20"/>
        </w:rPr>
        <w:t>station_id</w:t>
      </w:r>
      <w:proofErr w:type="spellEnd"/>
      <w:r w:rsidRPr="10E07750">
        <w:rPr>
          <w:rFonts w:ascii="Menlo" w:hAnsi="Menlo" w:cs="Menlo"/>
          <w:color w:val="5D7082"/>
          <w:sz w:val="20"/>
          <w:szCs w:val="20"/>
        </w:rPr>
        <w:t>]</w:t>
      </w:r>
      <w:r w:rsidRPr="10E07750">
        <w:rPr>
          <w:rFonts w:ascii="Menlo" w:hAnsi="Menlo" w:cs="Menlo"/>
          <w:color w:val="229295"/>
          <w:sz w:val="20"/>
          <w:szCs w:val="20"/>
        </w:rPr>
        <w:t xml:space="preserve"> = station</w:t>
      </w:r>
    </w:p>
    <w:p w14:paraId="021081C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color w:val="229295"/>
          <w:sz w:val="20"/>
          <w:szCs w:val="20"/>
        </w:rPr>
        <w:t xml:space="preserve">    </w:t>
      </w:r>
    </w:p>
    <w:p w14:paraId="4E4EA68C"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Drop-</w:t>
      </w:r>
      <w:proofErr w:type="spellStart"/>
      <w:r w:rsidRPr="10E07750">
        <w:rPr>
          <w:rFonts w:ascii="Menlo" w:hAnsi="Menlo" w:cs="Menlo"/>
          <w:i/>
          <w:color w:val="435B67"/>
          <w:sz w:val="20"/>
          <w:szCs w:val="20"/>
        </w:rPr>
        <w:t>downs</w:t>
      </w:r>
      <w:proofErr w:type="spellEnd"/>
      <w:r w:rsidRPr="10E07750">
        <w:rPr>
          <w:rFonts w:ascii="Menlo" w:hAnsi="Menlo" w:cs="Menlo"/>
          <w:i/>
          <w:color w:val="435B67"/>
          <w:sz w:val="20"/>
          <w:szCs w:val="20"/>
        </w:rPr>
        <w:t xml:space="preserve"> for </w:t>
      </w:r>
      <w:proofErr w:type="spellStart"/>
      <w:r w:rsidRPr="10E07750">
        <w:rPr>
          <w:rFonts w:ascii="Menlo" w:hAnsi="Menlo" w:cs="Menlo"/>
          <w:i/>
          <w:color w:val="435B67"/>
          <w:sz w:val="20"/>
          <w:szCs w:val="20"/>
        </w:rPr>
        <w:t>selection</w:t>
      </w:r>
      <w:proofErr w:type="spellEnd"/>
      <w:r w:rsidRPr="10E07750">
        <w:rPr>
          <w:rFonts w:ascii="Menlo" w:hAnsi="Menlo" w:cs="Menlo"/>
          <w:i/>
          <w:color w:val="435B67"/>
          <w:sz w:val="20"/>
          <w:szCs w:val="20"/>
        </w:rPr>
        <w:t xml:space="preserve"> </w:t>
      </w:r>
    </w:p>
    <w:p w14:paraId="3A58361C"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5209434"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departure</w:t>
      </w:r>
      <w:proofErr w:type="gramEnd"/>
      <w:r w:rsidRPr="10E07750">
        <w:rPr>
          <w:rFonts w:ascii="Menlo" w:hAnsi="Menlo" w:cs="Menlo"/>
          <w:color w:val="229295"/>
          <w:sz w:val="20"/>
          <w:szCs w:val="20"/>
        </w:rPr>
        <w:t>_var</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StringVar</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p>
    <w:p w14:paraId="2DE28C66"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departure_var</w:t>
      </w:r>
      <w:r w:rsidRPr="10E07750">
        <w:rPr>
          <w:rFonts w:ascii="Menlo" w:hAnsi="Menlo" w:cs="Menlo"/>
          <w:color w:val="5D7082"/>
          <w:sz w:val="20"/>
          <w:szCs w:val="20"/>
        </w:rPr>
        <w:t>.</w:t>
      </w:r>
      <w:r w:rsidRPr="10E07750">
        <w:rPr>
          <w:rFonts w:ascii="Menlo" w:hAnsi="Menlo" w:cs="Menlo"/>
          <w:color w:val="21614C"/>
          <w:sz w:val="20"/>
          <w:szCs w:val="20"/>
        </w:rPr>
        <w:t>set</w:t>
      </w:r>
      <w:proofErr w:type="spellEnd"/>
      <w:r w:rsidRPr="10E07750">
        <w:rPr>
          <w:rFonts w:ascii="Menlo" w:hAnsi="Menlo" w:cs="Menlo"/>
          <w:color w:val="5D7082"/>
          <w:sz w:val="20"/>
          <w:szCs w:val="20"/>
        </w:rPr>
        <w:t>(</w:t>
      </w:r>
      <w:proofErr w:type="gramEnd"/>
      <w:r w:rsidRPr="10E07750">
        <w:rPr>
          <w:rFonts w:ascii="Menlo" w:hAnsi="Menlo" w:cs="Menlo"/>
          <w:color w:val="5D7082"/>
          <w:sz w:val="20"/>
          <w:szCs w:val="20"/>
        </w:rPr>
        <w:t xml:space="preserve">"Select </w:t>
      </w:r>
      <w:proofErr w:type="spellStart"/>
      <w:r w:rsidRPr="10E07750">
        <w:rPr>
          <w:rFonts w:ascii="Menlo" w:hAnsi="Menlo" w:cs="Menlo"/>
          <w:color w:val="5D7082"/>
          <w:sz w:val="20"/>
          <w:szCs w:val="20"/>
        </w:rPr>
        <w:t>Departure</w:t>
      </w:r>
      <w:proofErr w:type="spellEnd"/>
      <w:r w:rsidRPr="10E07750">
        <w:rPr>
          <w:rFonts w:ascii="Menlo" w:hAnsi="Menlo" w:cs="Menlo"/>
          <w:color w:val="5D7082"/>
          <w:sz w:val="20"/>
          <w:szCs w:val="20"/>
        </w:rPr>
        <w:t>")</w:t>
      </w:r>
    </w:p>
    <w:p w14:paraId="6730E20B"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departure</w:t>
      </w:r>
      <w:proofErr w:type="gramEnd"/>
      <w:r w:rsidRPr="10E07750">
        <w:rPr>
          <w:rFonts w:ascii="Menlo" w:hAnsi="Menlo" w:cs="Menlo"/>
          <w:color w:val="229295"/>
          <w:sz w:val="20"/>
          <w:szCs w:val="20"/>
        </w:rPr>
        <w:t>_values</w:t>
      </w:r>
      <w:proofErr w:type="spellEnd"/>
      <w:r w:rsidRPr="10E07750">
        <w:rPr>
          <w:rFonts w:ascii="Menlo" w:hAnsi="Menlo" w:cs="Menlo"/>
          <w:color w:val="229295"/>
          <w:sz w:val="20"/>
          <w:szCs w:val="20"/>
        </w:rPr>
        <w:t xml:space="preserve"> = </w:t>
      </w:r>
      <w:r w:rsidRPr="10E07750">
        <w:rPr>
          <w:rFonts w:ascii="Menlo" w:hAnsi="Menlo" w:cs="Menlo"/>
          <w:color w:val="5D7082"/>
          <w:sz w:val="20"/>
          <w:szCs w:val="20"/>
        </w:rPr>
        <w:t>[</w:t>
      </w:r>
      <w:r w:rsidRPr="10E07750">
        <w:rPr>
          <w:rFonts w:ascii="Menlo" w:hAnsi="Menlo" w:cs="Menlo"/>
          <w:color w:val="229295"/>
          <w:sz w:val="20"/>
          <w:szCs w:val="20"/>
        </w:rPr>
        <w:t>info</w:t>
      </w:r>
      <w:r w:rsidRPr="10E07750">
        <w:rPr>
          <w:rFonts w:ascii="Menlo" w:hAnsi="Menlo" w:cs="Menlo"/>
          <w:color w:val="5D7082"/>
          <w:sz w:val="20"/>
          <w:szCs w:val="20"/>
        </w:rPr>
        <w:t>[0]</w:t>
      </w:r>
      <w:r w:rsidRPr="10E07750">
        <w:rPr>
          <w:rFonts w:ascii="Menlo" w:hAnsi="Menlo" w:cs="Menlo"/>
          <w:color w:val="229295"/>
          <w:sz w:val="20"/>
          <w:szCs w:val="20"/>
        </w:rPr>
        <w:t xml:space="preserve"> </w:t>
      </w:r>
      <w:r w:rsidRPr="10E07750">
        <w:rPr>
          <w:rFonts w:ascii="Menlo" w:hAnsi="Menlo" w:cs="Menlo"/>
          <w:color w:val="5D7082"/>
          <w:sz w:val="20"/>
          <w:szCs w:val="20"/>
        </w:rPr>
        <w:t>for</w:t>
      </w:r>
      <w:r w:rsidRPr="10E07750">
        <w:rPr>
          <w:rFonts w:ascii="Menlo" w:hAnsi="Menlo" w:cs="Menlo"/>
          <w:color w:val="229295"/>
          <w:sz w:val="20"/>
          <w:szCs w:val="20"/>
        </w:rPr>
        <w:t xml:space="preserve"> info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values</w:t>
      </w:r>
      <w:r w:rsidRPr="10E07750">
        <w:rPr>
          <w:rFonts w:ascii="Menlo" w:hAnsi="Menlo" w:cs="Menlo"/>
          <w:color w:val="5D7082"/>
          <w:sz w:val="20"/>
          <w:szCs w:val="20"/>
        </w:rPr>
        <w:t>()]</w:t>
      </w:r>
    </w:p>
    <w:p w14:paraId="595CBAA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departure</w:t>
      </w:r>
      <w:proofErr w:type="gramEnd"/>
      <w:r w:rsidRPr="10E07750">
        <w:rPr>
          <w:rFonts w:ascii="Menlo" w:hAnsi="Menlo" w:cs="Menlo"/>
          <w:color w:val="229295"/>
          <w:sz w:val="20"/>
          <w:szCs w:val="20"/>
        </w:rPr>
        <w:t>_dropdown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OptionMenu</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departure_var</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229295"/>
          <w:sz w:val="20"/>
          <w:szCs w:val="20"/>
        </w:rPr>
        <w:t>*</w:t>
      </w:r>
      <w:proofErr w:type="spellStart"/>
      <w:r w:rsidRPr="10E07750">
        <w:rPr>
          <w:rFonts w:ascii="Menlo" w:hAnsi="Menlo" w:cs="Menlo"/>
          <w:color w:val="21614C"/>
          <w:sz w:val="20"/>
          <w:szCs w:val="20"/>
        </w:rPr>
        <w:t>departure_values</w:t>
      </w:r>
      <w:proofErr w:type="spellEnd"/>
      <w:r w:rsidRPr="10E07750">
        <w:rPr>
          <w:rFonts w:ascii="Menlo" w:hAnsi="Menlo" w:cs="Menlo"/>
          <w:color w:val="5D7082"/>
          <w:sz w:val="20"/>
          <w:szCs w:val="20"/>
        </w:rPr>
        <w:t>)</w:t>
      </w:r>
    </w:p>
    <w:p w14:paraId="55717FC5"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departure</w:t>
      </w:r>
      <w:proofErr w:type="gramEnd"/>
      <w:r w:rsidRPr="10E07750">
        <w:rPr>
          <w:rFonts w:ascii="Menlo" w:hAnsi="Menlo" w:cs="Menlo"/>
          <w:color w:val="229295"/>
          <w:sz w:val="20"/>
          <w:szCs w:val="20"/>
        </w:rPr>
        <w:t>_dropdown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anchor</w:t>
      </w:r>
      <w:proofErr w:type="spellEnd"/>
      <w:r w:rsidRPr="10E07750">
        <w:rPr>
          <w:rFonts w:ascii="Menlo" w:hAnsi="Menlo" w:cs="Menlo"/>
          <w:color w:val="229295"/>
          <w:sz w:val="20"/>
          <w:szCs w:val="20"/>
        </w:rPr>
        <w:t>=</w:t>
      </w:r>
      <w:r w:rsidRPr="10E07750">
        <w:rPr>
          <w:rFonts w:ascii="Menlo" w:hAnsi="Menlo" w:cs="Menlo"/>
          <w:color w:val="5D7082"/>
          <w:sz w:val="20"/>
          <w:szCs w:val="20"/>
        </w:rPr>
        <w:t>'n',</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pady</w:t>
      </w:r>
      <w:proofErr w:type="spellEnd"/>
      <w:r w:rsidRPr="10E07750">
        <w:rPr>
          <w:rFonts w:ascii="Menlo" w:hAnsi="Menlo" w:cs="Menlo"/>
          <w:color w:val="229295"/>
          <w:sz w:val="20"/>
          <w:szCs w:val="20"/>
        </w:rPr>
        <w:t>=</w:t>
      </w:r>
      <w:r w:rsidRPr="10E07750">
        <w:rPr>
          <w:rFonts w:ascii="Menlo" w:hAnsi="Menlo" w:cs="Menlo"/>
          <w:color w:val="5D7082"/>
          <w:sz w:val="20"/>
          <w:szCs w:val="20"/>
        </w:rPr>
        <w:t>5)</w:t>
      </w:r>
    </w:p>
    <w:p w14:paraId="7E3F8001"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51EA597"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63C37C0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_var</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StringVar</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p>
    <w:p w14:paraId="5D7A0124"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destination_var</w:t>
      </w:r>
      <w:r w:rsidRPr="10E07750">
        <w:rPr>
          <w:rFonts w:ascii="Menlo" w:hAnsi="Menlo" w:cs="Menlo"/>
          <w:color w:val="5D7082"/>
          <w:sz w:val="20"/>
          <w:szCs w:val="20"/>
        </w:rPr>
        <w:t>.</w:t>
      </w:r>
      <w:r w:rsidRPr="10E07750">
        <w:rPr>
          <w:rFonts w:ascii="Menlo" w:hAnsi="Menlo" w:cs="Menlo"/>
          <w:color w:val="21614C"/>
          <w:sz w:val="20"/>
          <w:szCs w:val="20"/>
        </w:rPr>
        <w:t>set</w:t>
      </w:r>
      <w:proofErr w:type="spellEnd"/>
      <w:r w:rsidRPr="10E07750">
        <w:rPr>
          <w:rFonts w:ascii="Menlo" w:hAnsi="Menlo" w:cs="Menlo"/>
          <w:color w:val="5D7082"/>
          <w:sz w:val="20"/>
          <w:szCs w:val="20"/>
        </w:rPr>
        <w:t>(</w:t>
      </w:r>
      <w:proofErr w:type="gramEnd"/>
      <w:r w:rsidRPr="10E07750">
        <w:rPr>
          <w:rFonts w:ascii="Menlo" w:hAnsi="Menlo" w:cs="Menlo"/>
          <w:color w:val="5D7082"/>
          <w:sz w:val="20"/>
          <w:szCs w:val="20"/>
        </w:rPr>
        <w:t>"Select Destination")</w:t>
      </w:r>
    </w:p>
    <w:p w14:paraId="2C8AB1CC"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_values</w:t>
      </w:r>
      <w:proofErr w:type="spellEnd"/>
      <w:r w:rsidRPr="10E07750">
        <w:rPr>
          <w:rFonts w:ascii="Menlo" w:hAnsi="Menlo" w:cs="Menlo"/>
          <w:color w:val="229295"/>
          <w:sz w:val="20"/>
          <w:szCs w:val="20"/>
        </w:rPr>
        <w:t xml:space="preserve"> = </w:t>
      </w:r>
      <w:r w:rsidRPr="10E07750">
        <w:rPr>
          <w:rFonts w:ascii="Menlo" w:hAnsi="Menlo" w:cs="Menlo"/>
          <w:color w:val="5D7082"/>
          <w:sz w:val="20"/>
          <w:szCs w:val="20"/>
        </w:rPr>
        <w:t>[</w:t>
      </w:r>
      <w:r w:rsidRPr="10E07750">
        <w:rPr>
          <w:rFonts w:ascii="Menlo" w:hAnsi="Menlo" w:cs="Menlo"/>
          <w:color w:val="229295"/>
          <w:sz w:val="20"/>
          <w:szCs w:val="20"/>
        </w:rPr>
        <w:t>info</w:t>
      </w:r>
      <w:r w:rsidRPr="10E07750">
        <w:rPr>
          <w:rFonts w:ascii="Menlo" w:hAnsi="Menlo" w:cs="Menlo"/>
          <w:color w:val="5D7082"/>
          <w:sz w:val="20"/>
          <w:szCs w:val="20"/>
        </w:rPr>
        <w:t>[0]</w:t>
      </w:r>
      <w:r w:rsidRPr="10E07750">
        <w:rPr>
          <w:rFonts w:ascii="Menlo" w:hAnsi="Menlo" w:cs="Menlo"/>
          <w:color w:val="229295"/>
          <w:sz w:val="20"/>
          <w:szCs w:val="20"/>
        </w:rPr>
        <w:t xml:space="preserve"> </w:t>
      </w:r>
      <w:r w:rsidRPr="10E07750">
        <w:rPr>
          <w:rFonts w:ascii="Menlo" w:hAnsi="Menlo" w:cs="Menlo"/>
          <w:color w:val="5D7082"/>
          <w:sz w:val="20"/>
          <w:szCs w:val="20"/>
        </w:rPr>
        <w:t>for</w:t>
      </w:r>
      <w:r w:rsidRPr="10E07750">
        <w:rPr>
          <w:rFonts w:ascii="Menlo" w:hAnsi="Menlo" w:cs="Menlo"/>
          <w:color w:val="229295"/>
          <w:sz w:val="20"/>
          <w:szCs w:val="20"/>
        </w:rPr>
        <w:t xml:space="preserve"> info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values</w:t>
      </w:r>
      <w:r w:rsidRPr="10E07750">
        <w:rPr>
          <w:rFonts w:ascii="Menlo" w:hAnsi="Menlo" w:cs="Menlo"/>
          <w:color w:val="5D7082"/>
          <w:sz w:val="20"/>
          <w:szCs w:val="20"/>
        </w:rPr>
        <w:t>()]</w:t>
      </w:r>
    </w:p>
    <w:p w14:paraId="5FD3B24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_dropdown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OptionMenu</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destination_var</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229295"/>
          <w:sz w:val="20"/>
          <w:szCs w:val="20"/>
        </w:rPr>
        <w:t>*</w:t>
      </w:r>
      <w:proofErr w:type="spellStart"/>
      <w:r w:rsidRPr="10E07750">
        <w:rPr>
          <w:rFonts w:ascii="Menlo" w:hAnsi="Menlo" w:cs="Menlo"/>
          <w:color w:val="21614C"/>
          <w:sz w:val="20"/>
          <w:szCs w:val="20"/>
        </w:rPr>
        <w:t>destination_values</w:t>
      </w:r>
      <w:proofErr w:type="spellEnd"/>
      <w:r w:rsidRPr="10E07750">
        <w:rPr>
          <w:rFonts w:ascii="Menlo" w:hAnsi="Menlo" w:cs="Menlo"/>
          <w:color w:val="5D7082"/>
          <w:sz w:val="20"/>
          <w:szCs w:val="20"/>
        </w:rPr>
        <w:t>)</w:t>
      </w:r>
    </w:p>
    <w:p w14:paraId="576B3F75"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destination</w:t>
      </w:r>
      <w:proofErr w:type="gramEnd"/>
      <w:r w:rsidRPr="10E07750">
        <w:rPr>
          <w:rFonts w:ascii="Menlo" w:hAnsi="Menlo" w:cs="Menlo"/>
          <w:color w:val="229295"/>
          <w:sz w:val="20"/>
          <w:szCs w:val="20"/>
        </w:rPr>
        <w:t>_dropdown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anchor</w:t>
      </w:r>
      <w:proofErr w:type="spellEnd"/>
      <w:r w:rsidRPr="10E07750">
        <w:rPr>
          <w:rFonts w:ascii="Menlo" w:hAnsi="Menlo" w:cs="Menlo"/>
          <w:color w:val="229295"/>
          <w:sz w:val="20"/>
          <w:szCs w:val="20"/>
        </w:rPr>
        <w:t>=</w:t>
      </w:r>
      <w:r w:rsidRPr="10E07750">
        <w:rPr>
          <w:rFonts w:ascii="Menlo" w:hAnsi="Menlo" w:cs="Menlo"/>
          <w:color w:val="5D7082"/>
          <w:sz w:val="20"/>
          <w:szCs w:val="20"/>
        </w:rPr>
        <w:t>'n',</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pady</w:t>
      </w:r>
      <w:proofErr w:type="spellEnd"/>
      <w:r w:rsidRPr="10E07750">
        <w:rPr>
          <w:rFonts w:ascii="Menlo" w:hAnsi="Menlo" w:cs="Menlo"/>
          <w:color w:val="229295"/>
          <w:sz w:val="20"/>
          <w:szCs w:val="20"/>
        </w:rPr>
        <w:t>=</w:t>
      </w:r>
      <w:r w:rsidRPr="10E07750">
        <w:rPr>
          <w:rFonts w:ascii="Menlo" w:hAnsi="Menlo" w:cs="Menlo"/>
          <w:color w:val="5D7082"/>
          <w:sz w:val="20"/>
          <w:szCs w:val="20"/>
        </w:rPr>
        <w:t>5)</w:t>
      </w:r>
    </w:p>
    <w:p w14:paraId="486E5A66"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C8ECE4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Button</w:t>
      </w:r>
    </w:p>
    <w:p w14:paraId="1D8D323F"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submit</w:t>
      </w:r>
      <w:proofErr w:type="gramEnd"/>
      <w:r w:rsidRPr="10E07750">
        <w:rPr>
          <w:rFonts w:ascii="Menlo" w:hAnsi="Menlo" w:cs="Menlo"/>
          <w:color w:val="229295"/>
          <w:sz w:val="20"/>
          <w:szCs w:val="20"/>
        </w:rPr>
        <w:t>_button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Button</w:t>
      </w:r>
      <w:proofErr w:type="spellEnd"/>
      <w:r w:rsidRPr="10E07750">
        <w:rPr>
          <w:rFonts w:ascii="Menlo" w:hAnsi="Menlo" w:cs="Menlo"/>
          <w:color w:val="5D7082"/>
          <w:sz w:val="20"/>
          <w:szCs w:val="20"/>
        </w:rPr>
        <w:t>(</w:t>
      </w:r>
      <w:r w:rsidRPr="10E07750">
        <w:rPr>
          <w:rFonts w:ascii="Menlo" w:hAnsi="Menlo" w:cs="Menlo"/>
          <w:color w:val="21614C"/>
          <w:sz w:val="20"/>
          <w:szCs w:val="20"/>
        </w:rPr>
        <w:t>frame</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w:t>
      </w:r>
      <w:r w:rsidRPr="10E07750">
        <w:rPr>
          <w:rFonts w:ascii="Menlo" w:hAnsi="Menlo" w:cs="Menlo"/>
          <w:color w:val="5D7082"/>
          <w:sz w:val="20"/>
          <w:szCs w:val="20"/>
        </w:rPr>
        <w:t>"</w:t>
      </w:r>
      <w:proofErr w:type="spellStart"/>
      <w:r w:rsidRPr="10E07750">
        <w:rPr>
          <w:rFonts w:ascii="Menlo" w:hAnsi="Menlo" w:cs="Menlo"/>
          <w:color w:val="5D7082"/>
          <w:sz w:val="20"/>
          <w:szCs w:val="20"/>
        </w:rPr>
        <w:t>Submit</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command</w:t>
      </w:r>
      <w:r w:rsidRPr="10E07750">
        <w:rPr>
          <w:rFonts w:ascii="Menlo" w:hAnsi="Menlo" w:cs="Menlo"/>
          <w:color w:val="229295"/>
          <w:sz w:val="20"/>
          <w:szCs w:val="20"/>
        </w:rPr>
        <w:t>=</w:t>
      </w:r>
      <w:proofErr w:type="spellStart"/>
      <w:r w:rsidRPr="10E07750">
        <w:rPr>
          <w:rFonts w:ascii="Menlo" w:hAnsi="Menlo" w:cs="Menlo"/>
          <w:color w:val="21614C"/>
          <w:sz w:val="20"/>
          <w:szCs w:val="20"/>
        </w:rPr>
        <w:t>on_submit</w:t>
      </w:r>
      <w:proofErr w:type="spellEnd"/>
      <w:r w:rsidRPr="10E07750">
        <w:rPr>
          <w:rFonts w:ascii="Menlo" w:hAnsi="Menlo" w:cs="Menlo"/>
          <w:color w:val="5D7082"/>
          <w:sz w:val="20"/>
          <w:szCs w:val="20"/>
        </w:rPr>
        <w:t>)</w:t>
      </w:r>
    </w:p>
    <w:p w14:paraId="4CCD5F4C"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submit</w:t>
      </w:r>
      <w:proofErr w:type="gramEnd"/>
      <w:r w:rsidRPr="10E07750">
        <w:rPr>
          <w:rFonts w:ascii="Menlo" w:hAnsi="Menlo" w:cs="Menlo"/>
          <w:color w:val="229295"/>
          <w:sz w:val="20"/>
          <w:szCs w:val="20"/>
        </w:rPr>
        <w:t>_button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anchor</w:t>
      </w:r>
      <w:proofErr w:type="spellEnd"/>
      <w:r w:rsidRPr="10E07750">
        <w:rPr>
          <w:rFonts w:ascii="Menlo" w:hAnsi="Menlo" w:cs="Menlo"/>
          <w:color w:val="229295"/>
          <w:sz w:val="20"/>
          <w:szCs w:val="20"/>
        </w:rPr>
        <w:t>=</w:t>
      </w:r>
      <w:r w:rsidRPr="10E07750">
        <w:rPr>
          <w:rFonts w:ascii="Menlo" w:hAnsi="Menlo" w:cs="Menlo"/>
          <w:color w:val="5D7082"/>
          <w:sz w:val="20"/>
          <w:szCs w:val="20"/>
        </w:rPr>
        <w:t>'n',</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pady</w:t>
      </w:r>
      <w:proofErr w:type="spellEnd"/>
      <w:r w:rsidRPr="10E07750">
        <w:rPr>
          <w:rFonts w:ascii="Menlo" w:hAnsi="Menlo" w:cs="Menlo"/>
          <w:color w:val="229295"/>
          <w:sz w:val="20"/>
          <w:szCs w:val="20"/>
        </w:rPr>
        <w:t>=</w:t>
      </w:r>
      <w:r w:rsidRPr="10E07750">
        <w:rPr>
          <w:rFonts w:ascii="Menlo" w:hAnsi="Menlo" w:cs="Menlo"/>
          <w:color w:val="5D7082"/>
          <w:sz w:val="20"/>
          <w:szCs w:val="20"/>
        </w:rPr>
        <w:t>5)</w:t>
      </w:r>
    </w:p>
    <w:p w14:paraId="7DCDBA3A"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586E382F"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Create</w:t>
      </w:r>
      <w:proofErr w:type="spellEnd"/>
      <w:r w:rsidRPr="10E07750">
        <w:rPr>
          <w:rFonts w:ascii="Menlo" w:hAnsi="Menlo" w:cs="Menlo"/>
          <w:i/>
          <w:color w:val="435B67"/>
          <w:sz w:val="20"/>
          <w:szCs w:val="20"/>
        </w:rPr>
        <w:t xml:space="preserve"> a frame to </w:t>
      </w:r>
      <w:proofErr w:type="spellStart"/>
      <w:r w:rsidRPr="10E07750">
        <w:rPr>
          <w:rFonts w:ascii="Menlo" w:hAnsi="Menlo" w:cs="Menlo"/>
          <w:i/>
          <w:color w:val="435B67"/>
          <w:sz w:val="20"/>
          <w:szCs w:val="20"/>
        </w:rPr>
        <w:t>contain</w:t>
      </w:r>
      <w:proofErr w:type="spellEnd"/>
      <w:r w:rsidRPr="10E07750">
        <w:rPr>
          <w:rFonts w:ascii="Menlo" w:hAnsi="Menlo" w:cs="Menlo"/>
          <w:i/>
          <w:color w:val="435B67"/>
          <w:sz w:val="20"/>
          <w:szCs w:val="20"/>
        </w:rPr>
        <w:t xml:space="preserve"> the new </w:t>
      </w:r>
      <w:proofErr w:type="spellStart"/>
      <w:r w:rsidRPr="10E07750">
        <w:rPr>
          <w:rFonts w:ascii="Menlo" w:hAnsi="Menlo" w:cs="Menlo"/>
          <w:i/>
          <w:color w:val="435B67"/>
          <w:sz w:val="20"/>
          <w:szCs w:val="20"/>
        </w:rPr>
        <w:t>dropdown</w:t>
      </w:r>
      <w:proofErr w:type="spellEnd"/>
      <w:r w:rsidRPr="10E07750">
        <w:rPr>
          <w:rFonts w:ascii="Menlo" w:hAnsi="Menlo" w:cs="Menlo"/>
          <w:i/>
          <w:color w:val="435B67"/>
          <w:sz w:val="20"/>
          <w:szCs w:val="20"/>
        </w:rPr>
        <w:t xml:space="preserve"> and </w:t>
      </w:r>
      <w:proofErr w:type="spellStart"/>
      <w:r w:rsidRPr="10E07750">
        <w:rPr>
          <w:rFonts w:ascii="Menlo" w:hAnsi="Menlo" w:cs="Menlo"/>
          <w:i/>
          <w:color w:val="435B67"/>
          <w:sz w:val="20"/>
          <w:szCs w:val="20"/>
        </w:rPr>
        <w:t>button</w:t>
      </w:r>
      <w:proofErr w:type="spellEnd"/>
    </w:p>
    <w:p w14:paraId="176E395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top</w:t>
      </w:r>
      <w:proofErr w:type="gramEnd"/>
      <w:r w:rsidRPr="10E07750">
        <w:rPr>
          <w:rFonts w:ascii="Menlo" w:hAnsi="Menlo" w:cs="Menlo"/>
          <w:color w:val="229295"/>
          <w:sz w:val="20"/>
          <w:szCs w:val="20"/>
        </w:rPr>
        <w:t>_frame</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Frame</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padx</w:t>
      </w:r>
      <w:proofErr w:type="spellEnd"/>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8)</w:t>
      </w:r>
    </w:p>
    <w:p w14:paraId="7A99B4E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lastRenderedPageBreak/>
        <w:t>top</w:t>
      </w:r>
      <w:proofErr w:type="gramEnd"/>
      <w:r w:rsidRPr="10E07750">
        <w:rPr>
          <w:rFonts w:ascii="Menlo" w:hAnsi="Menlo" w:cs="Menlo"/>
          <w:color w:val="229295"/>
          <w:sz w:val="20"/>
          <w:szCs w:val="20"/>
        </w:rPr>
        <w:t>_frame</w:t>
      </w:r>
      <w:r w:rsidRPr="10E07750">
        <w:rPr>
          <w:rFonts w:ascii="Menlo" w:hAnsi="Menlo" w:cs="Menlo"/>
          <w:color w:val="5D7082"/>
          <w:sz w:val="20"/>
          <w:szCs w:val="20"/>
        </w:rPr>
        <w:t>.</w:t>
      </w:r>
      <w:r w:rsidRPr="10E07750">
        <w:rPr>
          <w:rFonts w:ascii="Menlo" w:hAnsi="Menlo" w:cs="Menlo"/>
          <w:color w:val="21614C"/>
          <w:sz w:val="20"/>
          <w:szCs w:val="20"/>
        </w:rPr>
        <w:t>place</w:t>
      </w:r>
      <w:proofErr w:type="spellEnd"/>
      <w:r w:rsidRPr="10E07750">
        <w:rPr>
          <w:rFonts w:ascii="Menlo" w:hAnsi="Menlo" w:cs="Menlo"/>
          <w:color w:val="5D7082"/>
          <w:sz w:val="20"/>
          <w:szCs w:val="20"/>
        </w:rPr>
        <w:t>(x</w:t>
      </w:r>
      <w:r w:rsidRPr="10E07750">
        <w:rPr>
          <w:rFonts w:ascii="Menlo" w:hAnsi="Menlo" w:cs="Menlo"/>
          <w:color w:val="229295"/>
          <w:sz w:val="20"/>
          <w:szCs w:val="20"/>
        </w:rPr>
        <w:t>=</w:t>
      </w:r>
      <w:proofErr w:type="spellStart"/>
      <w:r w:rsidRPr="10E07750">
        <w:rPr>
          <w:rFonts w:ascii="Menlo" w:hAnsi="Menlo" w:cs="Menlo"/>
          <w:color w:val="21614C"/>
          <w:sz w:val="20"/>
          <w:szCs w:val="20"/>
        </w:rPr>
        <w:t>root</w:t>
      </w:r>
      <w:r w:rsidRPr="10E07750">
        <w:rPr>
          <w:rFonts w:ascii="Menlo" w:hAnsi="Menlo" w:cs="Menlo"/>
          <w:color w:val="5D7082"/>
          <w:sz w:val="20"/>
          <w:szCs w:val="20"/>
        </w:rPr>
        <w:t>.</w:t>
      </w:r>
      <w:r w:rsidRPr="10E07750">
        <w:rPr>
          <w:rFonts w:ascii="Menlo" w:hAnsi="Menlo" w:cs="Menlo"/>
          <w:color w:val="21614C"/>
          <w:sz w:val="20"/>
          <w:szCs w:val="20"/>
        </w:rPr>
        <w:t>winfo_screenwidth</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229295"/>
          <w:sz w:val="20"/>
          <w:szCs w:val="20"/>
        </w:rPr>
        <w:t>-</w:t>
      </w:r>
      <w:r w:rsidRPr="10E07750">
        <w:rPr>
          <w:rFonts w:ascii="Menlo" w:hAnsi="Menlo" w:cs="Menlo"/>
          <w:color w:val="21614C"/>
          <w:sz w:val="20"/>
          <w:szCs w:val="20"/>
        </w:rPr>
        <w:t xml:space="preserve"> </w:t>
      </w:r>
      <w:r w:rsidRPr="10E07750">
        <w:rPr>
          <w:rFonts w:ascii="Menlo" w:hAnsi="Menlo" w:cs="Menlo"/>
          <w:color w:val="5D7082"/>
          <w:sz w:val="20"/>
          <w:szCs w:val="20"/>
        </w:rPr>
        <w:t>950,</w:t>
      </w:r>
      <w:r w:rsidRPr="10E07750">
        <w:rPr>
          <w:rFonts w:ascii="Menlo" w:hAnsi="Menlo" w:cs="Menlo"/>
          <w:color w:val="21614C"/>
          <w:sz w:val="20"/>
          <w:szCs w:val="20"/>
        </w:rPr>
        <w:t xml:space="preserve"> </w:t>
      </w:r>
      <w:r w:rsidRPr="10E07750">
        <w:rPr>
          <w:rFonts w:ascii="Menlo" w:hAnsi="Menlo" w:cs="Menlo"/>
          <w:color w:val="5D7082"/>
          <w:sz w:val="20"/>
          <w:szCs w:val="20"/>
        </w:rPr>
        <w:t>y</w:t>
      </w:r>
      <w:r w:rsidRPr="10E07750">
        <w:rPr>
          <w:rFonts w:ascii="Menlo" w:hAnsi="Menlo" w:cs="Menlo"/>
          <w:color w:val="229295"/>
          <w:sz w:val="20"/>
          <w:szCs w:val="20"/>
        </w:rPr>
        <w:t>=</w:t>
      </w:r>
      <w:r w:rsidRPr="10E07750">
        <w:rPr>
          <w:rFonts w:ascii="Menlo" w:hAnsi="Menlo" w:cs="Menlo"/>
          <w:color w:val="5D7082"/>
          <w:sz w:val="20"/>
          <w:szCs w:val="20"/>
        </w:rPr>
        <w:t>0)</w:t>
      </w:r>
      <w:r w:rsidRPr="10E07750">
        <w:rPr>
          <w:rFonts w:ascii="Menlo" w:hAnsi="Menlo" w:cs="Menlo"/>
          <w:color w:val="229295"/>
          <w:sz w:val="20"/>
          <w:szCs w:val="20"/>
        </w:rPr>
        <w:t xml:space="preserve">  </w:t>
      </w: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Adjust</w:t>
      </w:r>
      <w:proofErr w:type="spellEnd"/>
      <w:r w:rsidRPr="10E07750">
        <w:rPr>
          <w:rFonts w:ascii="Menlo" w:hAnsi="Menlo" w:cs="Menlo"/>
          <w:i/>
          <w:color w:val="435B67"/>
          <w:sz w:val="20"/>
          <w:szCs w:val="20"/>
        </w:rPr>
        <w:t xml:space="preserve"> the </w:t>
      </w:r>
      <w:proofErr w:type="spellStart"/>
      <w:r w:rsidRPr="10E07750">
        <w:rPr>
          <w:rFonts w:ascii="Menlo" w:hAnsi="Menlo" w:cs="Menlo"/>
          <w:i/>
          <w:color w:val="435B67"/>
          <w:sz w:val="20"/>
          <w:szCs w:val="20"/>
        </w:rPr>
        <w:t>coordinates</w:t>
      </w:r>
      <w:proofErr w:type="spellEnd"/>
      <w:r w:rsidRPr="10E07750">
        <w:rPr>
          <w:rFonts w:ascii="Menlo" w:hAnsi="Menlo" w:cs="Menlo"/>
          <w:i/>
          <w:color w:val="435B67"/>
          <w:sz w:val="20"/>
          <w:szCs w:val="20"/>
        </w:rPr>
        <w:t xml:space="preserve"> as </w:t>
      </w:r>
      <w:proofErr w:type="spellStart"/>
      <w:r w:rsidRPr="10E07750">
        <w:rPr>
          <w:rFonts w:ascii="Menlo" w:hAnsi="Menlo" w:cs="Menlo"/>
          <w:i/>
          <w:color w:val="435B67"/>
          <w:sz w:val="20"/>
          <w:szCs w:val="20"/>
        </w:rPr>
        <w:t>needed</w:t>
      </w:r>
      <w:proofErr w:type="spellEnd"/>
    </w:p>
    <w:p w14:paraId="75BD47D8"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797A3282"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Create</w:t>
      </w:r>
      <w:proofErr w:type="spellEnd"/>
      <w:r w:rsidRPr="10E07750">
        <w:rPr>
          <w:rFonts w:ascii="Menlo" w:hAnsi="Menlo" w:cs="Menlo"/>
          <w:i/>
          <w:color w:val="435B67"/>
          <w:sz w:val="20"/>
          <w:szCs w:val="20"/>
        </w:rPr>
        <w:t xml:space="preserve"> the ACPM </w:t>
      </w:r>
      <w:proofErr w:type="spellStart"/>
      <w:r w:rsidRPr="10E07750">
        <w:rPr>
          <w:rFonts w:ascii="Menlo" w:hAnsi="Menlo" w:cs="Menlo"/>
          <w:i/>
          <w:color w:val="435B67"/>
          <w:sz w:val="20"/>
          <w:szCs w:val="20"/>
        </w:rPr>
        <w:t>dropdown</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inside</w:t>
      </w:r>
      <w:proofErr w:type="spellEnd"/>
      <w:r w:rsidRPr="10E07750">
        <w:rPr>
          <w:rFonts w:ascii="Menlo" w:hAnsi="Menlo" w:cs="Menlo"/>
          <w:i/>
          <w:color w:val="435B67"/>
          <w:sz w:val="20"/>
          <w:szCs w:val="20"/>
        </w:rPr>
        <w:t xml:space="preserve"> the new frame</w:t>
      </w:r>
    </w:p>
    <w:p w14:paraId="5FF0ADF8"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_root</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StringVar</w:t>
      </w:r>
      <w:proofErr w:type="spellEnd"/>
      <w:r w:rsidRPr="10E07750">
        <w:rPr>
          <w:rFonts w:ascii="Menlo" w:hAnsi="Menlo" w:cs="Menlo"/>
          <w:color w:val="5D7082"/>
          <w:sz w:val="20"/>
          <w:szCs w:val="20"/>
        </w:rPr>
        <w:t>(</w:t>
      </w:r>
      <w:r w:rsidRPr="10E07750">
        <w:rPr>
          <w:rFonts w:ascii="Menlo" w:hAnsi="Menlo" w:cs="Menlo"/>
          <w:color w:val="21614C"/>
          <w:sz w:val="20"/>
          <w:szCs w:val="20"/>
        </w:rPr>
        <w:t>root</w:t>
      </w:r>
      <w:r w:rsidRPr="10E07750">
        <w:rPr>
          <w:rFonts w:ascii="Menlo" w:hAnsi="Menlo" w:cs="Menlo"/>
          <w:color w:val="5D7082"/>
          <w:sz w:val="20"/>
          <w:szCs w:val="20"/>
        </w:rPr>
        <w:t>)</w:t>
      </w:r>
    </w:p>
    <w:p w14:paraId="2F4EEFF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acpm_root</w:t>
      </w:r>
      <w:r w:rsidRPr="10E07750">
        <w:rPr>
          <w:rFonts w:ascii="Menlo" w:hAnsi="Menlo" w:cs="Menlo"/>
          <w:color w:val="5D7082"/>
          <w:sz w:val="20"/>
          <w:szCs w:val="20"/>
        </w:rPr>
        <w:t>.</w:t>
      </w:r>
      <w:r w:rsidRPr="10E07750">
        <w:rPr>
          <w:rFonts w:ascii="Menlo" w:hAnsi="Menlo" w:cs="Menlo"/>
          <w:color w:val="21614C"/>
          <w:sz w:val="20"/>
          <w:szCs w:val="20"/>
        </w:rPr>
        <w:t>set</w:t>
      </w:r>
      <w:proofErr w:type="spellEnd"/>
      <w:r w:rsidRPr="10E07750">
        <w:rPr>
          <w:rFonts w:ascii="Menlo" w:hAnsi="Menlo" w:cs="Menlo"/>
          <w:color w:val="5D7082"/>
          <w:sz w:val="20"/>
          <w:szCs w:val="20"/>
        </w:rPr>
        <w:t>(</w:t>
      </w:r>
      <w:proofErr w:type="gramEnd"/>
      <w:r w:rsidRPr="10E07750">
        <w:rPr>
          <w:rFonts w:ascii="Menlo" w:hAnsi="Menlo" w:cs="Menlo"/>
          <w:color w:val="5D7082"/>
          <w:sz w:val="20"/>
          <w:szCs w:val="20"/>
        </w:rPr>
        <w:t>"Select a vertex")</w:t>
      </w:r>
    </w:p>
    <w:p w14:paraId="0258ADA7"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_rootValues</w:t>
      </w:r>
      <w:proofErr w:type="spellEnd"/>
      <w:r w:rsidRPr="10E07750">
        <w:rPr>
          <w:rFonts w:ascii="Menlo" w:hAnsi="Menlo" w:cs="Menlo"/>
          <w:color w:val="229295"/>
          <w:sz w:val="20"/>
          <w:szCs w:val="20"/>
        </w:rPr>
        <w:t xml:space="preserve"> = </w:t>
      </w:r>
      <w:r w:rsidRPr="10E07750">
        <w:rPr>
          <w:rFonts w:ascii="Menlo" w:hAnsi="Menlo" w:cs="Menlo"/>
          <w:color w:val="5D7082"/>
          <w:sz w:val="20"/>
          <w:szCs w:val="20"/>
        </w:rPr>
        <w:t>[</w:t>
      </w:r>
      <w:r w:rsidRPr="10E07750">
        <w:rPr>
          <w:rFonts w:ascii="Menlo" w:hAnsi="Menlo" w:cs="Menlo"/>
          <w:color w:val="229295"/>
          <w:sz w:val="20"/>
          <w:szCs w:val="20"/>
        </w:rPr>
        <w:t>info</w:t>
      </w:r>
      <w:r w:rsidRPr="10E07750">
        <w:rPr>
          <w:rFonts w:ascii="Menlo" w:hAnsi="Menlo" w:cs="Menlo"/>
          <w:color w:val="5D7082"/>
          <w:sz w:val="20"/>
          <w:szCs w:val="20"/>
        </w:rPr>
        <w:t>[0]</w:t>
      </w:r>
      <w:r w:rsidRPr="10E07750">
        <w:rPr>
          <w:rFonts w:ascii="Menlo" w:hAnsi="Menlo" w:cs="Menlo"/>
          <w:color w:val="229295"/>
          <w:sz w:val="20"/>
          <w:szCs w:val="20"/>
        </w:rPr>
        <w:t xml:space="preserve"> </w:t>
      </w:r>
      <w:r w:rsidRPr="10E07750">
        <w:rPr>
          <w:rFonts w:ascii="Menlo" w:hAnsi="Menlo" w:cs="Menlo"/>
          <w:color w:val="5D7082"/>
          <w:sz w:val="20"/>
          <w:szCs w:val="20"/>
        </w:rPr>
        <w:t>for</w:t>
      </w:r>
      <w:r w:rsidRPr="10E07750">
        <w:rPr>
          <w:rFonts w:ascii="Menlo" w:hAnsi="Menlo" w:cs="Menlo"/>
          <w:color w:val="229295"/>
          <w:sz w:val="20"/>
          <w:szCs w:val="20"/>
        </w:rPr>
        <w:t xml:space="preserve"> info </w:t>
      </w:r>
      <w:r w:rsidRPr="10E07750">
        <w:rPr>
          <w:rFonts w:ascii="Menlo" w:hAnsi="Menlo" w:cs="Menlo"/>
          <w:color w:val="5D7082"/>
          <w:sz w:val="20"/>
          <w:szCs w:val="20"/>
        </w:rPr>
        <w:t>in</w:t>
      </w:r>
      <w:r w:rsidRPr="10E07750">
        <w:rPr>
          <w:rFonts w:ascii="Menlo" w:hAnsi="Menlo" w:cs="Menlo"/>
          <w:color w:val="229295"/>
          <w:sz w:val="20"/>
          <w:szCs w:val="20"/>
        </w:rPr>
        <w:t xml:space="preserve"> </w:t>
      </w:r>
      <w:proofErr w:type="spellStart"/>
      <w:r w:rsidRPr="10E07750">
        <w:rPr>
          <w:rFonts w:ascii="Menlo" w:hAnsi="Menlo" w:cs="Menlo"/>
          <w:color w:val="229295"/>
          <w:sz w:val="20"/>
          <w:szCs w:val="20"/>
        </w:rPr>
        <w:t>subway_data</w:t>
      </w:r>
      <w:proofErr w:type="spellEnd"/>
      <w:r w:rsidRPr="10E07750">
        <w:rPr>
          <w:rFonts w:ascii="Menlo" w:hAnsi="Menlo" w:cs="Menlo"/>
          <w:color w:val="5D7082"/>
          <w:sz w:val="20"/>
          <w:szCs w:val="20"/>
        </w:rPr>
        <w:t>['stations'].</w:t>
      </w:r>
      <w:r w:rsidRPr="10E07750">
        <w:rPr>
          <w:rFonts w:ascii="Menlo" w:hAnsi="Menlo" w:cs="Menlo"/>
          <w:color w:val="21614C"/>
          <w:sz w:val="20"/>
          <w:szCs w:val="20"/>
        </w:rPr>
        <w:t>values</w:t>
      </w:r>
      <w:r w:rsidRPr="10E07750">
        <w:rPr>
          <w:rFonts w:ascii="Menlo" w:hAnsi="Menlo" w:cs="Menlo"/>
          <w:color w:val="5D7082"/>
          <w:sz w:val="20"/>
          <w:szCs w:val="20"/>
        </w:rPr>
        <w:t>()]</w:t>
      </w:r>
    </w:p>
    <w:p w14:paraId="1F0A87C2"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_rootValues_dropdown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OptionMenu</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top_frame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21614C"/>
          <w:sz w:val="20"/>
          <w:szCs w:val="20"/>
        </w:rPr>
        <w:t>acpm_root</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r w:rsidRPr="10E07750">
        <w:rPr>
          <w:rFonts w:ascii="Menlo" w:hAnsi="Menlo" w:cs="Menlo"/>
          <w:color w:val="229295"/>
          <w:sz w:val="20"/>
          <w:szCs w:val="20"/>
        </w:rPr>
        <w:t>*</w:t>
      </w:r>
      <w:proofErr w:type="spellStart"/>
      <w:r w:rsidRPr="10E07750">
        <w:rPr>
          <w:rFonts w:ascii="Menlo" w:hAnsi="Menlo" w:cs="Menlo"/>
          <w:color w:val="21614C"/>
          <w:sz w:val="20"/>
          <w:szCs w:val="20"/>
        </w:rPr>
        <w:t>acpm_rootValues</w:t>
      </w:r>
      <w:proofErr w:type="spellEnd"/>
      <w:r w:rsidRPr="10E07750">
        <w:rPr>
          <w:rFonts w:ascii="Menlo" w:hAnsi="Menlo" w:cs="Menlo"/>
          <w:color w:val="5D7082"/>
          <w:sz w:val="20"/>
          <w:szCs w:val="20"/>
        </w:rPr>
        <w:t>)</w:t>
      </w:r>
    </w:p>
    <w:p w14:paraId="7206D7C5"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_rootValues_dropdown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
    <w:p w14:paraId="0B909D8D"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45F8DCCD" w14:textId="77777777" w:rsidR="00C55D8E" w:rsidRDefault="00C55D8E" w:rsidP="00C55D8E">
      <w:pPr>
        <w:autoSpaceDE w:val="0"/>
        <w:autoSpaceDN w:val="0"/>
        <w:adjustRightInd w:val="0"/>
        <w:spacing w:after="0" w:line="240" w:lineRule="auto"/>
        <w:rPr>
          <w:rFonts w:ascii="Menlo" w:hAnsi="Menlo" w:cs="Menlo"/>
          <w:color w:val="229295"/>
          <w:sz w:val="20"/>
          <w:szCs w:val="20"/>
        </w:rPr>
      </w:pPr>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Create</w:t>
      </w:r>
      <w:proofErr w:type="spellEnd"/>
      <w:r w:rsidRPr="10E07750">
        <w:rPr>
          <w:rFonts w:ascii="Menlo" w:hAnsi="Menlo" w:cs="Menlo"/>
          <w:i/>
          <w:color w:val="435B67"/>
          <w:sz w:val="20"/>
          <w:szCs w:val="20"/>
        </w:rPr>
        <w:t xml:space="preserve"> a </w:t>
      </w:r>
      <w:proofErr w:type="spellStart"/>
      <w:r w:rsidRPr="10E07750">
        <w:rPr>
          <w:rFonts w:ascii="Menlo" w:hAnsi="Menlo" w:cs="Menlo"/>
          <w:i/>
          <w:color w:val="435B67"/>
          <w:sz w:val="20"/>
          <w:szCs w:val="20"/>
        </w:rPr>
        <w:t>button</w:t>
      </w:r>
      <w:proofErr w:type="spellEnd"/>
      <w:r w:rsidRPr="10E07750">
        <w:rPr>
          <w:rFonts w:ascii="Menlo" w:hAnsi="Menlo" w:cs="Menlo"/>
          <w:i/>
          <w:color w:val="435B67"/>
          <w:sz w:val="20"/>
          <w:szCs w:val="20"/>
        </w:rPr>
        <w:t xml:space="preserve"> </w:t>
      </w:r>
      <w:proofErr w:type="spellStart"/>
      <w:r w:rsidRPr="10E07750">
        <w:rPr>
          <w:rFonts w:ascii="Menlo" w:hAnsi="Menlo" w:cs="Menlo"/>
          <w:i/>
          <w:color w:val="435B67"/>
          <w:sz w:val="20"/>
          <w:szCs w:val="20"/>
        </w:rPr>
        <w:t>inside</w:t>
      </w:r>
      <w:proofErr w:type="spellEnd"/>
      <w:r w:rsidRPr="10E07750">
        <w:rPr>
          <w:rFonts w:ascii="Menlo" w:hAnsi="Menlo" w:cs="Menlo"/>
          <w:i/>
          <w:color w:val="435B67"/>
          <w:sz w:val="20"/>
          <w:szCs w:val="20"/>
        </w:rPr>
        <w:t xml:space="preserve"> the top frame</w:t>
      </w:r>
    </w:p>
    <w:p w14:paraId="773B6F40"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3E27CEBB"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_button</w:t>
      </w:r>
      <w:proofErr w:type="spellEnd"/>
      <w:r w:rsidRPr="10E07750">
        <w:rPr>
          <w:rFonts w:ascii="Menlo" w:hAnsi="Menlo" w:cs="Menlo"/>
          <w:color w:val="229295"/>
          <w:sz w:val="20"/>
          <w:szCs w:val="20"/>
        </w:rPr>
        <w:t xml:space="preserve"> = </w:t>
      </w:r>
      <w:proofErr w:type="spellStart"/>
      <w:r w:rsidRPr="10E07750">
        <w:rPr>
          <w:rFonts w:ascii="Menlo" w:hAnsi="Menlo" w:cs="Menlo"/>
          <w:color w:val="229295"/>
          <w:sz w:val="20"/>
          <w:szCs w:val="20"/>
        </w:rPr>
        <w:t>tk</w:t>
      </w:r>
      <w:r w:rsidRPr="10E07750">
        <w:rPr>
          <w:rFonts w:ascii="Menlo" w:hAnsi="Menlo" w:cs="Menlo"/>
          <w:color w:val="5D7082"/>
          <w:sz w:val="20"/>
          <w:szCs w:val="20"/>
        </w:rPr>
        <w:t>.</w:t>
      </w:r>
      <w:r w:rsidRPr="10E07750">
        <w:rPr>
          <w:rFonts w:ascii="Menlo" w:hAnsi="Menlo" w:cs="Menlo"/>
          <w:color w:val="21614C"/>
          <w:sz w:val="20"/>
          <w:szCs w:val="20"/>
        </w:rPr>
        <w:t>Button</w:t>
      </w:r>
      <w:proofErr w:type="spellEnd"/>
      <w:r w:rsidRPr="10E07750">
        <w:rPr>
          <w:rFonts w:ascii="Menlo" w:hAnsi="Menlo" w:cs="Menlo"/>
          <w:color w:val="5D7082"/>
          <w:sz w:val="20"/>
          <w:szCs w:val="20"/>
        </w:rPr>
        <w:t>(</w:t>
      </w:r>
      <w:proofErr w:type="spellStart"/>
      <w:r w:rsidRPr="10E07750">
        <w:rPr>
          <w:rFonts w:ascii="Menlo" w:hAnsi="Menlo" w:cs="Menlo"/>
          <w:color w:val="21614C"/>
          <w:sz w:val="20"/>
          <w:szCs w:val="20"/>
        </w:rPr>
        <w:t>top_frame</w:t>
      </w:r>
      <w:proofErr w:type="spellEnd"/>
      <w:r w:rsidRPr="10E07750">
        <w:rPr>
          <w:rFonts w:ascii="Menlo" w:hAnsi="Menlo" w:cs="Menlo"/>
          <w:color w:val="5D7082"/>
          <w:sz w:val="20"/>
          <w:szCs w:val="20"/>
        </w:rPr>
        <w:t>,</w:t>
      </w:r>
      <w:r w:rsidRPr="10E07750">
        <w:rPr>
          <w:rFonts w:ascii="Menlo" w:hAnsi="Menlo" w:cs="Menlo"/>
          <w:color w:val="21614C"/>
          <w:sz w:val="20"/>
          <w:szCs w:val="20"/>
        </w:rPr>
        <w:t xml:space="preserve"> </w:t>
      </w:r>
      <w:proofErr w:type="spellStart"/>
      <w:r w:rsidRPr="10E07750">
        <w:rPr>
          <w:rFonts w:ascii="Menlo" w:hAnsi="Menlo" w:cs="Menlo"/>
          <w:color w:val="5D7082"/>
          <w:sz w:val="20"/>
          <w:szCs w:val="20"/>
        </w:rPr>
        <w:t>text</w:t>
      </w:r>
      <w:proofErr w:type="spellEnd"/>
      <w:r w:rsidRPr="10E07750">
        <w:rPr>
          <w:rFonts w:ascii="Menlo" w:hAnsi="Menlo" w:cs="Menlo"/>
          <w:color w:val="229295"/>
          <w:sz w:val="20"/>
          <w:szCs w:val="20"/>
        </w:rPr>
        <w:t>=</w:t>
      </w:r>
      <w:r w:rsidRPr="10E07750">
        <w:rPr>
          <w:rFonts w:ascii="Menlo" w:hAnsi="Menlo" w:cs="Menlo"/>
          <w:color w:val="5D7082"/>
          <w:sz w:val="20"/>
          <w:szCs w:val="20"/>
        </w:rPr>
        <w:t>"ACPM",</w:t>
      </w:r>
      <w:r w:rsidRPr="10E07750">
        <w:rPr>
          <w:rFonts w:ascii="Menlo" w:hAnsi="Menlo" w:cs="Menlo"/>
          <w:color w:val="21614C"/>
          <w:sz w:val="20"/>
          <w:szCs w:val="20"/>
        </w:rPr>
        <w:t xml:space="preserve"> </w:t>
      </w:r>
      <w:r w:rsidRPr="10E07750">
        <w:rPr>
          <w:rFonts w:ascii="Menlo" w:hAnsi="Menlo" w:cs="Menlo"/>
          <w:color w:val="5D7082"/>
          <w:sz w:val="20"/>
          <w:szCs w:val="20"/>
        </w:rPr>
        <w:t>command</w:t>
      </w:r>
      <w:r w:rsidRPr="10E07750">
        <w:rPr>
          <w:rFonts w:ascii="Menlo" w:hAnsi="Menlo" w:cs="Menlo"/>
          <w:color w:val="229295"/>
          <w:sz w:val="20"/>
          <w:szCs w:val="20"/>
        </w:rPr>
        <w:t>=</w:t>
      </w:r>
      <w:proofErr w:type="spellStart"/>
      <w:r w:rsidRPr="10E07750">
        <w:rPr>
          <w:rFonts w:ascii="Menlo" w:hAnsi="Menlo" w:cs="Menlo"/>
          <w:color w:val="21614C"/>
          <w:sz w:val="20"/>
          <w:szCs w:val="20"/>
        </w:rPr>
        <w:t>acpm_submit</w:t>
      </w:r>
      <w:proofErr w:type="spellEnd"/>
      <w:r w:rsidRPr="10E07750">
        <w:rPr>
          <w:rFonts w:ascii="Menlo" w:hAnsi="Menlo" w:cs="Menlo"/>
          <w:color w:val="5D7082"/>
          <w:sz w:val="20"/>
          <w:szCs w:val="20"/>
        </w:rPr>
        <w:t>)</w:t>
      </w:r>
    </w:p>
    <w:p w14:paraId="1832A5BE"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acpm</w:t>
      </w:r>
      <w:proofErr w:type="gramEnd"/>
      <w:r w:rsidRPr="10E07750">
        <w:rPr>
          <w:rFonts w:ascii="Menlo" w:hAnsi="Menlo" w:cs="Menlo"/>
          <w:color w:val="229295"/>
          <w:sz w:val="20"/>
          <w:szCs w:val="20"/>
        </w:rPr>
        <w:t>_button</w:t>
      </w:r>
      <w:r w:rsidRPr="10E07750">
        <w:rPr>
          <w:rFonts w:ascii="Menlo" w:hAnsi="Menlo" w:cs="Menlo"/>
          <w:color w:val="5D7082"/>
          <w:sz w:val="20"/>
          <w:szCs w:val="20"/>
        </w:rPr>
        <w:t>.</w:t>
      </w:r>
      <w:r w:rsidRPr="10E07750">
        <w:rPr>
          <w:rFonts w:ascii="Menlo" w:hAnsi="Menlo" w:cs="Menlo"/>
          <w:color w:val="21614C"/>
          <w:sz w:val="20"/>
          <w:szCs w:val="20"/>
        </w:rPr>
        <w:t>pack</w:t>
      </w:r>
      <w:proofErr w:type="spellEnd"/>
      <w:r w:rsidRPr="10E07750">
        <w:rPr>
          <w:rFonts w:ascii="Menlo" w:hAnsi="Menlo" w:cs="Menlo"/>
          <w:color w:val="5D7082"/>
          <w:sz w:val="20"/>
          <w:szCs w:val="20"/>
        </w:rPr>
        <w:t>(</w:t>
      </w:r>
      <w:proofErr w:type="spellStart"/>
      <w:r w:rsidRPr="10E07750">
        <w:rPr>
          <w:rFonts w:ascii="Menlo" w:hAnsi="Menlo" w:cs="Menlo"/>
          <w:color w:val="5D7082"/>
          <w:sz w:val="20"/>
          <w:szCs w:val="20"/>
        </w:rPr>
        <w:t>side</w:t>
      </w:r>
      <w:proofErr w:type="spellEnd"/>
      <w:r w:rsidRPr="10E07750">
        <w:rPr>
          <w:rFonts w:ascii="Menlo" w:hAnsi="Menlo" w:cs="Menlo"/>
          <w:color w:val="229295"/>
          <w:sz w:val="20"/>
          <w:szCs w:val="20"/>
        </w:rPr>
        <w:t>=</w:t>
      </w:r>
      <w:proofErr w:type="spellStart"/>
      <w:r w:rsidRPr="10E07750">
        <w:rPr>
          <w:rFonts w:ascii="Menlo" w:hAnsi="Menlo" w:cs="Menlo"/>
          <w:color w:val="21614C"/>
          <w:sz w:val="20"/>
          <w:szCs w:val="20"/>
        </w:rPr>
        <w:t>tk</w:t>
      </w:r>
      <w:r w:rsidRPr="10E07750">
        <w:rPr>
          <w:rFonts w:ascii="Menlo" w:hAnsi="Menlo" w:cs="Menlo"/>
          <w:color w:val="5D7082"/>
          <w:sz w:val="20"/>
          <w:szCs w:val="20"/>
        </w:rPr>
        <w:t>.</w:t>
      </w:r>
      <w:r w:rsidRPr="10E07750">
        <w:rPr>
          <w:rFonts w:ascii="Menlo" w:hAnsi="Menlo" w:cs="Menlo"/>
          <w:color w:val="21614C"/>
          <w:sz w:val="20"/>
          <w:szCs w:val="20"/>
        </w:rPr>
        <w:t>RIGHT</w:t>
      </w:r>
      <w:proofErr w:type="spellEnd"/>
      <w:r w:rsidRPr="10E07750">
        <w:rPr>
          <w:rFonts w:ascii="Menlo" w:hAnsi="Menlo" w:cs="Menlo"/>
          <w:color w:val="5D7082"/>
          <w:sz w:val="20"/>
          <w:szCs w:val="20"/>
        </w:rPr>
        <w:t>)</w:t>
      </w:r>
    </w:p>
    <w:p w14:paraId="6A0D1A46" w14:textId="77777777" w:rsidR="00C55D8E" w:rsidRDefault="00C55D8E" w:rsidP="00C55D8E">
      <w:pPr>
        <w:autoSpaceDE w:val="0"/>
        <w:autoSpaceDN w:val="0"/>
        <w:adjustRightInd w:val="0"/>
        <w:spacing w:after="0" w:line="240" w:lineRule="auto"/>
        <w:rPr>
          <w:rFonts w:ascii="Menlo" w:hAnsi="Menlo" w:cs="Menlo"/>
          <w:color w:val="229295"/>
          <w:sz w:val="20"/>
          <w:szCs w:val="20"/>
        </w:rPr>
      </w:pPr>
    </w:p>
    <w:p w14:paraId="13B5EEBC" w14:textId="77777777" w:rsidR="00C55D8E" w:rsidRDefault="00C55D8E" w:rsidP="00C55D8E">
      <w:pPr>
        <w:autoSpaceDE w:val="0"/>
        <w:autoSpaceDN w:val="0"/>
        <w:adjustRightInd w:val="0"/>
        <w:spacing w:after="0" w:line="240" w:lineRule="auto"/>
        <w:rPr>
          <w:rFonts w:ascii="Menlo" w:hAnsi="Menlo" w:cs="Menlo"/>
          <w:color w:val="229295"/>
          <w:sz w:val="20"/>
          <w:szCs w:val="20"/>
        </w:rPr>
      </w:pPr>
      <w:proofErr w:type="spellStart"/>
      <w:proofErr w:type="gramStart"/>
      <w:r w:rsidRPr="10E07750">
        <w:rPr>
          <w:rFonts w:ascii="Menlo" w:hAnsi="Menlo" w:cs="Menlo"/>
          <w:color w:val="229295"/>
          <w:sz w:val="20"/>
          <w:szCs w:val="20"/>
        </w:rPr>
        <w:t>root</w:t>
      </w:r>
      <w:r w:rsidRPr="10E07750">
        <w:rPr>
          <w:rFonts w:ascii="Menlo" w:hAnsi="Menlo" w:cs="Menlo"/>
          <w:color w:val="5D7082"/>
          <w:sz w:val="20"/>
          <w:szCs w:val="20"/>
        </w:rPr>
        <w:t>.</w:t>
      </w:r>
      <w:r w:rsidRPr="10E07750">
        <w:rPr>
          <w:rFonts w:ascii="Menlo" w:hAnsi="Menlo" w:cs="Menlo"/>
          <w:color w:val="21614C"/>
          <w:sz w:val="20"/>
          <w:szCs w:val="20"/>
        </w:rPr>
        <w:t>mainloop</w:t>
      </w:r>
      <w:proofErr w:type="spellEnd"/>
      <w:proofErr w:type="gramEnd"/>
      <w:r w:rsidRPr="10E07750">
        <w:rPr>
          <w:rFonts w:ascii="Menlo" w:hAnsi="Menlo" w:cs="Menlo"/>
          <w:color w:val="5D7082"/>
          <w:sz w:val="20"/>
          <w:szCs w:val="20"/>
        </w:rPr>
        <w:t>()</w:t>
      </w:r>
    </w:p>
    <w:p w14:paraId="45946D13" w14:textId="77777777" w:rsidR="00C55D8E" w:rsidRDefault="00C55D8E" w:rsidP="00C55D8E">
      <w:pPr>
        <w:autoSpaceDE w:val="0"/>
        <w:autoSpaceDN w:val="0"/>
        <w:adjustRightInd w:val="0"/>
        <w:spacing w:after="0" w:line="240" w:lineRule="auto"/>
        <w:rPr>
          <w:rFonts w:ascii="Menlo" w:hAnsi="Menlo" w:cs="Menlo"/>
          <w:color w:val="229295"/>
          <w:sz w:val="24"/>
          <w:szCs w:val="24"/>
        </w:rPr>
      </w:pPr>
    </w:p>
    <w:p w14:paraId="6A295661" w14:textId="77777777" w:rsidR="00C55D8E" w:rsidRDefault="00C55D8E" w:rsidP="00C55D8E">
      <w:pPr>
        <w:autoSpaceDE w:val="0"/>
        <w:autoSpaceDN w:val="0"/>
        <w:adjustRightInd w:val="0"/>
        <w:spacing w:after="0" w:line="240" w:lineRule="auto"/>
        <w:rPr>
          <w:rFonts w:ascii="Menlo" w:hAnsi="Menlo" w:cs="Menlo"/>
          <w:color w:val="229295"/>
          <w:sz w:val="24"/>
          <w:szCs w:val="24"/>
        </w:rPr>
      </w:pPr>
    </w:p>
    <w:p w14:paraId="4EE3B755" w14:textId="77777777" w:rsidR="00C55D8E" w:rsidRDefault="00C55D8E" w:rsidP="00C55D8E">
      <w:pPr>
        <w:autoSpaceDE w:val="0"/>
        <w:autoSpaceDN w:val="0"/>
        <w:adjustRightInd w:val="0"/>
        <w:spacing w:after="0" w:line="240" w:lineRule="auto"/>
        <w:rPr>
          <w:rFonts w:ascii="Menlo" w:hAnsi="Menlo" w:cs="Menlo"/>
          <w:color w:val="229295"/>
          <w:sz w:val="24"/>
          <w:szCs w:val="24"/>
        </w:rPr>
      </w:pPr>
    </w:p>
    <w:p w14:paraId="10FD0788" w14:textId="77777777" w:rsidR="00C55D8E" w:rsidRDefault="00C55D8E" w:rsidP="00C55D8E">
      <w:pPr>
        <w:autoSpaceDE w:val="0"/>
        <w:autoSpaceDN w:val="0"/>
        <w:adjustRightInd w:val="0"/>
        <w:spacing w:after="0" w:line="240" w:lineRule="auto"/>
        <w:rPr>
          <w:rFonts w:ascii="Menlo" w:hAnsi="Menlo" w:cs="Menlo"/>
          <w:color w:val="229295"/>
          <w:sz w:val="24"/>
          <w:szCs w:val="24"/>
        </w:rPr>
      </w:pPr>
    </w:p>
    <w:p w14:paraId="5616A31A" w14:textId="77777777" w:rsidR="00C55D8E" w:rsidRDefault="00C55D8E" w:rsidP="00C55D8E">
      <w:pPr>
        <w:autoSpaceDE w:val="0"/>
        <w:autoSpaceDN w:val="0"/>
        <w:adjustRightInd w:val="0"/>
        <w:spacing w:after="0" w:line="240" w:lineRule="auto"/>
        <w:rPr>
          <w:rFonts w:ascii="Menlo" w:hAnsi="Menlo" w:cs="Menlo"/>
          <w:color w:val="229295"/>
          <w:sz w:val="24"/>
          <w:szCs w:val="24"/>
        </w:rPr>
      </w:pPr>
    </w:p>
    <w:p w14:paraId="27972966" w14:textId="77777777" w:rsidR="00C55D8E" w:rsidRPr="000013EE" w:rsidRDefault="00C55D8E" w:rsidP="003E3496">
      <w:pPr>
        <w:rPr>
          <w:b/>
          <w:lang w:val="en-US"/>
        </w:rPr>
      </w:pPr>
    </w:p>
    <w:sectPr w:rsidR="00C55D8E" w:rsidRPr="000013EE"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4928" w14:textId="77777777" w:rsidR="001D7DE8" w:rsidRDefault="001D7DE8" w:rsidP="00A63A6C">
      <w:pPr>
        <w:spacing w:after="0" w:line="240" w:lineRule="auto"/>
      </w:pPr>
      <w:r>
        <w:separator/>
      </w:r>
    </w:p>
  </w:endnote>
  <w:endnote w:type="continuationSeparator" w:id="0">
    <w:p w14:paraId="5948A03C" w14:textId="77777777" w:rsidR="001D7DE8" w:rsidRDefault="001D7DE8" w:rsidP="00A63A6C">
      <w:pPr>
        <w:spacing w:after="0" w:line="240" w:lineRule="auto"/>
      </w:pPr>
      <w:r>
        <w:continuationSeparator/>
      </w:r>
    </w:p>
  </w:endnote>
  <w:endnote w:type="continuationNotice" w:id="1">
    <w:p w14:paraId="4B0F5843" w14:textId="77777777" w:rsidR="004B0804" w:rsidRDefault="004B08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Medium Cond">
    <w:altName w:val="Calibri"/>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Ubuntu Mono">
    <w:panose1 w:val="020B0509030602030204"/>
    <w:charset w:val="00"/>
    <w:family w:val="modern"/>
    <w:pitch w:val="fixed"/>
    <w:sig w:usb0="E00002FF" w:usb1="5000205B"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00025"/>
      <w:docPartObj>
        <w:docPartGallery w:val="Page Numbers (Bottom of Page)"/>
        <w:docPartUnique/>
      </w:docPartObj>
    </w:sdtPr>
    <w:sdtEndPr>
      <w:rPr>
        <w:color w:val="7F7F7F" w:themeColor="background1" w:themeShade="7F"/>
        <w:spacing w:val="60"/>
      </w:rPr>
    </w:sdtEndPr>
    <w:sdtContent>
      <w:p w14:paraId="5D648820" w14:textId="76891852" w:rsidR="00A408EC" w:rsidRDefault="00A408EC">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156A02CF" w14:textId="6AE1396A" w:rsidR="00252F5B" w:rsidRDefault="00252F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D151" w14:textId="77777777" w:rsidR="001D7DE8" w:rsidRDefault="001D7DE8" w:rsidP="00A63A6C">
      <w:pPr>
        <w:spacing w:after="0" w:line="240" w:lineRule="auto"/>
      </w:pPr>
      <w:r>
        <w:separator/>
      </w:r>
    </w:p>
  </w:footnote>
  <w:footnote w:type="continuationSeparator" w:id="0">
    <w:p w14:paraId="1D32B279" w14:textId="77777777" w:rsidR="001D7DE8" w:rsidRDefault="001D7DE8" w:rsidP="00A63A6C">
      <w:pPr>
        <w:spacing w:after="0" w:line="240" w:lineRule="auto"/>
      </w:pPr>
      <w:r>
        <w:continuationSeparator/>
      </w:r>
    </w:p>
  </w:footnote>
  <w:footnote w:type="continuationNotice" w:id="1">
    <w:p w14:paraId="3528C8D4" w14:textId="77777777" w:rsidR="004B0804" w:rsidRDefault="004B08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F10A8"/>
    <w:multiLevelType w:val="hybridMultilevel"/>
    <w:tmpl w:val="FFFFFFFF"/>
    <w:lvl w:ilvl="0" w:tplc="70CA587C">
      <w:start w:val="1"/>
      <w:numFmt w:val="upperRoman"/>
      <w:lvlText w:val="%1-"/>
      <w:lvlJc w:val="left"/>
      <w:pPr>
        <w:ind w:left="720" w:hanging="360"/>
      </w:pPr>
    </w:lvl>
    <w:lvl w:ilvl="1" w:tplc="014648B4">
      <w:start w:val="1"/>
      <w:numFmt w:val="lowerLetter"/>
      <w:lvlText w:val="%2."/>
      <w:lvlJc w:val="left"/>
      <w:pPr>
        <w:ind w:left="1440" w:hanging="360"/>
      </w:pPr>
    </w:lvl>
    <w:lvl w:ilvl="2" w:tplc="AC9A02CC">
      <w:start w:val="1"/>
      <w:numFmt w:val="lowerRoman"/>
      <w:lvlText w:val="%3."/>
      <w:lvlJc w:val="right"/>
      <w:pPr>
        <w:ind w:left="2160" w:hanging="180"/>
      </w:pPr>
    </w:lvl>
    <w:lvl w:ilvl="3" w:tplc="C906A6FC">
      <w:start w:val="1"/>
      <w:numFmt w:val="decimal"/>
      <w:lvlText w:val="%4."/>
      <w:lvlJc w:val="left"/>
      <w:pPr>
        <w:ind w:left="2880" w:hanging="360"/>
      </w:pPr>
    </w:lvl>
    <w:lvl w:ilvl="4" w:tplc="98DA714A">
      <w:start w:val="1"/>
      <w:numFmt w:val="lowerLetter"/>
      <w:lvlText w:val="%5."/>
      <w:lvlJc w:val="left"/>
      <w:pPr>
        <w:ind w:left="3600" w:hanging="360"/>
      </w:pPr>
    </w:lvl>
    <w:lvl w:ilvl="5" w:tplc="B14ADE26">
      <w:start w:val="1"/>
      <w:numFmt w:val="lowerRoman"/>
      <w:lvlText w:val="%6."/>
      <w:lvlJc w:val="right"/>
      <w:pPr>
        <w:ind w:left="4320" w:hanging="180"/>
      </w:pPr>
    </w:lvl>
    <w:lvl w:ilvl="6" w:tplc="F410D02E">
      <w:start w:val="1"/>
      <w:numFmt w:val="decimal"/>
      <w:lvlText w:val="%7."/>
      <w:lvlJc w:val="left"/>
      <w:pPr>
        <w:ind w:left="5040" w:hanging="360"/>
      </w:pPr>
    </w:lvl>
    <w:lvl w:ilvl="7" w:tplc="0AF0069E">
      <w:start w:val="1"/>
      <w:numFmt w:val="lowerLetter"/>
      <w:lvlText w:val="%8."/>
      <w:lvlJc w:val="left"/>
      <w:pPr>
        <w:ind w:left="5760" w:hanging="360"/>
      </w:pPr>
    </w:lvl>
    <w:lvl w:ilvl="8" w:tplc="48E01552">
      <w:start w:val="1"/>
      <w:numFmt w:val="lowerRoman"/>
      <w:lvlText w:val="%9."/>
      <w:lvlJc w:val="right"/>
      <w:pPr>
        <w:ind w:left="6480" w:hanging="180"/>
      </w:pPr>
    </w:lvl>
  </w:abstractNum>
  <w:abstractNum w:abstractNumId="2"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008DB"/>
    <w:multiLevelType w:val="hybridMultilevel"/>
    <w:tmpl w:val="FFFFFFFF"/>
    <w:lvl w:ilvl="0" w:tplc="2FBCC5D0">
      <w:start w:val="1"/>
      <w:numFmt w:val="upperRoman"/>
      <w:lvlText w:val="%1."/>
      <w:lvlJc w:val="left"/>
      <w:pPr>
        <w:ind w:left="720" w:hanging="360"/>
      </w:pPr>
    </w:lvl>
    <w:lvl w:ilvl="1" w:tplc="4B929E7C">
      <w:start w:val="1"/>
      <w:numFmt w:val="lowerLetter"/>
      <w:lvlText w:val="%2."/>
      <w:lvlJc w:val="left"/>
      <w:pPr>
        <w:ind w:left="1440" w:hanging="360"/>
      </w:pPr>
    </w:lvl>
    <w:lvl w:ilvl="2" w:tplc="6D44630E">
      <w:start w:val="1"/>
      <w:numFmt w:val="lowerRoman"/>
      <w:lvlText w:val="%3."/>
      <w:lvlJc w:val="right"/>
      <w:pPr>
        <w:ind w:left="2160" w:hanging="180"/>
      </w:pPr>
    </w:lvl>
    <w:lvl w:ilvl="3" w:tplc="A3DEFB76">
      <w:start w:val="1"/>
      <w:numFmt w:val="decimal"/>
      <w:lvlText w:val="%4."/>
      <w:lvlJc w:val="left"/>
      <w:pPr>
        <w:ind w:left="2880" w:hanging="360"/>
      </w:pPr>
    </w:lvl>
    <w:lvl w:ilvl="4" w:tplc="9410BD28">
      <w:start w:val="1"/>
      <w:numFmt w:val="lowerLetter"/>
      <w:lvlText w:val="%5."/>
      <w:lvlJc w:val="left"/>
      <w:pPr>
        <w:ind w:left="3600" w:hanging="360"/>
      </w:pPr>
    </w:lvl>
    <w:lvl w:ilvl="5" w:tplc="2822E478">
      <w:start w:val="1"/>
      <w:numFmt w:val="lowerRoman"/>
      <w:lvlText w:val="%6."/>
      <w:lvlJc w:val="right"/>
      <w:pPr>
        <w:ind w:left="4320" w:hanging="180"/>
      </w:pPr>
    </w:lvl>
    <w:lvl w:ilvl="6" w:tplc="922C12F0">
      <w:start w:val="1"/>
      <w:numFmt w:val="decimal"/>
      <w:lvlText w:val="%7."/>
      <w:lvlJc w:val="left"/>
      <w:pPr>
        <w:ind w:left="5040" w:hanging="360"/>
      </w:pPr>
    </w:lvl>
    <w:lvl w:ilvl="7" w:tplc="E0E087B8">
      <w:start w:val="1"/>
      <w:numFmt w:val="lowerLetter"/>
      <w:lvlText w:val="%8."/>
      <w:lvlJc w:val="left"/>
      <w:pPr>
        <w:ind w:left="5760" w:hanging="360"/>
      </w:pPr>
    </w:lvl>
    <w:lvl w:ilvl="8" w:tplc="2850DC10">
      <w:start w:val="1"/>
      <w:numFmt w:val="lowerRoman"/>
      <w:lvlText w:val="%9."/>
      <w:lvlJc w:val="right"/>
      <w:pPr>
        <w:ind w:left="6480" w:hanging="180"/>
      </w:pPr>
    </w:lvl>
  </w:abstractNum>
  <w:abstractNum w:abstractNumId="4" w15:restartNumberingAfterBreak="0">
    <w:nsid w:val="0EEF6AA4"/>
    <w:multiLevelType w:val="hybridMultilevel"/>
    <w:tmpl w:val="FFFFFFFF"/>
    <w:lvl w:ilvl="0" w:tplc="4D44A634">
      <w:start w:val="1"/>
      <w:numFmt w:val="upperRoman"/>
      <w:lvlText w:val="%1."/>
      <w:lvlJc w:val="right"/>
      <w:pPr>
        <w:ind w:left="720" w:hanging="360"/>
      </w:pPr>
    </w:lvl>
    <w:lvl w:ilvl="1" w:tplc="CC6C0578">
      <w:start w:val="1"/>
      <w:numFmt w:val="lowerLetter"/>
      <w:lvlText w:val="%2."/>
      <w:lvlJc w:val="left"/>
      <w:pPr>
        <w:ind w:left="1440" w:hanging="360"/>
      </w:pPr>
    </w:lvl>
    <w:lvl w:ilvl="2" w:tplc="3EF6EFA4">
      <w:start w:val="1"/>
      <w:numFmt w:val="lowerRoman"/>
      <w:lvlText w:val="%3."/>
      <w:lvlJc w:val="right"/>
      <w:pPr>
        <w:ind w:left="2160" w:hanging="180"/>
      </w:pPr>
    </w:lvl>
    <w:lvl w:ilvl="3" w:tplc="F0CA1B48">
      <w:start w:val="1"/>
      <w:numFmt w:val="decimal"/>
      <w:lvlText w:val="%4."/>
      <w:lvlJc w:val="left"/>
      <w:pPr>
        <w:ind w:left="2880" w:hanging="360"/>
      </w:pPr>
    </w:lvl>
    <w:lvl w:ilvl="4" w:tplc="DB5E42A4">
      <w:start w:val="1"/>
      <w:numFmt w:val="lowerLetter"/>
      <w:lvlText w:val="%5."/>
      <w:lvlJc w:val="left"/>
      <w:pPr>
        <w:ind w:left="3600" w:hanging="360"/>
      </w:pPr>
    </w:lvl>
    <w:lvl w:ilvl="5" w:tplc="E998F3E6">
      <w:start w:val="1"/>
      <w:numFmt w:val="lowerRoman"/>
      <w:lvlText w:val="%6."/>
      <w:lvlJc w:val="right"/>
      <w:pPr>
        <w:ind w:left="4320" w:hanging="180"/>
      </w:pPr>
    </w:lvl>
    <w:lvl w:ilvl="6" w:tplc="6972AB70">
      <w:start w:val="1"/>
      <w:numFmt w:val="decimal"/>
      <w:lvlText w:val="%7."/>
      <w:lvlJc w:val="left"/>
      <w:pPr>
        <w:ind w:left="5040" w:hanging="360"/>
      </w:pPr>
    </w:lvl>
    <w:lvl w:ilvl="7" w:tplc="6194D148">
      <w:start w:val="1"/>
      <w:numFmt w:val="lowerLetter"/>
      <w:lvlText w:val="%8."/>
      <w:lvlJc w:val="left"/>
      <w:pPr>
        <w:ind w:left="5760" w:hanging="360"/>
      </w:pPr>
    </w:lvl>
    <w:lvl w:ilvl="8" w:tplc="6EB4489E">
      <w:start w:val="1"/>
      <w:numFmt w:val="lowerRoman"/>
      <w:lvlText w:val="%9."/>
      <w:lvlJc w:val="right"/>
      <w:pPr>
        <w:ind w:left="6480" w:hanging="180"/>
      </w:pPr>
    </w:lvl>
  </w:abstractNum>
  <w:abstractNum w:abstractNumId="5" w15:restartNumberingAfterBreak="0">
    <w:nsid w:val="14E5FA17"/>
    <w:multiLevelType w:val="hybridMultilevel"/>
    <w:tmpl w:val="FFFFFFFF"/>
    <w:lvl w:ilvl="0" w:tplc="ECAAC278">
      <w:start w:val="1"/>
      <w:numFmt w:val="upperRoman"/>
      <w:lvlText w:val="%1-"/>
      <w:lvlJc w:val="left"/>
      <w:pPr>
        <w:ind w:left="720" w:hanging="360"/>
      </w:pPr>
    </w:lvl>
    <w:lvl w:ilvl="1" w:tplc="31B2E696">
      <w:start w:val="1"/>
      <w:numFmt w:val="lowerLetter"/>
      <w:lvlText w:val="%2."/>
      <w:lvlJc w:val="left"/>
      <w:pPr>
        <w:ind w:left="1440" w:hanging="360"/>
      </w:pPr>
    </w:lvl>
    <w:lvl w:ilvl="2" w:tplc="93966598">
      <w:start w:val="1"/>
      <w:numFmt w:val="lowerRoman"/>
      <w:lvlText w:val="%3."/>
      <w:lvlJc w:val="right"/>
      <w:pPr>
        <w:ind w:left="2160" w:hanging="180"/>
      </w:pPr>
    </w:lvl>
    <w:lvl w:ilvl="3" w:tplc="D51661F0">
      <w:start w:val="1"/>
      <w:numFmt w:val="decimal"/>
      <w:lvlText w:val="%4."/>
      <w:lvlJc w:val="left"/>
      <w:pPr>
        <w:ind w:left="2880" w:hanging="360"/>
      </w:pPr>
    </w:lvl>
    <w:lvl w:ilvl="4" w:tplc="C9D8F5E0">
      <w:start w:val="1"/>
      <w:numFmt w:val="lowerLetter"/>
      <w:lvlText w:val="%5."/>
      <w:lvlJc w:val="left"/>
      <w:pPr>
        <w:ind w:left="3600" w:hanging="360"/>
      </w:pPr>
    </w:lvl>
    <w:lvl w:ilvl="5" w:tplc="3C841FCE">
      <w:start w:val="1"/>
      <w:numFmt w:val="lowerRoman"/>
      <w:lvlText w:val="%6."/>
      <w:lvlJc w:val="right"/>
      <w:pPr>
        <w:ind w:left="4320" w:hanging="180"/>
      </w:pPr>
    </w:lvl>
    <w:lvl w:ilvl="6" w:tplc="992CB910">
      <w:start w:val="1"/>
      <w:numFmt w:val="decimal"/>
      <w:lvlText w:val="%7."/>
      <w:lvlJc w:val="left"/>
      <w:pPr>
        <w:ind w:left="5040" w:hanging="360"/>
      </w:pPr>
    </w:lvl>
    <w:lvl w:ilvl="7" w:tplc="09E63F90">
      <w:start w:val="1"/>
      <w:numFmt w:val="lowerLetter"/>
      <w:lvlText w:val="%8."/>
      <w:lvlJc w:val="left"/>
      <w:pPr>
        <w:ind w:left="5760" w:hanging="360"/>
      </w:pPr>
    </w:lvl>
    <w:lvl w:ilvl="8" w:tplc="C81A2864">
      <w:start w:val="1"/>
      <w:numFmt w:val="lowerRoman"/>
      <w:lvlText w:val="%9."/>
      <w:lvlJc w:val="right"/>
      <w:pPr>
        <w:ind w:left="6480" w:hanging="180"/>
      </w:pPr>
    </w:lvl>
  </w:abstractNum>
  <w:abstractNum w:abstractNumId="6"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16FB5"/>
    <w:multiLevelType w:val="hybridMultilevel"/>
    <w:tmpl w:val="6046E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A8F8B5"/>
    <w:multiLevelType w:val="hybridMultilevel"/>
    <w:tmpl w:val="FFFFFFFF"/>
    <w:lvl w:ilvl="0" w:tplc="509E5012">
      <w:start w:val="1"/>
      <w:numFmt w:val="upperRoman"/>
      <w:lvlText w:val="%1-"/>
      <w:lvlJc w:val="left"/>
      <w:pPr>
        <w:ind w:left="720" w:hanging="360"/>
      </w:pPr>
    </w:lvl>
    <w:lvl w:ilvl="1" w:tplc="342CE82C">
      <w:start w:val="1"/>
      <w:numFmt w:val="lowerLetter"/>
      <w:lvlText w:val="%2."/>
      <w:lvlJc w:val="left"/>
      <w:pPr>
        <w:ind w:left="1440" w:hanging="360"/>
      </w:pPr>
    </w:lvl>
    <w:lvl w:ilvl="2" w:tplc="977CFD52">
      <w:start w:val="1"/>
      <w:numFmt w:val="lowerRoman"/>
      <w:lvlText w:val="%3."/>
      <w:lvlJc w:val="right"/>
      <w:pPr>
        <w:ind w:left="2160" w:hanging="180"/>
      </w:pPr>
    </w:lvl>
    <w:lvl w:ilvl="3" w:tplc="BE88FFBC">
      <w:start w:val="1"/>
      <w:numFmt w:val="decimal"/>
      <w:lvlText w:val="%4."/>
      <w:lvlJc w:val="left"/>
      <w:pPr>
        <w:ind w:left="2880" w:hanging="360"/>
      </w:pPr>
    </w:lvl>
    <w:lvl w:ilvl="4" w:tplc="987EB892">
      <w:start w:val="1"/>
      <w:numFmt w:val="lowerLetter"/>
      <w:lvlText w:val="%5."/>
      <w:lvlJc w:val="left"/>
      <w:pPr>
        <w:ind w:left="3600" w:hanging="360"/>
      </w:pPr>
    </w:lvl>
    <w:lvl w:ilvl="5" w:tplc="2FCC1C0C">
      <w:start w:val="1"/>
      <w:numFmt w:val="lowerRoman"/>
      <w:lvlText w:val="%6."/>
      <w:lvlJc w:val="right"/>
      <w:pPr>
        <w:ind w:left="4320" w:hanging="180"/>
      </w:pPr>
    </w:lvl>
    <w:lvl w:ilvl="6" w:tplc="3D321684">
      <w:start w:val="1"/>
      <w:numFmt w:val="decimal"/>
      <w:lvlText w:val="%7."/>
      <w:lvlJc w:val="left"/>
      <w:pPr>
        <w:ind w:left="5040" w:hanging="360"/>
      </w:pPr>
    </w:lvl>
    <w:lvl w:ilvl="7" w:tplc="0D26BE68">
      <w:start w:val="1"/>
      <w:numFmt w:val="lowerLetter"/>
      <w:lvlText w:val="%8."/>
      <w:lvlJc w:val="left"/>
      <w:pPr>
        <w:ind w:left="5760" w:hanging="360"/>
      </w:pPr>
    </w:lvl>
    <w:lvl w:ilvl="8" w:tplc="392CCA80">
      <w:start w:val="1"/>
      <w:numFmt w:val="lowerRoman"/>
      <w:lvlText w:val="%9."/>
      <w:lvlJc w:val="right"/>
      <w:pPr>
        <w:ind w:left="6480" w:hanging="180"/>
      </w:pPr>
    </w:lvl>
  </w:abstractNum>
  <w:abstractNum w:abstractNumId="9" w15:restartNumberingAfterBreak="0">
    <w:nsid w:val="23E75E94"/>
    <w:multiLevelType w:val="hybridMultilevel"/>
    <w:tmpl w:val="FFFFFFFF"/>
    <w:lvl w:ilvl="0" w:tplc="6D56F72A">
      <w:start w:val="1"/>
      <w:numFmt w:val="upperRoman"/>
      <w:lvlText w:val="%1-"/>
      <w:lvlJc w:val="left"/>
      <w:pPr>
        <w:ind w:left="720" w:hanging="360"/>
      </w:pPr>
    </w:lvl>
    <w:lvl w:ilvl="1" w:tplc="B74ECF16">
      <w:start w:val="1"/>
      <w:numFmt w:val="lowerLetter"/>
      <w:lvlText w:val="%2."/>
      <w:lvlJc w:val="left"/>
      <w:pPr>
        <w:ind w:left="1440" w:hanging="360"/>
      </w:pPr>
    </w:lvl>
    <w:lvl w:ilvl="2" w:tplc="0DF26E12">
      <w:start w:val="1"/>
      <w:numFmt w:val="lowerRoman"/>
      <w:lvlText w:val="%3."/>
      <w:lvlJc w:val="right"/>
      <w:pPr>
        <w:ind w:left="2160" w:hanging="180"/>
      </w:pPr>
    </w:lvl>
    <w:lvl w:ilvl="3" w:tplc="11A0A398">
      <w:start w:val="1"/>
      <w:numFmt w:val="decimal"/>
      <w:lvlText w:val="%4."/>
      <w:lvlJc w:val="left"/>
      <w:pPr>
        <w:ind w:left="2880" w:hanging="360"/>
      </w:pPr>
    </w:lvl>
    <w:lvl w:ilvl="4" w:tplc="85988772">
      <w:start w:val="1"/>
      <w:numFmt w:val="lowerLetter"/>
      <w:lvlText w:val="%5."/>
      <w:lvlJc w:val="left"/>
      <w:pPr>
        <w:ind w:left="3600" w:hanging="360"/>
      </w:pPr>
    </w:lvl>
    <w:lvl w:ilvl="5" w:tplc="C3B6C0D0">
      <w:start w:val="1"/>
      <w:numFmt w:val="lowerRoman"/>
      <w:lvlText w:val="%6."/>
      <w:lvlJc w:val="right"/>
      <w:pPr>
        <w:ind w:left="4320" w:hanging="180"/>
      </w:pPr>
    </w:lvl>
    <w:lvl w:ilvl="6" w:tplc="8450579A">
      <w:start w:val="1"/>
      <w:numFmt w:val="decimal"/>
      <w:lvlText w:val="%7."/>
      <w:lvlJc w:val="left"/>
      <w:pPr>
        <w:ind w:left="5040" w:hanging="360"/>
      </w:pPr>
    </w:lvl>
    <w:lvl w:ilvl="7" w:tplc="0BD09F8E">
      <w:start w:val="1"/>
      <w:numFmt w:val="lowerLetter"/>
      <w:lvlText w:val="%8."/>
      <w:lvlJc w:val="left"/>
      <w:pPr>
        <w:ind w:left="5760" w:hanging="360"/>
      </w:pPr>
    </w:lvl>
    <w:lvl w:ilvl="8" w:tplc="752EF58A">
      <w:start w:val="1"/>
      <w:numFmt w:val="lowerRoman"/>
      <w:lvlText w:val="%9."/>
      <w:lvlJc w:val="right"/>
      <w:pPr>
        <w:ind w:left="6480" w:hanging="180"/>
      </w:pPr>
    </w:lvl>
  </w:abstractNum>
  <w:abstractNum w:abstractNumId="10" w15:restartNumberingAfterBreak="0">
    <w:nsid w:val="25927C4D"/>
    <w:multiLevelType w:val="hybridMultilevel"/>
    <w:tmpl w:val="7870C9FA"/>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15348A"/>
    <w:multiLevelType w:val="hybridMultilevel"/>
    <w:tmpl w:val="D45EB2B8"/>
    <w:lvl w:ilvl="0" w:tplc="C7F0D23C">
      <w:start w:val="1"/>
      <w:numFmt w:val="upperRoman"/>
      <w:lvlText w:val="%1-"/>
      <w:lvlJc w:val="left"/>
      <w:pPr>
        <w:ind w:left="1080" w:hanging="720"/>
      </w:pPr>
      <w:rPr>
        <w:rFonts w:hint="default"/>
        <w:color w:val="01B1AE"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1C2AAF"/>
    <w:multiLevelType w:val="hybridMultilevel"/>
    <w:tmpl w:val="FFFFFFFF"/>
    <w:lvl w:ilvl="0" w:tplc="A960681A">
      <w:start w:val="1"/>
      <w:numFmt w:val="upperRoman"/>
      <w:lvlText w:val="%1-"/>
      <w:lvlJc w:val="left"/>
      <w:pPr>
        <w:ind w:left="720" w:hanging="360"/>
      </w:pPr>
    </w:lvl>
    <w:lvl w:ilvl="1" w:tplc="313C2306">
      <w:start w:val="1"/>
      <w:numFmt w:val="lowerLetter"/>
      <w:lvlText w:val="%2."/>
      <w:lvlJc w:val="left"/>
      <w:pPr>
        <w:ind w:left="1440" w:hanging="360"/>
      </w:pPr>
    </w:lvl>
    <w:lvl w:ilvl="2" w:tplc="06E4B972">
      <w:start w:val="1"/>
      <w:numFmt w:val="lowerRoman"/>
      <w:lvlText w:val="%3."/>
      <w:lvlJc w:val="right"/>
      <w:pPr>
        <w:ind w:left="2160" w:hanging="180"/>
      </w:pPr>
    </w:lvl>
    <w:lvl w:ilvl="3" w:tplc="FBBC28DE">
      <w:start w:val="1"/>
      <w:numFmt w:val="decimal"/>
      <w:lvlText w:val="%4."/>
      <w:lvlJc w:val="left"/>
      <w:pPr>
        <w:ind w:left="2880" w:hanging="360"/>
      </w:pPr>
    </w:lvl>
    <w:lvl w:ilvl="4" w:tplc="23EA4C58">
      <w:start w:val="1"/>
      <w:numFmt w:val="lowerLetter"/>
      <w:lvlText w:val="%5."/>
      <w:lvlJc w:val="left"/>
      <w:pPr>
        <w:ind w:left="3600" w:hanging="360"/>
      </w:pPr>
    </w:lvl>
    <w:lvl w:ilvl="5" w:tplc="622CC4D2">
      <w:start w:val="1"/>
      <w:numFmt w:val="lowerRoman"/>
      <w:lvlText w:val="%6."/>
      <w:lvlJc w:val="right"/>
      <w:pPr>
        <w:ind w:left="4320" w:hanging="180"/>
      </w:pPr>
    </w:lvl>
    <w:lvl w:ilvl="6" w:tplc="33942BDA">
      <w:start w:val="1"/>
      <w:numFmt w:val="decimal"/>
      <w:lvlText w:val="%7."/>
      <w:lvlJc w:val="left"/>
      <w:pPr>
        <w:ind w:left="5040" w:hanging="360"/>
      </w:pPr>
    </w:lvl>
    <w:lvl w:ilvl="7" w:tplc="9BBADAF0">
      <w:start w:val="1"/>
      <w:numFmt w:val="lowerLetter"/>
      <w:lvlText w:val="%8."/>
      <w:lvlJc w:val="left"/>
      <w:pPr>
        <w:ind w:left="5760" w:hanging="360"/>
      </w:pPr>
    </w:lvl>
    <w:lvl w:ilvl="8" w:tplc="D10AF430">
      <w:start w:val="1"/>
      <w:numFmt w:val="lowerRoman"/>
      <w:lvlText w:val="%9."/>
      <w:lvlJc w:val="right"/>
      <w:pPr>
        <w:ind w:left="6480" w:hanging="180"/>
      </w:pPr>
    </w:lvl>
  </w:abstractNum>
  <w:abstractNum w:abstractNumId="13" w15:restartNumberingAfterBreak="0">
    <w:nsid w:val="46D3ABF9"/>
    <w:multiLevelType w:val="hybridMultilevel"/>
    <w:tmpl w:val="FFFFFFFF"/>
    <w:lvl w:ilvl="0" w:tplc="93CA11BA">
      <w:start w:val="1"/>
      <w:numFmt w:val="upperRoman"/>
      <w:lvlText w:val="%1-"/>
      <w:lvlJc w:val="left"/>
      <w:pPr>
        <w:ind w:left="720" w:hanging="360"/>
      </w:pPr>
    </w:lvl>
    <w:lvl w:ilvl="1" w:tplc="62502B4E">
      <w:start w:val="1"/>
      <w:numFmt w:val="lowerLetter"/>
      <w:lvlText w:val="%2."/>
      <w:lvlJc w:val="left"/>
      <w:pPr>
        <w:ind w:left="1440" w:hanging="360"/>
      </w:pPr>
    </w:lvl>
    <w:lvl w:ilvl="2" w:tplc="B2A01BA6">
      <w:start w:val="1"/>
      <w:numFmt w:val="lowerRoman"/>
      <w:lvlText w:val="%3."/>
      <w:lvlJc w:val="right"/>
      <w:pPr>
        <w:ind w:left="2160" w:hanging="180"/>
      </w:pPr>
    </w:lvl>
    <w:lvl w:ilvl="3" w:tplc="EDC8A304">
      <w:start w:val="1"/>
      <w:numFmt w:val="decimal"/>
      <w:lvlText w:val="%4."/>
      <w:lvlJc w:val="left"/>
      <w:pPr>
        <w:ind w:left="2880" w:hanging="360"/>
      </w:pPr>
    </w:lvl>
    <w:lvl w:ilvl="4" w:tplc="60262786">
      <w:start w:val="1"/>
      <w:numFmt w:val="lowerLetter"/>
      <w:lvlText w:val="%5."/>
      <w:lvlJc w:val="left"/>
      <w:pPr>
        <w:ind w:left="3600" w:hanging="360"/>
      </w:pPr>
    </w:lvl>
    <w:lvl w:ilvl="5" w:tplc="88C68B88">
      <w:start w:val="1"/>
      <w:numFmt w:val="lowerRoman"/>
      <w:lvlText w:val="%6."/>
      <w:lvlJc w:val="right"/>
      <w:pPr>
        <w:ind w:left="4320" w:hanging="180"/>
      </w:pPr>
    </w:lvl>
    <w:lvl w:ilvl="6" w:tplc="892CEC5A">
      <w:start w:val="1"/>
      <w:numFmt w:val="decimal"/>
      <w:lvlText w:val="%7."/>
      <w:lvlJc w:val="left"/>
      <w:pPr>
        <w:ind w:left="5040" w:hanging="360"/>
      </w:pPr>
    </w:lvl>
    <w:lvl w:ilvl="7" w:tplc="C8AAA416">
      <w:start w:val="1"/>
      <w:numFmt w:val="lowerLetter"/>
      <w:lvlText w:val="%8."/>
      <w:lvlJc w:val="left"/>
      <w:pPr>
        <w:ind w:left="5760" w:hanging="360"/>
      </w:pPr>
    </w:lvl>
    <w:lvl w:ilvl="8" w:tplc="8B06D0AE">
      <w:start w:val="1"/>
      <w:numFmt w:val="lowerRoman"/>
      <w:lvlText w:val="%9."/>
      <w:lvlJc w:val="right"/>
      <w:pPr>
        <w:ind w:left="6480" w:hanging="180"/>
      </w:pPr>
    </w:lvl>
  </w:abstractNum>
  <w:abstractNum w:abstractNumId="14" w15:restartNumberingAfterBreak="0">
    <w:nsid w:val="4A527D8A"/>
    <w:multiLevelType w:val="hybridMultilevel"/>
    <w:tmpl w:val="66D4341C"/>
    <w:lvl w:ilvl="0" w:tplc="619043B8">
      <w:start w:val="1"/>
      <w:numFmt w:val="upperRoman"/>
      <w:lvlText w:val="%1-"/>
      <w:lvlJc w:val="left"/>
      <w:pPr>
        <w:ind w:left="1080" w:hanging="720"/>
      </w:pPr>
      <w:rPr>
        <w:rFonts w:eastAsiaTheme="minorHAnsi" w:hint="default"/>
        <w:color w:val="01B1AE"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593E6F"/>
    <w:multiLevelType w:val="hybridMultilevel"/>
    <w:tmpl w:val="C22C9106"/>
    <w:lvl w:ilvl="0" w:tplc="9D8EFC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2CDA37"/>
    <w:multiLevelType w:val="hybridMultilevel"/>
    <w:tmpl w:val="FFFFFFFF"/>
    <w:lvl w:ilvl="0" w:tplc="65562536">
      <w:start w:val="1"/>
      <w:numFmt w:val="upperRoman"/>
      <w:lvlText w:val="%1-"/>
      <w:lvlJc w:val="left"/>
      <w:pPr>
        <w:ind w:left="720" w:hanging="360"/>
      </w:pPr>
    </w:lvl>
    <w:lvl w:ilvl="1" w:tplc="053049E2">
      <w:start w:val="1"/>
      <w:numFmt w:val="lowerLetter"/>
      <w:lvlText w:val="%2."/>
      <w:lvlJc w:val="left"/>
      <w:pPr>
        <w:ind w:left="1440" w:hanging="360"/>
      </w:pPr>
    </w:lvl>
    <w:lvl w:ilvl="2" w:tplc="C8C23084">
      <w:start w:val="1"/>
      <w:numFmt w:val="lowerRoman"/>
      <w:lvlText w:val="%3."/>
      <w:lvlJc w:val="right"/>
      <w:pPr>
        <w:ind w:left="2160" w:hanging="180"/>
      </w:pPr>
    </w:lvl>
    <w:lvl w:ilvl="3" w:tplc="A80A1504">
      <w:start w:val="1"/>
      <w:numFmt w:val="decimal"/>
      <w:lvlText w:val="%4."/>
      <w:lvlJc w:val="left"/>
      <w:pPr>
        <w:ind w:left="2880" w:hanging="360"/>
      </w:pPr>
    </w:lvl>
    <w:lvl w:ilvl="4" w:tplc="AEDA8BA6">
      <w:start w:val="1"/>
      <w:numFmt w:val="lowerLetter"/>
      <w:lvlText w:val="%5."/>
      <w:lvlJc w:val="left"/>
      <w:pPr>
        <w:ind w:left="3600" w:hanging="360"/>
      </w:pPr>
    </w:lvl>
    <w:lvl w:ilvl="5" w:tplc="EE4C6ED4">
      <w:start w:val="1"/>
      <w:numFmt w:val="lowerRoman"/>
      <w:lvlText w:val="%6."/>
      <w:lvlJc w:val="right"/>
      <w:pPr>
        <w:ind w:left="4320" w:hanging="180"/>
      </w:pPr>
    </w:lvl>
    <w:lvl w:ilvl="6" w:tplc="45621180">
      <w:start w:val="1"/>
      <w:numFmt w:val="decimal"/>
      <w:lvlText w:val="%7."/>
      <w:lvlJc w:val="left"/>
      <w:pPr>
        <w:ind w:left="5040" w:hanging="360"/>
      </w:pPr>
    </w:lvl>
    <w:lvl w:ilvl="7" w:tplc="9EFCD478">
      <w:start w:val="1"/>
      <w:numFmt w:val="lowerLetter"/>
      <w:lvlText w:val="%8."/>
      <w:lvlJc w:val="left"/>
      <w:pPr>
        <w:ind w:left="5760" w:hanging="360"/>
      </w:pPr>
    </w:lvl>
    <w:lvl w:ilvl="8" w:tplc="77465E1E">
      <w:start w:val="1"/>
      <w:numFmt w:val="lowerRoman"/>
      <w:lvlText w:val="%9."/>
      <w:lvlJc w:val="right"/>
      <w:pPr>
        <w:ind w:left="6480" w:hanging="180"/>
      </w:pPr>
    </w:lvl>
  </w:abstractNum>
  <w:abstractNum w:abstractNumId="17" w15:restartNumberingAfterBreak="0">
    <w:nsid w:val="567F0F2B"/>
    <w:multiLevelType w:val="hybridMultilevel"/>
    <w:tmpl w:val="70FAAF62"/>
    <w:lvl w:ilvl="0" w:tplc="05F27D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1DFB95"/>
    <w:multiLevelType w:val="hybridMultilevel"/>
    <w:tmpl w:val="FFFFFFFF"/>
    <w:lvl w:ilvl="0" w:tplc="874033F6">
      <w:start w:val="1"/>
      <w:numFmt w:val="upperRoman"/>
      <w:lvlText w:val="%1-"/>
      <w:lvlJc w:val="left"/>
      <w:pPr>
        <w:ind w:left="720" w:hanging="360"/>
      </w:pPr>
    </w:lvl>
    <w:lvl w:ilvl="1" w:tplc="CCA6A2A2">
      <w:start w:val="1"/>
      <w:numFmt w:val="lowerLetter"/>
      <w:lvlText w:val="%2."/>
      <w:lvlJc w:val="left"/>
      <w:pPr>
        <w:ind w:left="1440" w:hanging="360"/>
      </w:pPr>
    </w:lvl>
    <w:lvl w:ilvl="2" w:tplc="88746602">
      <w:start w:val="1"/>
      <w:numFmt w:val="lowerRoman"/>
      <w:lvlText w:val="%3."/>
      <w:lvlJc w:val="right"/>
      <w:pPr>
        <w:ind w:left="2160" w:hanging="180"/>
      </w:pPr>
    </w:lvl>
    <w:lvl w:ilvl="3" w:tplc="CD9A0A72">
      <w:start w:val="1"/>
      <w:numFmt w:val="decimal"/>
      <w:lvlText w:val="%4."/>
      <w:lvlJc w:val="left"/>
      <w:pPr>
        <w:ind w:left="2880" w:hanging="360"/>
      </w:pPr>
    </w:lvl>
    <w:lvl w:ilvl="4" w:tplc="1CA0A3B6">
      <w:start w:val="1"/>
      <w:numFmt w:val="lowerLetter"/>
      <w:lvlText w:val="%5."/>
      <w:lvlJc w:val="left"/>
      <w:pPr>
        <w:ind w:left="3600" w:hanging="360"/>
      </w:pPr>
    </w:lvl>
    <w:lvl w:ilvl="5" w:tplc="09C07EEC">
      <w:start w:val="1"/>
      <w:numFmt w:val="lowerRoman"/>
      <w:lvlText w:val="%6."/>
      <w:lvlJc w:val="right"/>
      <w:pPr>
        <w:ind w:left="4320" w:hanging="180"/>
      </w:pPr>
    </w:lvl>
    <w:lvl w:ilvl="6" w:tplc="90DE1E88">
      <w:start w:val="1"/>
      <w:numFmt w:val="decimal"/>
      <w:lvlText w:val="%7."/>
      <w:lvlJc w:val="left"/>
      <w:pPr>
        <w:ind w:left="5040" w:hanging="360"/>
      </w:pPr>
    </w:lvl>
    <w:lvl w:ilvl="7" w:tplc="8C3EB942">
      <w:start w:val="1"/>
      <w:numFmt w:val="lowerLetter"/>
      <w:lvlText w:val="%8."/>
      <w:lvlJc w:val="left"/>
      <w:pPr>
        <w:ind w:left="5760" w:hanging="360"/>
      </w:pPr>
    </w:lvl>
    <w:lvl w:ilvl="8" w:tplc="BC884540">
      <w:start w:val="1"/>
      <w:numFmt w:val="lowerRoman"/>
      <w:lvlText w:val="%9."/>
      <w:lvlJc w:val="right"/>
      <w:pPr>
        <w:ind w:left="6480" w:hanging="180"/>
      </w:pPr>
    </w:lvl>
  </w:abstractNum>
  <w:abstractNum w:abstractNumId="19" w15:restartNumberingAfterBreak="0">
    <w:nsid w:val="676E5C3F"/>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BC342A"/>
    <w:multiLevelType w:val="hybridMultilevel"/>
    <w:tmpl w:val="3012AC96"/>
    <w:lvl w:ilvl="0" w:tplc="AA0285CC">
      <w:start w:val="1"/>
      <w:numFmt w:val="bullet"/>
      <w:pStyle w:val="Listepuces"/>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C2475"/>
    <w:multiLevelType w:val="hybridMultilevel"/>
    <w:tmpl w:val="7870C9FA"/>
    <w:lvl w:ilvl="0" w:tplc="4F10A0E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3F5AA4E"/>
    <w:multiLevelType w:val="hybridMultilevel"/>
    <w:tmpl w:val="FFFFFFFF"/>
    <w:lvl w:ilvl="0" w:tplc="0DF27350">
      <w:start w:val="1"/>
      <w:numFmt w:val="upperRoman"/>
      <w:lvlText w:val="%1-"/>
      <w:lvlJc w:val="left"/>
      <w:pPr>
        <w:ind w:left="720" w:hanging="360"/>
      </w:pPr>
    </w:lvl>
    <w:lvl w:ilvl="1" w:tplc="33B06058">
      <w:start w:val="1"/>
      <w:numFmt w:val="lowerLetter"/>
      <w:lvlText w:val="%2."/>
      <w:lvlJc w:val="left"/>
      <w:pPr>
        <w:ind w:left="1440" w:hanging="360"/>
      </w:pPr>
    </w:lvl>
    <w:lvl w:ilvl="2" w:tplc="7D5242AA">
      <w:start w:val="1"/>
      <w:numFmt w:val="lowerRoman"/>
      <w:lvlText w:val="%3."/>
      <w:lvlJc w:val="right"/>
      <w:pPr>
        <w:ind w:left="2160" w:hanging="180"/>
      </w:pPr>
    </w:lvl>
    <w:lvl w:ilvl="3" w:tplc="082E08DE">
      <w:start w:val="1"/>
      <w:numFmt w:val="decimal"/>
      <w:lvlText w:val="%4."/>
      <w:lvlJc w:val="left"/>
      <w:pPr>
        <w:ind w:left="2880" w:hanging="360"/>
      </w:pPr>
    </w:lvl>
    <w:lvl w:ilvl="4" w:tplc="6F0A2A7E">
      <w:start w:val="1"/>
      <w:numFmt w:val="lowerLetter"/>
      <w:lvlText w:val="%5."/>
      <w:lvlJc w:val="left"/>
      <w:pPr>
        <w:ind w:left="3600" w:hanging="360"/>
      </w:pPr>
    </w:lvl>
    <w:lvl w:ilvl="5" w:tplc="6C1E24EA">
      <w:start w:val="1"/>
      <w:numFmt w:val="lowerRoman"/>
      <w:lvlText w:val="%6."/>
      <w:lvlJc w:val="right"/>
      <w:pPr>
        <w:ind w:left="4320" w:hanging="180"/>
      </w:pPr>
    </w:lvl>
    <w:lvl w:ilvl="6" w:tplc="779050E4">
      <w:start w:val="1"/>
      <w:numFmt w:val="decimal"/>
      <w:lvlText w:val="%7."/>
      <w:lvlJc w:val="left"/>
      <w:pPr>
        <w:ind w:left="5040" w:hanging="360"/>
      </w:pPr>
    </w:lvl>
    <w:lvl w:ilvl="7" w:tplc="A7C6030C">
      <w:start w:val="1"/>
      <w:numFmt w:val="lowerLetter"/>
      <w:lvlText w:val="%8."/>
      <w:lvlJc w:val="left"/>
      <w:pPr>
        <w:ind w:left="5760" w:hanging="360"/>
      </w:pPr>
    </w:lvl>
    <w:lvl w:ilvl="8" w:tplc="20D26654">
      <w:start w:val="1"/>
      <w:numFmt w:val="lowerRoman"/>
      <w:lvlText w:val="%9."/>
      <w:lvlJc w:val="right"/>
      <w:pPr>
        <w:ind w:left="6480" w:hanging="180"/>
      </w:pPr>
    </w:lvl>
  </w:abstractNum>
  <w:abstractNum w:abstractNumId="23"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CEE1F"/>
    <w:multiLevelType w:val="hybridMultilevel"/>
    <w:tmpl w:val="FFFFFFFF"/>
    <w:lvl w:ilvl="0" w:tplc="66C40BEA">
      <w:start w:val="1"/>
      <w:numFmt w:val="upperRoman"/>
      <w:lvlText w:val="%1-"/>
      <w:lvlJc w:val="left"/>
      <w:pPr>
        <w:ind w:left="720" w:hanging="360"/>
      </w:pPr>
    </w:lvl>
    <w:lvl w:ilvl="1" w:tplc="8BACD93A">
      <w:start w:val="1"/>
      <w:numFmt w:val="lowerLetter"/>
      <w:lvlText w:val="%2."/>
      <w:lvlJc w:val="left"/>
      <w:pPr>
        <w:ind w:left="1440" w:hanging="360"/>
      </w:pPr>
    </w:lvl>
    <w:lvl w:ilvl="2" w:tplc="12049EBC">
      <w:start w:val="1"/>
      <w:numFmt w:val="lowerRoman"/>
      <w:lvlText w:val="%3."/>
      <w:lvlJc w:val="right"/>
      <w:pPr>
        <w:ind w:left="2160" w:hanging="180"/>
      </w:pPr>
    </w:lvl>
    <w:lvl w:ilvl="3" w:tplc="374022EC">
      <w:start w:val="1"/>
      <w:numFmt w:val="decimal"/>
      <w:lvlText w:val="%4."/>
      <w:lvlJc w:val="left"/>
      <w:pPr>
        <w:ind w:left="2880" w:hanging="360"/>
      </w:pPr>
    </w:lvl>
    <w:lvl w:ilvl="4" w:tplc="2B6E6548">
      <w:start w:val="1"/>
      <w:numFmt w:val="lowerLetter"/>
      <w:lvlText w:val="%5."/>
      <w:lvlJc w:val="left"/>
      <w:pPr>
        <w:ind w:left="3600" w:hanging="360"/>
      </w:pPr>
    </w:lvl>
    <w:lvl w:ilvl="5" w:tplc="DA5ECFBA">
      <w:start w:val="1"/>
      <w:numFmt w:val="lowerRoman"/>
      <w:lvlText w:val="%6."/>
      <w:lvlJc w:val="right"/>
      <w:pPr>
        <w:ind w:left="4320" w:hanging="180"/>
      </w:pPr>
    </w:lvl>
    <w:lvl w:ilvl="6" w:tplc="B94082E2">
      <w:start w:val="1"/>
      <w:numFmt w:val="decimal"/>
      <w:lvlText w:val="%7."/>
      <w:lvlJc w:val="left"/>
      <w:pPr>
        <w:ind w:left="5040" w:hanging="360"/>
      </w:pPr>
    </w:lvl>
    <w:lvl w:ilvl="7" w:tplc="7E748A8A">
      <w:start w:val="1"/>
      <w:numFmt w:val="lowerLetter"/>
      <w:lvlText w:val="%8."/>
      <w:lvlJc w:val="left"/>
      <w:pPr>
        <w:ind w:left="5760" w:hanging="360"/>
      </w:pPr>
    </w:lvl>
    <w:lvl w:ilvl="8" w:tplc="5C189408">
      <w:start w:val="1"/>
      <w:numFmt w:val="lowerRoman"/>
      <w:lvlText w:val="%9."/>
      <w:lvlJc w:val="right"/>
      <w:pPr>
        <w:ind w:left="6480" w:hanging="180"/>
      </w:pPr>
    </w:lvl>
  </w:abstractNum>
  <w:num w:numId="1" w16cid:durableId="1888564405">
    <w:abstractNumId w:val="8"/>
  </w:num>
  <w:num w:numId="2" w16cid:durableId="2138796227">
    <w:abstractNumId w:val="16"/>
  </w:num>
  <w:num w:numId="3" w16cid:durableId="1297952901">
    <w:abstractNumId w:val="13"/>
  </w:num>
  <w:num w:numId="4" w16cid:durableId="1641809543">
    <w:abstractNumId w:val="12"/>
  </w:num>
  <w:num w:numId="5" w16cid:durableId="1233194391">
    <w:abstractNumId w:val="24"/>
  </w:num>
  <w:num w:numId="6" w16cid:durableId="2015525757">
    <w:abstractNumId w:val="6"/>
  </w:num>
  <w:num w:numId="7" w16cid:durableId="306125679">
    <w:abstractNumId w:val="23"/>
  </w:num>
  <w:num w:numId="8" w16cid:durableId="622930754">
    <w:abstractNumId w:val="20"/>
  </w:num>
  <w:num w:numId="9" w16cid:durableId="1486554682">
    <w:abstractNumId w:val="0"/>
  </w:num>
  <w:num w:numId="10" w16cid:durableId="790250911">
    <w:abstractNumId w:val="2"/>
  </w:num>
  <w:num w:numId="11" w16cid:durableId="913127700">
    <w:abstractNumId w:val="11"/>
  </w:num>
  <w:num w:numId="12" w16cid:durableId="29498774">
    <w:abstractNumId w:val="14"/>
  </w:num>
  <w:num w:numId="13" w16cid:durableId="884876487">
    <w:abstractNumId w:val="21"/>
  </w:num>
  <w:num w:numId="14" w16cid:durableId="1911966232">
    <w:abstractNumId w:val="10"/>
  </w:num>
  <w:num w:numId="15" w16cid:durableId="1197889800">
    <w:abstractNumId w:val="15"/>
  </w:num>
  <w:num w:numId="16" w16cid:durableId="1565867879">
    <w:abstractNumId w:val="7"/>
  </w:num>
  <w:num w:numId="17" w16cid:durableId="706415516">
    <w:abstractNumId w:val="17"/>
  </w:num>
  <w:num w:numId="18" w16cid:durableId="839272888">
    <w:abstractNumId w:val="1"/>
  </w:num>
  <w:num w:numId="19" w16cid:durableId="429593406">
    <w:abstractNumId w:val="19"/>
  </w:num>
  <w:num w:numId="20" w16cid:durableId="1631205006">
    <w:abstractNumId w:val="9"/>
  </w:num>
  <w:num w:numId="21" w16cid:durableId="1022122683">
    <w:abstractNumId w:val="5"/>
  </w:num>
  <w:num w:numId="22" w16cid:durableId="813714304">
    <w:abstractNumId w:val="18"/>
  </w:num>
  <w:num w:numId="23" w16cid:durableId="2136367908">
    <w:abstractNumId w:val="22"/>
  </w:num>
  <w:num w:numId="24" w16cid:durableId="1713067971">
    <w:abstractNumId w:val="4"/>
  </w:num>
  <w:num w:numId="25" w16cid:durableId="89118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273C8A"/>
    <w:rsid w:val="000013EE"/>
    <w:rsid w:val="00002642"/>
    <w:rsid w:val="00002B23"/>
    <w:rsid w:val="00003777"/>
    <w:rsid w:val="00006A65"/>
    <w:rsid w:val="00011185"/>
    <w:rsid w:val="00011736"/>
    <w:rsid w:val="00012C6E"/>
    <w:rsid w:val="00014454"/>
    <w:rsid w:val="0001487E"/>
    <w:rsid w:val="0001638A"/>
    <w:rsid w:val="00017416"/>
    <w:rsid w:val="000176E5"/>
    <w:rsid w:val="0002331F"/>
    <w:rsid w:val="00024F90"/>
    <w:rsid w:val="000251FB"/>
    <w:rsid w:val="0002620A"/>
    <w:rsid w:val="00027AB0"/>
    <w:rsid w:val="00033E20"/>
    <w:rsid w:val="0003559C"/>
    <w:rsid w:val="00036510"/>
    <w:rsid w:val="00037F6E"/>
    <w:rsid w:val="000401F5"/>
    <w:rsid w:val="00047CE7"/>
    <w:rsid w:val="000516BB"/>
    <w:rsid w:val="000529F1"/>
    <w:rsid w:val="00053705"/>
    <w:rsid w:val="0005379A"/>
    <w:rsid w:val="00055793"/>
    <w:rsid w:val="00056D40"/>
    <w:rsid w:val="00057F90"/>
    <w:rsid w:val="00060DAE"/>
    <w:rsid w:val="00062DD1"/>
    <w:rsid w:val="0006324A"/>
    <w:rsid w:val="00065863"/>
    <w:rsid w:val="00071E3E"/>
    <w:rsid w:val="00076AD4"/>
    <w:rsid w:val="000844A8"/>
    <w:rsid w:val="00084FF8"/>
    <w:rsid w:val="00085D0A"/>
    <w:rsid w:val="0008671B"/>
    <w:rsid w:val="00087ED6"/>
    <w:rsid w:val="00091C81"/>
    <w:rsid w:val="000946D8"/>
    <w:rsid w:val="000A1807"/>
    <w:rsid w:val="000A3462"/>
    <w:rsid w:val="000A51EC"/>
    <w:rsid w:val="000A61A4"/>
    <w:rsid w:val="000B010B"/>
    <w:rsid w:val="000B3301"/>
    <w:rsid w:val="000B3B89"/>
    <w:rsid w:val="000B43BB"/>
    <w:rsid w:val="000B451E"/>
    <w:rsid w:val="000B5C42"/>
    <w:rsid w:val="000B6BC5"/>
    <w:rsid w:val="000C0F73"/>
    <w:rsid w:val="000C1D4B"/>
    <w:rsid w:val="000C24AA"/>
    <w:rsid w:val="000C3118"/>
    <w:rsid w:val="000C443A"/>
    <w:rsid w:val="000D4189"/>
    <w:rsid w:val="000D45C0"/>
    <w:rsid w:val="000D4ACB"/>
    <w:rsid w:val="000E2F78"/>
    <w:rsid w:val="000E4654"/>
    <w:rsid w:val="000E5E67"/>
    <w:rsid w:val="000F323E"/>
    <w:rsid w:val="000F33E4"/>
    <w:rsid w:val="000F3A3D"/>
    <w:rsid w:val="000F4BDF"/>
    <w:rsid w:val="000F75E1"/>
    <w:rsid w:val="00102BE1"/>
    <w:rsid w:val="001059F0"/>
    <w:rsid w:val="001135CA"/>
    <w:rsid w:val="001155EF"/>
    <w:rsid w:val="0011735E"/>
    <w:rsid w:val="0012026A"/>
    <w:rsid w:val="00121D6E"/>
    <w:rsid w:val="00122917"/>
    <w:rsid w:val="001237B0"/>
    <w:rsid w:val="00123B9A"/>
    <w:rsid w:val="00124A64"/>
    <w:rsid w:val="00127E12"/>
    <w:rsid w:val="00131A00"/>
    <w:rsid w:val="00133783"/>
    <w:rsid w:val="001401F6"/>
    <w:rsid w:val="001473E2"/>
    <w:rsid w:val="00150A02"/>
    <w:rsid w:val="00160BEF"/>
    <w:rsid w:val="0016589B"/>
    <w:rsid w:val="00166C19"/>
    <w:rsid w:val="00166C65"/>
    <w:rsid w:val="00168CBE"/>
    <w:rsid w:val="00175960"/>
    <w:rsid w:val="00176363"/>
    <w:rsid w:val="00181EB8"/>
    <w:rsid w:val="001840F5"/>
    <w:rsid w:val="00187C72"/>
    <w:rsid w:val="00191C31"/>
    <w:rsid w:val="00197414"/>
    <w:rsid w:val="001A15B2"/>
    <w:rsid w:val="001A4ECE"/>
    <w:rsid w:val="001A5707"/>
    <w:rsid w:val="001B207D"/>
    <w:rsid w:val="001B3004"/>
    <w:rsid w:val="001B3360"/>
    <w:rsid w:val="001B4CA2"/>
    <w:rsid w:val="001B5BC6"/>
    <w:rsid w:val="001B767D"/>
    <w:rsid w:val="001C4695"/>
    <w:rsid w:val="001C7004"/>
    <w:rsid w:val="001C7F43"/>
    <w:rsid w:val="001D0736"/>
    <w:rsid w:val="001D48FB"/>
    <w:rsid w:val="001D5B1B"/>
    <w:rsid w:val="001D5F21"/>
    <w:rsid w:val="001D7DE8"/>
    <w:rsid w:val="001E2618"/>
    <w:rsid w:val="001E45E8"/>
    <w:rsid w:val="001E7AAF"/>
    <w:rsid w:val="001E7D69"/>
    <w:rsid w:val="001F1846"/>
    <w:rsid w:val="001F23B1"/>
    <w:rsid w:val="001F24C1"/>
    <w:rsid w:val="001F5C05"/>
    <w:rsid w:val="001F7BC5"/>
    <w:rsid w:val="0020428A"/>
    <w:rsid w:val="0021089D"/>
    <w:rsid w:val="0021311F"/>
    <w:rsid w:val="002206EB"/>
    <w:rsid w:val="00220B9B"/>
    <w:rsid w:val="002217A7"/>
    <w:rsid w:val="002225AB"/>
    <w:rsid w:val="002252AA"/>
    <w:rsid w:val="00226794"/>
    <w:rsid w:val="002269DC"/>
    <w:rsid w:val="00231B0D"/>
    <w:rsid w:val="00232380"/>
    <w:rsid w:val="002332CC"/>
    <w:rsid w:val="002362CC"/>
    <w:rsid w:val="002404C1"/>
    <w:rsid w:val="002419FA"/>
    <w:rsid w:val="00241F0A"/>
    <w:rsid w:val="00242167"/>
    <w:rsid w:val="002463F7"/>
    <w:rsid w:val="00246D13"/>
    <w:rsid w:val="00252186"/>
    <w:rsid w:val="00252F5B"/>
    <w:rsid w:val="002545A3"/>
    <w:rsid w:val="00254CB2"/>
    <w:rsid w:val="00256470"/>
    <w:rsid w:val="00256CA7"/>
    <w:rsid w:val="002606EA"/>
    <w:rsid w:val="002609E3"/>
    <w:rsid w:val="00260CCC"/>
    <w:rsid w:val="002631E6"/>
    <w:rsid w:val="0026465E"/>
    <w:rsid w:val="002669F8"/>
    <w:rsid w:val="00273C8A"/>
    <w:rsid w:val="0028265E"/>
    <w:rsid w:val="002826A6"/>
    <w:rsid w:val="00296405"/>
    <w:rsid w:val="002A23A2"/>
    <w:rsid w:val="002A4639"/>
    <w:rsid w:val="002A534D"/>
    <w:rsid w:val="002B1C8D"/>
    <w:rsid w:val="002B1E2B"/>
    <w:rsid w:val="002B2C58"/>
    <w:rsid w:val="002B2E36"/>
    <w:rsid w:val="002B4439"/>
    <w:rsid w:val="002B5176"/>
    <w:rsid w:val="002B6E5B"/>
    <w:rsid w:val="002B7052"/>
    <w:rsid w:val="002B7335"/>
    <w:rsid w:val="002B7DC8"/>
    <w:rsid w:val="002C43A5"/>
    <w:rsid w:val="002C4B80"/>
    <w:rsid w:val="002C4FD3"/>
    <w:rsid w:val="002C6C10"/>
    <w:rsid w:val="002C7DA5"/>
    <w:rsid w:val="002D76FE"/>
    <w:rsid w:val="002E4794"/>
    <w:rsid w:val="002E700F"/>
    <w:rsid w:val="002F13CE"/>
    <w:rsid w:val="002F1B4E"/>
    <w:rsid w:val="002F3F23"/>
    <w:rsid w:val="002F517F"/>
    <w:rsid w:val="002F69F9"/>
    <w:rsid w:val="002F6EB9"/>
    <w:rsid w:val="003011DE"/>
    <w:rsid w:val="0030469A"/>
    <w:rsid w:val="003109AD"/>
    <w:rsid w:val="00310C8A"/>
    <w:rsid w:val="003129F0"/>
    <w:rsid w:val="00316C20"/>
    <w:rsid w:val="0032122F"/>
    <w:rsid w:val="00321FFA"/>
    <w:rsid w:val="00323B00"/>
    <w:rsid w:val="00323BB3"/>
    <w:rsid w:val="003257DB"/>
    <w:rsid w:val="00327A7B"/>
    <w:rsid w:val="0033160C"/>
    <w:rsid w:val="00331804"/>
    <w:rsid w:val="00332026"/>
    <w:rsid w:val="00333AAD"/>
    <w:rsid w:val="00333F79"/>
    <w:rsid w:val="003342C9"/>
    <w:rsid w:val="003348A6"/>
    <w:rsid w:val="00334D49"/>
    <w:rsid w:val="003355BC"/>
    <w:rsid w:val="003369C0"/>
    <w:rsid w:val="0033767E"/>
    <w:rsid w:val="00340A1A"/>
    <w:rsid w:val="00340CFB"/>
    <w:rsid w:val="00341CF0"/>
    <w:rsid w:val="00342F86"/>
    <w:rsid w:val="003444E4"/>
    <w:rsid w:val="003453BC"/>
    <w:rsid w:val="00345518"/>
    <w:rsid w:val="00346FEB"/>
    <w:rsid w:val="003471A2"/>
    <w:rsid w:val="00350B37"/>
    <w:rsid w:val="003537A6"/>
    <w:rsid w:val="00357EA2"/>
    <w:rsid w:val="00360E15"/>
    <w:rsid w:val="00364145"/>
    <w:rsid w:val="003654E2"/>
    <w:rsid w:val="00365A70"/>
    <w:rsid w:val="0037190C"/>
    <w:rsid w:val="003736BD"/>
    <w:rsid w:val="003754FE"/>
    <w:rsid w:val="003777E2"/>
    <w:rsid w:val="0038114F"/>
    <w:rsid w:val="00382932"/>
    <w:rsid w:val="003877B4"/>
    <w:rsid w:val="003903A9"/>
    <w:rsid w:val="00393A6F"/>
    <w:rsid w:val="003A06DD"/>
    <w:rsid w:val="003A1C15"/>
    <w:rsid w:val="003A290D"/>
    <w:rsid w:val="003A6D50"/>
    <w:rsid w:val="003A7D47"/>
    <w:rsid w:val="003B026E"/>
    <w:rsid w:val="003B0377"/>
    <w:rsid w:val="003B116A"/>
    <w:rsid w:val="003B141A"/>
    <w:rsid w:val="003B5779"/>
    <w:rsid w:val="003B5FB2"/>
    <w:rsid w:val="003B62FC"/>
    <w:rsid w:val="003B6EB2"/>
    <w:rsid w:val="003C20E8"/>
    <w:rsid w:val="003C2F6B"/>
    <w:rsid w:val="003C42EF"/>
    <w:rsid w:val="003C70C9"/>
    <w:rsid w:val="003D0860"/>
    <w:rsid w:val="003D4ABA"/>
    <w:rsid w:val="003D4E86"/>
    <w:rsid w:val="003D7B43"/>
    <w:rsid w:val="003E3496"/>
    <w:rsid w:val="003E76FA"/>
    <w:rsid w:val="003F0FAC"/>
    <w:rsid w:val="003F234D"/>
    <w:rsid w:val="003F54A4"/>
    <w:rsid w:val="003F6B2B"/>
    <w:rsid w:val="00401001"/>
    <w:rsid w:val="00401530"/>
    <w:rsid w:val="00403DAD"/>
    <w:rsid w:val="00405FB2"/>
    <w:rsid w:val="00407603"/>
    <w:rsid w:val="00410ACF"/>
    <w:rsid w:val="004110FE"/>
    <w:rsid w:val="0041707C"/>
    <w:rsid w:val="00421643"/>
    <w:rsid w:val="0042174D"/>
    <w:rsid w:val="00424446"/>
    <w:rsid w:val="00425820"/>
    <w:rsid w:val="00431043"/>
    <w:rsid w:val="00432CF0"/>
    <w:rsid w:val="00433D9B"/>
    <w:rsid w:val="00434948"/>
    <w:rsid w:val="0045040C"/>
    <w:rsid w:val="00450500"/>
    <w:rsid w:val="00453661"/>
    <w:rsid w:val="00462130"/>
    <w:rsid w:val="00462C37"/>
    <w:rsid w:val="00464905"/>
    <w:rsid w:val="004673B4"/>
    <w:rsid w:val="004701BA"/>
    <w:rsid w:val="00475342"/>
    <w:rsid w:val="00475E10"/>
    <w:rsid w:val="00476082"/>
    <w:rsid w:val="0048370C"/>
    <w:rsid w:val="00484B0C"/>
    <w:rsid w:val="00492049"/>
    <w:rsid w:val="004924DB"/>
    <w:rsid w:val="0049636A"/>
    <w:rsid w:val="00496B1A"/>
    <w:rsid w:val="004A0A1D"/>
    <w:rsid w:val="004A0D6C"/>
    <w:rsid w:val="004A359E"/>
    <w:rsid w:val="004A38D6"/>
    <w:rsid w:val="004A7790"/>
    <w:rsid w:val="004A7CCE"/>
    <w:rsid w:val="004B0804"/>
    <w:rsid w:val="004B35AF"/>
    <w:rsid w:val="004B4092"/>
    <w:rsid w:val="004B62DF"/>
    <w:rsid w:val="004B78BE"/>
    <w:rsid w:val="004C0C3F"/>
    <w:rsid w:val="004C13AE"/>
    <w:rsid w:val="004C1F9F"/>
    <w:rsid w:val="004C38DC"/>
    <w:rsid w:val="004C43D2"/>
    <w:rsid w:val="004C6B8A"/>
    <w:rsid w:val="004D286A"/>
    <w:rsid w:val="004D47B9"/>
    <w:rsid w:val="004D4969"/>
    <w:rsid w:val="004E4BD9"/>
    <w:rsid w:val="004E5762"/>
    <w:rsid w:val="004E599C"/>
    <w:rsid w:val="004F0C9E"/>
    <w:rsid w:val="004F5E5C"/>
    <w:rsid w:val="004F7C35"/>
    <w:rsid w:val="004F7F3A"/>
    <w:rsid w:val="00502331"/>
    <w:rsid w:val="00503CB7"/>
    <w:rsid w:val="005046B8"/>
    <w:rsid w:val="00505CF1"/>
    <w:rsid w:val="00506E3F"/>
    <w:rsid w:val="005204DE"/>
    <w:rsid w:val="00520ACA"/>
    <w:rsid w:val="00522DD6"/>
    <w:rsid w:val="0052304C"/>
    <w:rsid w:val="0052726F"/>
    <w:rsid w:val="00527C2A"/>
    <w:rsid w:val="00533DB7"/>
    <w:rsid w:val="00536454"/>
    <w:rsid w:val="00541E3A"/>
    <w:rsid w:val="0054620B"/>
    <w:rsid w:val="005577BC"/>
    <w:rsid w:val="00561B4D"/>
    <w:rsid w:val="00565565"/>
    <w:rsid w:val="005664DF"/>
    <w:rsid w:val="00567630"/>
    <w:rsid w:val="005718C0"/>
    <w:rsid w:val="005729DE"/>
    <w:rsid w:val="00577642"/>
    <w:rsid w:val="005850A9"/>
    <w:rsid w:val="00586A90"/>
    <w:rsid w:val="005901A6"/>
    <w:rsid w:val="00590242"/>
    <w:rsid w:val="0059139A"/>
    <w:rsid w:val="005914CD"/>
    <w:rsid w:val="00592147"/>
    <w:rsid w:val="005924D7"/>
    <w:rsid w:val="00593F53"/>
    <w:rsid w:val="005940CA"/>
    <w:rsid w:val="005978FD"/>
    <w:rsid w:val="005A0425"/>
    <w:rsid w:val="005A20B8"/>
    <w:rsid w:val="005A3278"/>
    <w:rsid w:val="005A586E"/>
    <w:rsid w:val="005B1DED"/>
    <w:rsid w:val="005B275C"/>
    <w:rsid w:val="005B34CF"/>
    <w:rsid w:val="005B537F"/>
    <w:rsid w:val="005B539B"/>
    <w:rsid w:val="005B6BBD"/>
    <w:rsid w:val="005C30E4"/>
    <w:rsid w:val="005C4858"/>
    <w:rsid w:val="005C5B47"/>
    <w:rsid w:val="005C6964"/>
    <w:rsid w:val="005C73A2"/>
    <w:rsid w:val="005D081A"/>
    <w:rsid w:val="005D5AA2"/>
    <w:rsid w:val="005D716F"/>
    <w:rsid w:val="005D7E37"/>
    <w:rsid w:val="005E1133"/>
    <w:rsid w:val="005E1C7E"/>
    <w:rsid w:val="005E225B"/>
    <w:rsid w:val="005E29F6"/>
    <w:rsid w:val="005E415A"/>
    <w:rsid w:val="005F4B01"/>
    <w:rsid w:val="005F52AE"/>
    <w:rsid w:val="005F7996"/>
    <w:rsid w:val="00601D66"/>
    <w:rsid w:val="00604C0D"/>
    <w:rsid w:val="006058FB"/>
    <w:rsid w:val="006110F3"/>
    <w:rsid w:val="00617F7D"/>
    <w:rsid w:val="006204FE"/>
    <w:rsid w:val="006225F2"/>
    <w:rsid w:val="00622B5A"/>
    <w:rsid w:val="00627425"/>
    <w:rsid w:val="0062796D"/>
    <w:rsid w:val="006316B5"/>
    <w:rsid w:val="006328E6"/>
    <w:rsid w:val="00633FDC"/>
    <w:rsid w:val="00634B44"/>
    <w:rsid w:val="006367F8"/>
    <w:rsid w:val="00642B92"/>
    <w:rsid w:val="0064312D"/>
    <w:rsid w:val="00646906"/>
    <w:rsid w:val="00647335"/>
    <w:rsid w:val="00664113"/>
    <w:rsid w:val="00672AF5"/>
    <w:rsid w:val="00675654"/>
    <w:rsid w:val="00677223"/>
    <w:rsid w:val="0067724F"/>
    <w:rsid w:val="006856D4"/>
    <w:rsid w:val="00686361"/>
    <w:rsid w:val="00690B78"/>
    <w:rsid w:val="006960F4"/>
    <w:rsid w:val="00696567"/>
    <w:rsid w:val="006968D9"/>
    <w:rsid w:val="0069916F"/>
    <w:rsid w:val="006A1174"/>
    <w:rsid w:val="006A1B87"/>
    <w:rsid w:val="006A2477"/>
    <w:rsid w:val="006A3A69"/>
    <w:rsid w:val="006A791C"/>
    <w:rsid w:val="006B2BD0"/>
    <w:rsid w:val="006B55AE"/>
    <w:rsid w:val="006B6D4B"/>
    <w:rsid w:val="006B77FA"/>
    <w:rsid w:val="006C4309"/>
    <w:rsid w:val="006C4560"/>
    <w:rsid w:val="006C766B"/>
    <w:rsid w:val="006C76BB"/>
    <w:rsid w:val="006D0EA1"/>
    <w:rsid w:val="006D3F00"/>
    <w:rsid w:val="006D4443"/>
    <w:rsid w:val="006E0473"/>
    <w:rsid w:val="006E3FAE"/>
    <w:rsid w:val="006F2D3C"/>
    <w:rsid w:val="006F3F65"/>
    <w:rsid w:val="006F4C7C"/>
    <w:rsid w:val="006F7354"/>
    <w:rsid w:val="00704AA3"/>
    <w:rsid w:val="007067E8"/>
    <w:rsid w:val="00710DDC"/>
    <w:rsid w:val="0071172F"/>
    <w:rsid w:val="00714460"/>
    <w:rsid w:val="00721A66"/>
    <w:rsid w:val="00723044"/>
    <w:rsid w:val="007248D5"/>
    <w:rsid w:val="00724CF3"/>
    <w:rsid w:val="007279A4"/>
    <w:rsid w:val="00730260"/>
    <w:rsid w:val="007357F3"/>
    <w:rsid w:val="00741947"/>
    <w:rsid w:val="00743D7B"/>
    <w:rsid w:val="00745855"/>
    <w:rsid w:val="00753DAF"/>
    <w:rsid w:val="007566FF"/>
    <w:rsid w:val="007574CB"/>
    <w:rsid w:val="0076076F"/>
    <w:rsid w:val="00774AD4"/>
    <w:rsid w:val="00774C30"/>
    <w:rsid w:val="007766B6"/>
    <w:rsid w:val="00777479"/>
    <w:rsid w:val="00783006"/>
    <w:rsid w:val="007831F1"/>
    <w:rsid w:val="00787FC3"/>
    <w:rsid w:val="00790CAA"/>
    <w:rsid w:val="007913DA"/>
    <w:rsid w:val="0079705C"/>
    <w:rsid w:val="007A022F"/>
    <w:rsid w:val="007A0D52"/>
    <w:rsid w:val="007A2190"/>
    <w:rsid w:val="007A2BEB"/>
    <w:rsid w:val="007B6F8A"/>
    <w:rsid w:val="007C04EF"/>
    <w:rsid w:val="007C0DBA"/>
    <w:rsid w:val="007C106A"/>
    <w:rsid w:val="007C262D"/>
    <w:rsid w:val="007C556F"/>
    <w:rsid w:val="007C6EC1"/>
    <w:rsid w:val="007C7555"/>
    <w:rsid w:val="007D0B37"/>
    <w:rsid w:val="007D0DF5"/>
    <w:rsid w:val="007D3CDB"/>
    <w:rsid w:val="007D4A08"/>
    <w:rsid w:val="007D5A14"/>
    <w:rsid w:val="007E10BC"/>
    <w:rsid w:val="007E3857"/>
    <w:rsid w:val="007E451B"/>
    <w:rsid w:val="007E6E6C"/>
    <w:rsid w:val="007F055C"/>
    <w:rsid w:val="007F19C0"/>
    <w:rsid w:val="007F1D95"/>
    <w:rsid w:val="007F250D"/>
    <w:rsid w:val="007F6737"/>
    <w:rsid w:val="00800323"/>
    <w:rsid w:val="0080085D"/>
    <w:rsid w:val="00804A29"/>
    <w:rsid w:val="00805036"/>
    <w:rsid w:val="0080663A"/>
    <w:rsid w:val="00806E56"/>
    <w:rsid w:val="00812E5F"/>
    <w:rsid w:val="00814F54"/>
    <w:rsid w:val="00821C63"/>
    <w:rsid w:val="00825AB4"/>
    <w:rsid w:val="00831CB3"/>
    <w:rsid w:val="008350FE"/>
    <w:rsid w:val="00836D60"/>
    <w:rsid w:val="008371B6"/>
    <w:rsid w:val="00841014"/>
    <w:rsid w:val="0084401E"/>
    <w:rsid w:val="00844F75"/>
    <w:rsid w:val="00846719"/>
    <w:rsid w:val="00847B66"/>
    <w:rsid w:val="0085337E"/>
    <w:rsid w:val="008546A8"/>
    <w:rsid w:val="00854D03"/>
    <w:rsid w:val="00856431"/>
    <w:rsid w:val="00856905"/>
    <w:rsid w:val="0085759F"/>
    <w:rsid w:val="00857787"/>
    <w:rsid w:val="00861CB5"/>
    <w:rsid w:val="00864509"/>
    <w:rsid w:val="0086F02E"/>
    <w:rsid w:val="008715D6"/>
    <w:rsid w:val="00873770"/>
    <w:rsid w:val="00876837"/>
    <w:rsid w:val="00877A9B"/>
    <w:rsid w:val="008803CA"/>
    <w:rsid w:val="0088424E"/>
    <w:rsid w:val="00884541"/>
    <w:rsid w:val="00885BC3"/>
    <w:rsid w:val="00890A87"/>
    <w:rsid w:val="008920BF"/>
    <w:rsid w:val="008935C6"/>
    <w:rsid w:val="00893BAB"/>
    <w:rsid w:val="00894A38"/>
    <w:rsid w:val="00895056"/>
    <w:rsid w:val="00896AA5"/>
    <w:rsid w:val="008970E1"/>
    <w:rsid w:val="008A2574"/>
    <w:rsid w:val="008C0397"/>
    <w:rsid w:val="008C17E9"/>
    <w:rsid w:val="008C1F24"/>
    <w:rsid w:val="008C394C"/>
    <w:rsid w:val="008C3979"/>
    <w:rsid w:val="008C4311"/>
    <w:rsid w:val="008C75C9"/>
    <w:rsid w:val="008C770D"/>
    <w:rsid w:val="008D20AF"/>
    <w:rsid w:val="008D2FE9"/>
    <w:rsid w:val="008D3FDA"/>
    <w:rsid w:val="008D40B9"/>
    <w:rsid w:val="008D76DC"/>
    <w:rsid w:val="008E1B51"/>
    <w:rsid w:val="008F1CD2"/>
    <w:rsid w:val="008F2B87"/>
    <w:rsid w:val="008F3351"/>
    <w:rsid w:val="008F74A6"/>
    <w:rsid w:val="0090170E"/>
    <w:rsid w:val="0090468A"/>
    <w:rsid w:val="00904810"/>
    <w:rsid w:val="00906920"/>
    <w:rsid w:val="009070C0"/>
    <w:rsid w:val="009079FF"/>
    <w:rsid w:val="00913778"/>
    <w:rsid w:val="00916BE0"/>
    <w:rsid w:val="00922676"/>
    <w:rsid w:val="00922B8C"/>
    <w:rsid w:val="00922FCD"/>
    <w:rsid w:val="00926389"/>
    <w:rsid w:val="0093131E"/>
    <w:rsid w:val="00931B4D"/>
    <w:rsid w:val="00937C36"/>
    <w:rsid w:val="009417F5"/>
    <w:rsid w:val="00942557"/>
    <w:rsid w:val="009502EB"/>
    <w:rsid w:val="009509F0"/>
    <w:rsid w:val="00962C74"/>
    <w:rsid w:val="00963DC3"/>
    <w:rsid w:val="0096549B"/>
    <w:rsid w:val="00965DF5"/>
    <w:rsid w:val="0096707C"/>
    <w:rsid w:val="009709B2"/>
    <w:rsid w:val="009802BB"/>
    <w:rsid w:val="009826D1"/>
    <w:rsid w:val="009916FF"/>
    <w:rsid w:val="00992DE5"/>
    <w:rsid w:val="0099499A"/>
    <w:rsid w:val="00994D71"/>
    <w:rsid w:val="00994E66"/>
    <w:rsid w:val="00995D09"/>
    <w:rsid w:val="0099781E"/>
    <w:rsid w:val="009A1166"/>
    <w:rsid w:val="009A18A6"/>
    <w:rsid w:val="009A3397"/>
    <w:rsid w:val="009B417D"/>
    <w:rsid w:val="009B529E"/>
    <w:rsid w:val="009B5BE9"/>
    <w:rsid w:val="009B72FD"/>
    <w:rsid w:val="009C75A0"/>
    <w:rsid w:val="009D3284"/>
    <w:rsid w:val="009D472B"/>
    <w:rsid w:val="009D500F"/>
    <w:rsid w:val="009D6C55"/>
    <w:rsid w:val="009E1B73"/>
    <w:rsid w:val="009E2B85"/>
    <w:rsid w:val="009F49D7"/>
    <w:rsid w:val="009F4FE7"/>
    <w:rsid w:val="009F5B0C"/>
    <w:rsid w:val="00A04F39"/>
    <w:rsid w:val="00A05276"/>
    <w:rsid w:val="00A05DA4"/>
    <w:rsid w:val="00A10076"/>
    <w:rsid w:val="00A10300"/>
    <w:rsid w:val="00A126D0"/>
    <w:rsid w:val="00A178BB"/>
    <w:rsid w:val="00A2258E"/>
    <w:rsid w:val="00A26FC4"/>
    <w:rsid w:val="00A26FD2"/>
    <w:rsid w:val="00A2707B"/>
    <w:rsid w:val="00A32623"/>
    <w:rsid w:val="00A32FD9"/>
    <w:rsid w:val="00A34548"/>
    <w:rsid w:val="00A34A61"/>
    <w:rsid w:val="00A34E36"/>
    <w:rsid w:val="00A35426"/>
    <w:rsid w:val="00A408EC"/>
    <w:rsid w:val="00A4244C"/>
    <w:rsid w:val="00A43B55"/>
    <w:rsid w:val="00A4646A"/>
    <w:rsid w:val="00A50EB8"/>
    <w:rsid w:val="00A514CF"/>
    <w:rsid w:val="00A57E76"/>
    <w:rsid w:val="00A61694"/>
    <w:rsid w:val="00A618B4"/>
    <w:rsid w:val="00A63A6C"/>
    <w:rsid w:val="00A63DF7"/>
    <w:rsid w:val="00A646AE"/>
    <w:rsid w:val="00A64A96"/>
    <w:rsid w:val="00A6512D"/>
    <w:rsid w:val="00A664FF"/>
    <w:rsid w:val="00A7012A"/>
    <w:rsid w:val="00A70737"/>
    <w:rsid w:val="00A70FB3"/>
    <w:rsid w:val="00A81534"/>
    <w:rsid w:val="00A819D7"/>
    <w:rsid w:val="00A92EBB"/>
    <w:rsid w:val="00A944E4"/>
    <w:rsid w:val="00A94562"/>
    <w:rsid w:val="00A94991"/>
    <w:rsid w:val="00AA0462"/>
    <w:rsid w:val="00AA075A"/>
    <w:rsid w:val="00AA63DF"/>
    <w:rsid w:val="00AB2530"/>
    <w:rsid w:val="00AB322B"/>
    <w:rsid w:val="00AB538E"/>
    <w:rsid w:val="00AC421A"/>
    <w:rsid w:val="00AC58DB"/>
    <w:rsid w:val="00AD2961"/>
    <w:rsid w:val="00AD498E"/>
    <w:rsid w:val="00AD5C8B"/>
    <w:rsid w:val="00AD7501"/>
    <w:rsid w:val="00AE0FD6"/>
    <w:rsid w:val="00AE3784"/>
    <w:rsid w:val="00AE3EC7"/>
    <w:rsid w:val="00AE6FF4"/>
    <w:rsid w:val="00AF12B7"/>
    <w:rsid w:val="00AF7D6C"/>
    <w:rsid w:val="00B01647"/>
    <w:rsid w:val="00B0468A"/>
    <w:rsid w:val="00B04D02"/>
    <w:rsid w:val="00B060F1"/>
    <w:rsid w:val="00B069D9"/>
    <w:rsid w:val="00B0794A"/>
    <w:rsid w:val="00B07FC3"/>
    <w:rsid w:val="00B17871"/>
    <w:rsid w:val="00B225C1"/>
    <w:rsid w:val="00B2586D"/>
    <w:rsid w:val="00B31872"/>
    <w:rsid w:val="00B337E6"/>
    <w:rsid w:val="00B41CC6"/>
    <w:rsid w:val="00B42005"/>
    <w:rsid w:val="00B46757"/>
    <w:rsid w:val="00B47449"/>
    <w:rsid w:val="00B55A4F"/>
    <w:rsid w:val="00B64D79"/>
    <w:rsid w:val="00B656C9"/>
    <w:rsid w:val="00B67030"/>
    <w:rsid w:val="00B6727E"/>
    <w:rsid w:val="00B712F9"/>
    <w:rsid w:val="00B821AB"/>
    <w:rsid w:val="00B92DC7"/>
    <w:rsid w:val="00B97C10"/>
    <w:rsid w:val="00BA108E"/>
    <w:rsid w:val="00BB1014"/>
    <w:rsid w:val="00BB74D4"/>
    <w:rsid w:val="00BB7E98"/>
    <w:rsid w:val="00BC365D"/>
    <w:rsid w:val="00BC5F09"/>
    <w:rsid w:val="00BD1C5C"/>
    <w:rsid w:val="00BD6892"/>
    <w:rsid w:val="00BD78CF"/>
    <w:rsid w:val="00BE0D18"/>
    <w:rsid w:val="00BE0E2C"/>
    <w:rsid w:val="00BE1349"/>
    <w:rsid w:val="00BE20EC"/>
    <w:rsid w:val="00BE3EEE"/>
    <w:rsid w:val="00BE7F42"/>
    <w:rsid w:val="00BF60A5"/>
    <w:rsid w:val="00BF6B95"/>
    <w:rsid w:val="00BF7714"/>
    <w:rsid w:val="00C034E4"/>
    <w:rsid w:val="00C060D9"/>
    <w:rsid w:val="00C06F92"/>
    <w:rsid w:val="00C177AC"/>
    <w:rsid w:val="00C221FC"/>
    <w:rsid w:val="00C22BFA"/>
    <w:rsid w:val="00C32C0F"/>
    <w:rsid w:val="00C3315E"/>
    <w:rsid w:val="00C3476A"/>
    <w:rsid w:val="00C36423"/>
    <w:rsid w:val="00C37A5C"/>
    <w:rsid w:val="00C411EF"/>
    <w:rsid w:val="00C433A9"/>
    <w:rsid w:val="00C43520"/>
    <w:rsid w:val="00C44D0D"/>
    <w:rsid w:val="00C44DA3"/>
    <w:rsid w:val="00C46432"/>
    <w:rsid w:val="00C50F54"/>
    <w:rsid w:val="00C53B58"/>
    <w:rsid w:val="00C55D8E"/>
    <w:rsid w:val="00C57D8E"/>
    <w:rsid w:val="00C6044C"/>
    <w:rsid w:val="00C612D6"/>
    <w:rsid w:val="00C63C6D"/>
    <w:rsid w:val="00C6511F"/>
    <w:rsid w:val="00C72117"/>
    <w:rsid w:val="00C80846"/>
    <w:rsid w:val="00C86A23"/>
    <w:rsid w:val="00C877E4"/>
    <w:rsid w:val="00C902D6"/>
    <w:rsid w:val="00C90A50"/>
    <w:rsid w:val="00C91055"/>
    <w:rsid w:val="00C93C3A"/>
    <w:rsid w:val="00C967B5"/>
    <w:rsid w:val="00C97BBF"/>
    <w:rsid w:val="00CA795F"/>
    <w:rsid w:val="00CB0B6C"/>
    <w:rsid w:val="00CB2412"/>
    <w:rsid w:val="00CB43CD"/>
    <w:rsid w:val="00CC3861"/>
    <w:rsid w:val="00CC39D0"/>
    <w:rsid w:val="00CC3E27"/>
    <w:rsid w:val="00CC4EE1"/>
    <w:rsid w:val="00CC79C9"/>
    <w:rsid w:val="00CD2A19"/>
    <w:rsid w:val="00CD3A1C"/>
    <w:rsid w:val="00CD7B1F"/>
    <w:rsid w:val="00CE3238"/>
    <w:rsid w:val="00CE3875"/>
    <w:rsid w:val="00CE4711"/>
    <w:rsid w:val="00CE4CB7"/>
    <w:rsid w:val="00CE6649"/>
    <w:rsid w:val="00CE7EB6"/>
    <w:rsid w:val="00CF01A5"/>
    <w:rsid w:val="00CF22C6"/>
    <w:rsid w:val="00CF5B33"/>
    <w:rsid w:val="00D01CDB"/>
    <w:rsid w:val="00D01CF0"/>
    <w:rsid w:val="00D054E5"/>
    <w:rsid w:val="00D06BE9"/>
    <w:rsid w:val="00D071F9"/>
    <w:rsid w:val="00D1081A"/>
    <w:rsid w:val="00D11D51"/>
    <w:rsid w:val="00D13B3C"/>
    <w:rsid w:val="00D14F64"/>
    <w:rsid w:val="00D156C9"/>
    <w:rsid w:val="00D228BC"/>
    <w:rsid w:val="00D357FD"/>
    <w:rsid w:val="00D36A27"/>
    <w:rsid w:val="00D3F940"/>
    <w:rsid w:val="00D40962"/>
    <w:rsid w:val="00D42475"/>
    <w:rsid w:val="00D528B9"/>
    <w:rsid w:val="00D6034C"/>
    <w:rsid w:val="00D63DA9"/>
    <w:rsid w:val="00D67D87"/>
    <w:rsid w:val="00D7304A"/>
    <w:rsid w:val="00D74A24"/>
    <w:rsid w:val="00D75F11"/>
    <w:rsid w:val="00D819DE"/>
    <w:rsid w:val="00D86A08"/>
    <w:rsid w:val="00D90D50"/>
    <w:rsid w:val="00D91887"/>
    <w:rsid w:val="00D936F1"/>
    <w:rsid w:val="00D938C0"/>
    <w:rsid w:val="00D97595"/>
    <w:rsid w:val="00DA429C"/>
    <w:rsid w:val="00DB055F"/>
    <w:rsid w:val="00DB0ABA"/>
    <w:rsid w:val="00DB1878"/>
    <w:rsid w:val="00DB2DCA"/>
    <w:rsid w:val="00DB5DAB"/>
    <w:rsid w:val="00DB6154"/>
    <w:rsid w:val="00DC0717"/>
    <w:rsid w:val="00DC0F74"/>
    <w:rsid w:val="00DC3C76"/>
    <w:rsid w:val="00DC46FF"/>
    <w:rsid w:val="00DC49B0"/>
    <w:rsid w:val="00DC4B2E"/>
    <w:rsid w:val="00DC4F65"/>
    <w:rsid w:val="00DC6000"/>
    <w:rsid w:val="00DC630E"/>
    <w:rsid w:val="00DC66ED"/>
    <w:rsid w:val="00DD288D"/>
    <w:rsid w:val="00DD402D"/>
    <w:rsid w:val="00DD58CC"/>
    <w:rsid w:val="00DD5CFA"/>
    <w:rsid w:val="00DD5F5B"/>
    <w:rsid w:val="00DD7E76"/>
    <w:rsid w:val="00DE024B"/>
    <w:rsid w:val="00DE03FC"/>
    <w:rsid w:val="00DE0DC4"/>
    <w:rsid w:val="00DE2F2B"/>
    <w:rsid w:val="00DE3223"/>
    <w:rsid w:val="00DE350F"/>
    <w:rsid w:val="00DE6CD4"/>
    <w:rsid w:val="00DF2390"/>
    <w:rsid w:val="00DF2597"/>
    <w:rsid w:val="00DF2C90"/>
    <w:rsid w:val="00DF46ED"/>
    <w:rsid w:val="00E0196E"/>
    <w:rsid w:val="00E03F06"/>
    <w:rsid w:val="00E04402"/>
    <w:rsid w:val="00E05251"/>
    <w:rsid w:val="00E07EF8"/>
    <w:rsid w:val="00E17BD4"/>
    <w:rsid w:val="00E203D4"/>
    <w:rsid w:val="00E237AA"/>
    <w:rsid w:val="00E25E82"/>
    <w:rsid w:val="00E27F12"/>
    <w:rsid w:val="00E33908"/>
    <w:rsid w:val="00E33FB2"/>
    <w:rsid w:val="00E34B81"/>
    <w:rsid w:val="00E365F5"/>
    <w:rsid w:val="00E403F2"/>
    <w:rsid w:val="00E407E4"/>
    <w:rsid w:val="00E43389"/>
    <w:rsid w:val="00E4603E"/>
    <w:rsid w:val="00E47A0E"/>
    <w:rsid w:val="00E540E8"/>
    <w:rsid w:val="00E57412"/>
    <w:rsid w:val="00E6001A"/>
    <w:rsid w:val="00E6258B"/>
    <w:rsid w:val="00E65E84"/>
    <w:rsid w:val="00E6746D"/>
    <w:rsid w:val="00E751CE"/>
    <w:rsid w:val="00E75BB2"/>
    <w:rsid w:val="00E77529"/>
    <w:rsid w:val="00E80A0B"/>
    <w:rsid w:val="00E819C5"/>
    <w:rsid w:val="00E84A5C"/>
    <w:rsid w:val="00E863C8"/>
    <w:rsid w:val="00E86BB7"/>
    <w:rsid w:val="00E91144"/>
    <w:rsid w:val="00E91500"/>
    <w:rsid w:val="00E93AB2"/>
    <w:rsid w:val="00E94475"/>
    <w:rsid w:val="00E94F13"/>
    <w:rsid w:val="00EA19F2"/>
    <w:rsid w:val="00EA3B8B"/>
    <w:rsid w:val="00EA6ABB"/>
    <w:rsid w:val="00EA79BE"/>
    <w:rsid w:val="00EC53E0"/>
    <w:rsid w:val="00EC6028"/>
    <w:rsid w:val="00EC6438"/>
    <w:rsid w:val="00ED00B1"/>
    <w:rsid w:val="00ED23C3"/>
    <w:rsid w:val="00ED25B3"/>
    <w:rsid w:val="00ED287E"/>
    <w:rsid w:val="00EE0EA1"/>
    <w:rsid w:val="00EE3967"/>
    <w:rsid w:val="00EE6CA4"/>
    <w:rsid w:val="00EE70CD"/>
    <w:rsid w:val="00EE76D2"/>
    <w:rsid w:val="00EF4277"/>
    <w:rsid w:val="00EF570D"/>
    <w:rsid w:val="00EF5D3C"/>
    <w:rsid w:val="00EF61AF"/>
    <w:rsid w:val="00F01553"/>
    <w:rsid w:val="00F01F06"/>
    <w:rsid w:val="00F0784C"/>
    <w:rsid w:val="00F13E0F"/>
    <w:rsid w:val="00F15CB2"/>
    <w:rsid w:val="00F177A4"/>
    <w:rsid w:val="00F204C7"/>
    <w:rsid w:val="00F26B3F"/>
    <w:rsid w:val="00F27449"/>
    <w:rsid w:val="00F27CDE"/>
    <w:rsid w:val="00F30F50"/>
    <w:rsid w:val="00F3112F"/>
    <w:rsid w:val="00F31C58"/>
    <w:rsid w:val="00F37E19"/>
    <w:rsid w:val="00F4560B"/>
    <w:rsid w:val="00F4567C"/>
    <w:rsid w:val="00F4640E"/>
    <w:rsid w:val="00F54101"/>
    <w:rsid w:val="00F54998"/>
    <w:rsid w:val="00F55EC6"/>
    <w:rsid w:val="00F614A4"/>
    <w:rsid w:val="00F63A8D"/>
    <w:rsid w:val="00F67578"/>
    <w:rsid w:val="00F676C3"/>
    <w:rsid w:val="00F67DD9"/>
    <w:rsid w:val="00F71480"/>
    <w:rsid w:val="00F71623"/>
    <w:rsid w:val="00F73BBD"/>
    <w:rsid w:val="00F75750"/>
    <w:rsid w:val="00F7647D"/>
    <w:rsid w:val="00F92F0E"/>
    <w:rsid w:val="00F9536B"/>
    <w:rsid w:val="00F95C57"/>
    <w:rsid w:val="00FA1EB3"/>
    <w:rsid w:val="00FA3CD4"/>
    <w:rsid w:val="00FA60C4"/>
    <w:rsid w:val="00FA6434"/>
    <w:rsid w:val="00FA6F13"/>
    <w:rsid w:val="00FB17B0"/>
    <w:rsid w:val="00FB4A18"/>
    <w:rsid w:val="00FB4CA1"/>
    <w:rsid w:val="00FB5293"/>
    <w:rsid w:val="00FC0730"/>
    <w:rsid w:val="00FC256B"/>
    <w:rsid w:val="00FD0B1D"/>
    <w:rsid w:val="00FD6126"/>
    <w:rsid w:val="00FF2BC5"/>
    <w:rsid w:val="00FF2FB1"/>
    <w:rsid w:val="00FF3C9E"/>
    <w:rsid w:val="0118FD68"/>
    <w:rsid w:val="01551BC5"/>
    <w:rsid w:val="01AE93D6"/>
    <w:rsid w:val="01D8454A"/>
    <w:rsid w:val="01FF6C88"/>
    <w:rsid w:val="0283153F"/>
    <w:rsid w:val="02975006"/>
    <w:rsid w:val="02B7032D"/>
    <w:rsid w:val="02FA87F5"/>
    <w:rsid w:val="03185696"/>
    <w:rsid w:val="039B3CE9"/>
    <w:rsid w:val="044E1924"/>
    <w:rsid w:val="04DFB60C"/>
    <w:rsid w:val="04EB2B4A"/>
    <w:rsid w:val="04FF0FDC"/>
    <w:rsid w:val="053D0292"/>
    <w:rsid w:val="05712BCE"/>
    <w:rsid w:val="058CF8CE"/>
    <w:rsid w:val="05C18EB8"/>
    <w:rsid w:val="05E48C55"/>
    <w:rsid w:val="060FAFA2"/>
    <w:rsid w:val="063E907C"/>
    <w:rsid w:val="0660F2B2"/>
    <w:rsid w:val="067EEAC1"/>
    <w:rsid w:val="069250EA"/>
    <w:rsid w:val="06FAA972"/>
    <w:rsid w:val="06FEACB3"/>
    <w:rsid w:val="0784078F"/>
    <w:rsid w:val="07EDA9D3"/>
    <w:rsid w:val="07FAA895"/>
    <w:rsid w:val="082DF9CA"/>
    <w:rsid w:val="09BA8792"/>
    <w:rsid w:val="09FB3410"/>
    <w:rsid w:val="0A480145"/>
    <w:rsid w:val="0A7ADB86"/>
    <w:rsid w:val="0AE57158"/>
    <w:rsid w:val="0AE95BB0"/>
    <w:rsid w:val="0B3C4DBF"/>
    <w:rsid w:val="0B3F5050"/>
    <w:rsid w:val="0BA2D6C6"/>
    <w:rsid w:val="0BA395BF"/>
    <w:rsid w:val="0C79C266"/>
    <w:rsid w:val="0CC3973B"/>
    <w:rsid w:val="0CF7AD62"/>
    <w:rsid w:val="0E3615E9"/>
    <w:rsid w:val="0E64D421"/>
    <w:rsid w:val="0E8493B8"/>
    <w:rsid w:val="0E8D16DE"/>
    <w:rsid w:val="0ECB8F41"/>
    <w:rsid w:val="0ED73801"/>
    <w:rsid w:val="0F827AA1"/>
    <w:rsid w:val="0FBA8D5C"/>
    <w:rsid w:val="0FBBC61C"/>
    <w:rsid w:val="1000A482"/>
    <w:rsid w:val="100FBEE2"/>
    <w:rsid w:val="102D87BC"/>
    <w:rsid w:val="10330395"/>
    <w:rsid w:val="10344652"/>
    <w:rsid w:val="103AD217"/>
    <w:rsid w:val="107647E9"/>
    <w:rsid w:val="10E07750"/>
    <w:rsid w:val="111D5938"/>
    <w:rsid w:val="112F6DE6"/>
    <w:rsid w:val="114B71DD"/>
    <w:rsid w:val="115A639C"/>
    <w:rsid w:val="117192C0"/>
    <w:rsid w:val="118D6D9E"/>
    <w:rsid w:val="11C006D3"/>
    <w:rsid w:val="11C6867C"/>
    <w:rsid w:val="1210B784"/>
    <w:rsid w:val="1214894B"/>
    <w:rsid w:val="121D547F"/>
    <w:rsid w:val="12483147"/>
    <w:rsid w:val="128EBBCD"/>
    <w:rsid w:val="12B3E297"/>
    <w:rsid w:val="12C0B17D"/>
    <w:rsid w:val="12F3D61D"/>
    <w:rsid w:val="13577080"/>
    <w:rsid w:val="135AD57D"/>
    <w:rsid w:val="136F37DE"/>
    <w:rsid w:val="146B2CFF"/>
    <w:rsid w:val="14DD7BC2"/>
    <w:rsid w:val="14E33DF6"/>
    <w:rsid w:val="15D59481"/>
    <w:rsid w:val="160569C9"/>
    <w:rsid w:val="162123C0"/>
    <w:rsid w:val="162DC0F2"/>
    <w:rsid w:val="1652E4BB"/>
    <w:rsid w:val="16A6D8A0"/>
    <w:rsid w:val="16C860D8"/>
    <w:rsid w:val="16CDEA52"/>
    <w:rsid w:val="171222C4"/>
    <w:rsid w:val="17D7EA9F"/>
    <w:rsid w:val="181983E1"/>
    <w:rsid w:val="18D5EDA8"/>
    <w:rsid w:val="19EEF900"/>
    <w:rsid w:val="19F02258"/>
    <w:rsid w:val="1A24E4E4"/>
    <w:rsid w:val="1A3C1408"/>
    <w:rsid w:val="1A48BB9B"/>
    <w:rsid w:val="1A7130E6"/>
    <w:rsid w:val="1A725581"/>
    <w:rsid w:val="1AC933AC"/>
    <w:rsid w:val="1AE809B8"/>
    <w:rsid w:val="1AF5C1EF"/>
    <w:rsid w:val="1BCE2209"/>
    <w:rsid w:val="1CA324D8"/>
    <w:rsid w:val="1CB1E787"/>
    <w:rsid w:val="1D7C0B00"/>
    <w:rsid w:val="1D96223E"/>
    <w:rsid w:val="1DD730EB"/>
    <w:rsid w:val="1E83E874"/>
    <w:rsid w:val="1E9CEEED"/>
    <w:rsid w:val="1EC20A39"/>
    <w:rsid w:val="1EE74C23"/>
    <w:rsid w:val="20122F91"/>
    <w:rsid w:val="2016387B"/>
    <w:rsid w:val="203F0B09"/>
    <w:rsid w:val="20FBB383"/>
    <w:rsid w:val="21897CF2"/>
    <w:rsid w:val="21F14E79"/>
    <w:rsid w:val="22469E25"/>
    <w:rsid w:val="22F33482"/>
    <w:rsid w:val="231BCC36"/>
    <w:rsid w:val="231E8EBD"/>
    <w:rsid w:val="23FA209F"/>
    <w:rsid w:val="2536BFC0"/>
    <w:rsid w:val="2645267E"/>
    <w:rsid w:val="2658B6FB"/>
    <w:rsid w:val="266F5724"/>
    <w:rsid w:val="27908790"/>
    <w:rsid w:val="27A3BAA5"/>
    <w:rsid w:val="28369228"/>
    <w:rsid w:val="2836F6CF"/>
    <w:rsid w:val="28F593AF"/>
    <w:rsid w:val="295B451B"/>
    <w:rsid w:val="297AC4AD"/>
    <w:rsid w:val="297EE7FB"/>
    <w:rsid w:val="299CB4CF"/>
    <w:rsid w:val="2A3A2742"/>
    <w:rsid w:val="2B006C5E"/>
    <w:rsid w:val="2B106573"/>
    <w:rsid w:val="2B360D1C"/>
    <w:rsid w:val="2B748BDE"/>
    <w:rsid w:val="2BCDBD94"/>
    <w:rsid w:val="2BF7CB8D"/>
    <w:rsid w:val="2CE12959"/>
    <w:rsid w:val="2CFA368B"/>
    <w:rsid w:val="2D0465B4"/>
    <w:rsid w:val="2D166403"/>
    <w:rsid w:val="2D3BF8FB"/>
    <w:rsid w:val="2D9FD12D"/>
    <w:rsid w:val="2DAFB2D9"/>
    <w:rsid w:val="2DC4B7E9"/>
    <w:rsid w:val="2DD634D1"/>
    <w:rsid w:val="2DEB8E4D"/>
    <w:rsid w:val="2DF828A7"/>
    <w:rsid w:val="2E68277B"/>
    <w:rsid w:val="2ECF1288"/>
    <w:rsid w:val="2F2C2A65"/>
    <w:rsid w:val="2F3AA2B5"/>
    <w:rsid w:val="2F4363DE"/>
    <w:rsid w:val="2F48DBF6"/>
    <w:rsid w:val="3015AD42"/>
    <w:rsid w:val="306EC4C7"/>
    <w:rsid w:val="30992D64"/>
    <w:rsid w:val="30C59CE6"/>
    <w:rsid w:val="30CB83FA"/>
    <w:rsid w:val="30D23BB9"/>
    <w:rsid w:val="312B0C76"/>
    <w:rsid w:val="3185496F"/>
    <w:rsid w:val="318EF632"/>
    <w:rsid w:val="31B2D414"/>
    <w:rsid w:val="31CABAA1"/>
    <w:rsid w:val="31DCDCF6"/>
    <w:rsid w:val="32598B11"/>
    <w:rsid w:val="3259B292"/>
    <w:rsid w:val="326ABB93"/>
    <w:rsid w:val="329AB8C2"/>
    <w:rsid w:val="331BBCFB"/>
    <w:rsid w:val="332B45B0"/>
    <w:rsid w:val="335C854D"/>
    <w:rsid w:val="33761DA1"/>
    <w:rsid w:val="337866B9"/>
    <w:rsid w:val="337F9DC3"/>
    <w:rsid w:val="338889C6"/>
    <w:rsid w:val="33B7421D"/>
    <w:rsid w:val="33D95727"/>
    <w:rsid w:val="3433F96D"/>
    <w:rsid w:val="34BC52B9"/>
    <w:rsid w:val="359A6FCA"/>
    <w:rsid w:val="35F1FFB5"/>
    <w:rsid w:val="36C25281"/>
    <w:rsid w:val="37367D51"/>
    <w:rsid w:val="373F3320"/>
    <w:rsid w:val="374A46DF"/>
    <w:rsid w:val="3775EE3F"/>
    <w:rsid w:val="379982BE"/>
    <w:rsid w:val="37A646B3"/>
    <w:rsid w:val="37F4591D"/>
    <w:rsid w:val="38180853"/>
    <w:rsid w:val="381D5F47"/>
    <w:rsid w:val="3828DEB4"/>
    <w:rsid w:val="385DB5BE"/>
    <w:rsid w:val="38901015"/>
    <w:rsid w:val="38CB44BD"/>
    <w:rsid w:val="38EB106D"/>
    <w:rsid w:val="399C95C3"/>
    <w:rsid w:val="3A2C23DC"/>
    <w:rsid w:val="3B2A00A6"/>
    <w:rsid w:val="3B687B80"/>
    <w:rsid w:val="3BEA9EF9"/>
    <w:rsid w:val="3C254B7D"/>
    <w:rsid w:val="3CD513A0"/>
    <w:rsid w:val="3D352B2A"/>
    <w:rsid w:val="3D82C1C5"/>
    <w:rsid w:val="3DCCB10D"/>
    <w:rsid w:val="3E24618D"/>
    <w:rsid w:val="3E86D9E0"/>
    <w:rsid w:val="3E9EBA03"/>
    <w:rsid w:val="3F30E087"/>
    <w:rsid w:val="3F60AAE5"/>
    <w:rsid w:val="3F8CAC48"/>
    <w:rsid w:val="3FD920C6"/>
    <w:rsid w:val="403D708A"/>
    <w:rsid w:val="405A429A"/>
    <w:rsid w:val="407E115B"/>
    <w:rsid w:val="40B45D29"/>
    <w:rsid w:val="40B697E8"/>
    <w:rsid w:val="40D33CAD"/>
    <w:rsid w:val="40D34702"/>
    <w:rsid w:val="41D6B135"/>
    <w:rsid w:val="4272622F"/>
    <w:rsid w:val="4289A086"/>
    <w:rsid w:val="42C26DB3"/>
    <w:rsid w:val="4391C5C1"/>
    <w:rsid w:val="43E47607"/>
    <w:rsid w:val="43E95829"/>
    <w:rsid w:val="442474C8"/>
    <w:rsid w:val="44C591CA"/>
    <w:rsid w:val="44FAAEA8"/>
    <w:rsid w:val="45518988"/>
    <w:rsid w:val="457BA88C"/>
    <w:rsid w:val="459DBBAE"/>
    <w:rsid w:val="45A80619"/>
    <w:rsid w:val="45C50031"/>
    <w:rsid w:val="463D2615"/>
    <w:rsid w:val="4670A4C4"/>
    <w:rsid w:val="46AEDA17"/>
    <w:rsid w:val="46BE01BA"/>
    <w:rsid w:val="471586CE"/>
    <w:rsid w:val="471C7D54"/>
    <w:rsid w:val="471CA986"/>
    <w:rsid w:val="47624BBB"/>
    <w:rsid w:val="47701ED4"/>
    <w:rsid w:val="47828747"/>
    <w:rsid w:val="47A7DFD4"/>
    <w:rsid w:val="48FCAB48"/>
    <w:rsid w:val="48FDA862"/>
    <w:rsid w:val="495FEA43"/>
    <w:rsid w:val="4960F1B2"/>
    <w:rsid w:val="498453AE"/>
    <w:rsid w:val="4A0EC09C"/>
    <w:rsid w:val="4A648DBB"/>
    <w:rsid w:val="4A83DC3B"/>
    <w:rsid w:val="4AAC70CD"/>
    <w:rsid w:val="4AD25447"/>
    <w:rsid w:val="4ADB94A2"/>
    <w:rsid w:val="4AEB219A"/>
    <w:rsid w:val="4B1DFE7C"/>
    <w:rsid w:val="4B858101"/>
    <w:rsid w:val="4BE09F38"/>
    <w:rsid w:val="4BFE1F40"/>
    <w:rsid w:val="4C0CFD32"/>
    <w:rsid w:val="4C1946B2"/>
    <w:rsid w:val="4C670C03"/>
    <w:rsid w:val="4CAEC579"/>
    <w:rsid w:val="4D1DF763"/>
    <w:rsid w:val="4DBAD0A7"/>
    <w:rsid w:val="4DBB7CFD"/>
    <w:rsid w:val="4E221C68"/>
    <w:rsid w:val="4E2D0272"/>
    <w:rsid w:val="4E8BDCD8"/>
    <w:rsid w:val="4E8F7440"/>
    <w:rsid w:val="4EBFB179"/>
    <w:rsid w:val="4F36AFEB"/>
    <w:rsid w:val="4F5C31BF"/>
    <w:rsid w:val="4FEC4F38"/>
    <w:rsid w:val="501AEBA1"/>
    <w:rsid w:val="5027AD39"/>
    <w:rsid w:val="508E0F02"/>
    <w:rsid w:val="50A2C8B8"/>
    <w:rsid w:val="50D9F65D"/>
    <w:rsid w:val="50E06E55"/>
    <w:rsid w:val="5102F7D0"/>
    <w:rsid w:val="516CC820"/>
    <w:rsid w:val="5221288F"/>
    <w:rsid w:val="52B4C960"/>
    <w:rsid w:val="53A0BDD1"/>
    <w:rsid w:val="540480AA"/>
    <w:rsid w:val="542FA2E2"/>
    <w:rsid w:val="5447A5C7"/>
    <w:rsid w:val="545DA1DE"/>
    <w:rsid w:val="548276E8"/>
    <w:rsid w:val="55E4C29B"/>
    <w:rsid w:val="55E9CF1C"/>
    <w:rsid w:val="55ECCEC9"/>
    <w:rsid w:val="56072FB3"/>
    <w:rsid w:val="5628DCBF"/>
    <w:rsid w:val="564CFFA0"/>
    <w:rsid w:val="56928A59"/>
    <w:rsid w:val="56AB6845"/>
    <w:rsid w:val="56E25164"/>
    <w:rsid w:val="56F6F697"/>
    <w:rsid w:val="576A4CC9"/>
    <w:rsid w:val="578D8D64"/>
    <w:rsid w:val="57BB90F9"/>
    <w:rsid w:val="57BE165A"/>
    <w:rsid w:val="581D2E29"/>
    <w:rsid w:val="581DA104"/>
    <w:rsid w:val="5856B9AE"/>
    <w:rsid w:val="5879C717"/>
    <w:rsid w:val="58DF125C"/>
    <w:rsid w:val="58EB803A"/>
    <w:rsid w:val="5906A0D5"/>
    <w:rsid w:val="593C2BD2"/>
    <w:rsid w:val="5945F3B2"/>
    <w:rsid w:val="59A40391"/>
    <w:rsid w:val="5A41715A"/>
    <w:rsid w:val="5AAD3EAD"/>
    <w:rsid w:val="5AD9B143"/>
    <w:rsid w:val="5ADB2DF9"/>
    <w:rsid w:val="5B4A13CE"/>
    <w:rsid w:val="5B54CEEB"/>
    <w:rsid w:val="5B7E805F"/>
    <w:rsid w:val="5B8009BF"/>
    <w:rsid w:val="5B945F43"/>
    <w:rsid w:val="5C3E4197"/>
    <w:rsid w:val="5C73327B"/>
    <w:rsid w:val="5CFDBB92"/>
    <w:rsid w:val="5D02BCF5"/>
    <w:rsid w:val="5D1A948B"/>
    <w:rsid w:val="5D3D83C1"/>
    <w:rsid w:val="5DA7CAB6"/>
    <w:rsid w:val="5E37238B"/>
    <w:rsid w:val="5E47437E"/>
    <w:rsid w:val="5E53A21A"/>
    <w:rsid w:val="5EA679E1"/>
    <w:rsid w:val="5F2A7A56"/>
    <w:rsid w:val="5F440B0E"/>
    <w:rsid w:val="5F564204"/>
    <w:rsid w:val="5FC5298F"/>
    <w:rsid w:val="5FDAA367"/>
    <w:rsid w:val="603FA6BF"/>
    <w:rsid w:val="605D439F"/>
    <w:rsid w:val="60A4CA44"/>
    <w:rsid w:val="60DD69C2"/>
    <w:rsid w:val="60EB9138"/>
    <w:rsid w:val="6111B2BA"/>
    <w:rsid w:val="61126897"/>
    <w:rsid w:val="6171AB83"/>
    <w:rsid w:val="617F4152"/>
    <w:rsid w:val="61B1BF31"/>
    <w:rsid w:val="6248C5EF"/>
    <w:rsid w:val="627C0622"/>
    <w:rsid w:val="628B48BB"/>
    <w:rsid w:val="62EC53D9"/>
    <w:rsid w:val="632CD4B9"/>
    <w:rsid w:val="63362D9D"/>
    <w:rsid w:val="636CFD16"/>
    <w:rsid w:val="6382000B"/>
    <w:rsid w:val="639CBA66"/>
    <w:rsid w:val="63D5FF6D"/>
    <w:rsid w:val="63E13063"/>
    <w:rsid w:val="649FF6DF"/>
    <w:rsid w:val="6503846F"/>
    <w:rsid w:val="657B22CE"/>
    <w:rsid w:val="65A3682C"/>
    <w:rsid w:val="6613D68D"/>
    <w:rsid w:val="6676A437"/>
    <w:rsid w:val="66893949"/>
    <w:rsid w:val="66A84D2A"/>
    <w:rsid w:val="66E4A611"/>
    <w:rsid w:val="67053D86"/>
    <w:rsid w:val="672E9433"/>
    <w:rsid w:val="673237E4"/>
    <w:rsid w:val="678554F4"/>
    <w:rsid w:val="679745A8"/>
    <w:rsid w:val="6817A7D1"/>
    <w:rsid w:val="68186F04"/>
    <w:rsid w:val="68668F1C"/>
    <w:rsid w:val="6945E477"/>
    <w:rsid w:val="6956CB85"/>
    <w:rsid w:val="69802C54"/>
    <w:rsid w:val="699AE74D"/>
    <w:rsid w:val="69F6CE3D"/>
    <w:rsid w:val="6A46A66B"/>
    <w:rsid w:val="6A836A8E"/>
    <w:rsid w:val="6AC95DD5"/>
    <w:rsid w:val="6AE37592"/>
    <w:rsid w:val="6AF61720"/>
    <w:rsid w:val="6C4A8960"/>
    <w:rsid w:val="6CD8B015"/>
    <w:rsid w:val="6D01D91C"/>
    <w:rsid w:val="6D171A2E"/>
    <w:rsid w:val="6D6E3F25"/>
    <w:rsid w:val="6D8634B3"/>
    <w:rsid w:val="6DABF4B0"/>
    <w:rsid w:val="6DF3EFAC"/>
    <w:rsid w:val="6E555159"/>
    <w:rsid w:val="6E844F4A"/>
    <w:rsid w:val="6EB5205F"/>
    <w:rsid w:val="6F10514D"/>
    <w:rsid w:val="6F333FEB"/>
    <w:rsid w:val="6F8FC00D"/>
    <w:rsid w:val="7075C44E"/>
    <w:rsid w:val="70B5E7EF"/>
    <w:rsid w:val="70BEE922"/>
    <w:rsid w:val="70FF2A64"/>
    <w:rsid w:val="711280DD"/>
    <w:rsid w:val="7152D45E"/>
    <w:rsid w:val="717ACCB0"/>
    <w:rsid w:val="71BE94AF"/>
    <w:rsid w:val="71F30A91"/>
    <w:rsid w:val="7239682D"/>
    <w:rsid w:val="7258E8C6"/>
    <w:rsid w:val="7259A5D6"/>
    <w:rsid w:val="72A89195"/>
    <w:rsid w:val="72B353C1"/>
    <w:rsid w:val="736DA7D5"/>
    <w:rsid w:val="73878ACB"/>
    <w:rsid w:val="73D886A7"/>
    <w:rsid w:val="7436CB26"/>
    <w:rsid w:val="7476E3D3"/>
    <w:rsid w:val="74927CE2"/>
    <w:rsid w:val="749D90DE"/>
    <w:rsid w:val="749FE08A"/>
    <w:rsid w:val="74B5FA42"/>
    <w:rsid w:val="74D4A6F5"/>
    <w:rsid w:val="7526DEC7"/>
    <w:rsid w:val="753D576F"/>
    <w:rsid w:val="7566270C"/>
    <w:rsid w:val="759C0D38"/>
    <w:rsid w:val="75F93065"/>
    <w:rsid w:val="763BB0EB"/>
    <w:rsid w:val="768A1B2B"/>
    <w:rsid w:val="77252973"/>
    <w:rsid w:val="772D16F9"/>
    <w:rsid w:val="77A4435F"/>
    <w:rsid w:val="77B0B1D6"/>
    <w:rsid w:val="77D044C2"/>
    <w:rsid w:val="77D7814C"/>
    <w:rsid w:val="7804285B"/>
    <w:rsid w:val="78134278"/>
    <w:rsid w:val="7830F0F0"/>
    <w:rsid w:val="7886CA80"/>
    <w:rsid w:val="78D1090D"/>
    <w:rsid w:val="79336B75"/>
    <w:rsid w:val="793563B3"/>
    <w:rsid w:val="795FD17F"/>
    <w:rsid w:val="79717159"/>
    <w:rsid w:val="79F45AA2"/>
    <w:rsid w:val="79F884C6"/>
    <w:rsid w:val="7A33A3E2"/>
    <w:rsid w:val="7A851AE3"/>
    <w:rsid w:val="7A897049"/>
    <w:rsid w:val="7AA03AC6"/>
    <w:rsid w:val="7AC08660"/>
    <w:rsid w:val="7ADD5F2F"/>
    <w:rsid w:val="7AFCF851"/>
    <w:rsid w:val="7B0DA700"/>
    <w:rsid w:val="7B2BC78B"/>
    <w:rsid w:val="7B720B73"/>
    <w:rsid w:val="7B874259"/>
    <w:rsid w:val="7B902B03"/>
    <w:rsid w:val="7BD11272"/>
    <w:rsid w:val="7C302DDD"/>
    <w:rsid w:val="7C3FD51D"/>
    <w:rsid w:val="7C8E41D9"/>
    <w:rsid w:val="7C998983"/>
    <w:rsid w:val="7CA0C08D"/>
    <w:rsid w:val="7D0DDBD4"/>
    <w:rsid w:val="7D1B072B"/>
    <w:rsid w:val="7D44A016"/>
    <w:rsid w:val="7D671607"/>
    <w:rsid w:val="7D9C587D"/>
    <w:rsid w:val="7D9E9B1A"/>
    <w:rsid w:val="7EC7CBC5"/>
    <w:rsid w:val="7EDFD8FF"/>
    <w:rsid w:val="7F327F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58E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Titre1">
    <w:name w:val="heading 1"/>
    <w:basedOn w:val="Normal"/>
    <w:next w:val="Normal"/>
    <w:link w:val="Titre1C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Titre2">
    <w:name w:val="heading 2"/>
    <w:basedOn w:val="Normal"/>
    <w:next w:val="Normal"/>
    <w:link w:val="Titre2Car"/>
    <w:uiPriority w:val="9"/>
    <w:semiHidden/>
    <w:rsid w:val="00841014"/>
    <w:pPr>
      <w:outlineLvl w:val="1"/>
    </w:pPr>
    <w:rPr>
      <w:rFonts w:ascii="Tw Cen MT" w:hAnsi="Tw Cen MT"/>
      <w:b/>
      <w:bCs/>
      <w:color w:val="14756E" w:themeColor="accent1"/>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rsid w:val="004E5762"/>
    <w:pPr>
      <w:ind w:left="720"/>
      <w:contextualSpacing/>
    </w:pPr>
  </w:style>
  <w:style w:type="character" w:customStyle="1" w:styleId="Titre2Car">
    <w:name w:val="Titre 2 Car"/>
    <w:basedOn w:val="Policepardfaut"/>
    <w:link w:val="Titre2"/>
    <w:uiPriority w:val="9"/>
    <w:semiHidden/>
    <w:rsid w:val="0064312D"/>
    <w:rPr>
      <w:rFonts w:ascii="Tw Cen MT" w:hAnsi="Tw Cen MT"/>
      <w:b/>
      <w:bCs/>
      <w:color w:val="14756E" w:themeColor="accent1"/>
      <w:sz w:val="40"/>
      <w:szCs w:val="40"/>
    </w:rPr>
  </w:style>
  <w:style w:type="paragraph" w:styleId="En-tte">
    <w:name w:val="header"/>
    <w:basedOn w:val="Normal"/>
    <w:link w:val="En-tteCar"/>
    <w:uiPriority w:val="99"/>
    <w:semiHidden/>
    <w:rsid w:val="00A63A6C"/>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64312D"/>
  </w:style>
  <w:style w:type="paragraph" w:styleId="Pieddepage">
    <w:name w:val="footer"/>
    <w:basedOn w:val="Normal"/>
    <w:link w:val="PieddepageCar"/>
    <w:uiPriority w:val="99"/>
    <w:rsid w:val="00A63A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4312D"/>
  </w:style>
  <w:style w:type="paragraph" w:styleId="Titre">
    <w:name w:val="Title"/>
    <w:basedOn w:val="Normal"/>
    <w:next w:val="Normal"/>
    <w:link w:val="TitreC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reCar">
    <w:name w:val="Titre Car"/>
    <w:basedOn w:val="Policepardfaut"/>
    <w:link w:val="Titre"/>
    <w:uiPriority w:val="10"/>
    <w:rsid w:val="00D528B9"/>
    <w:rPr>
      <w:rFonts w:asciiTheme="majorHAnsi" w:eastAsiaTheme="majorEastAsia" w:hAnsiTheme="majorHAnsi" w:cstheme="majorBidi"/>
      <w:color w:val="FFFFFF" w:themeColor="background1"/>
      <w:kern w:val="28"/>
      <w:sz w:val="72"/>
      <w:szCs w:val="56"/>
    </w:rPr>
  </w:style>
  <w:style w:type="character" w:styleId="Textedelespacerserv">
    <w:name w:val="Placeholder Text"/>
    <w:basedOn w:val="Policepardfaut"/>
    <w:uiPriority w:val="99"/>
    <w:semiHidden/>
    <w:rsid w:val="00DE3223"/>
    <w:rPr>
      <w:color w:val="808080"/>
    </w:rPr>
  </w:style>
  <w:style w:type="paragraph" w:styleId="Sous-titre">
    <w:name w:val="Subtitle"/>
    <w:basedOn w:val="Normal"/>
    <w:next w:val="Normal"/>
    <w:link w:val="Sous-titreC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ous-titreCar">
    <w:name w:val="Sous-titre Car"/>
    <w:basedOn w:val="Policepardfaut"/>
    <w:link w:val="Sous-titr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CaractreIntroduction"/>
    <w:uiPriority w:val="12"/>
    <w:qFormat/>
    <w:rsid w:val="00D528B9"/>
    <w:pPr>
      <w:spacing w:before="240"/>
    </w:pPr>
    <w:rPr>
      <w:color w:val="auto"/>
      <w:sz w:val="32"/>
      <w:szCs w:val="32"/>
    </w:rPr>
  </w:style>
  <w:style w:type="paragraph" w:customStyle="1" w:styleId="Auteur">
    <w:name w:val="Auteur"/>
    <w:basedOn w:val="Normal"/>
    <w:next w:val="Normal"/>
    <w:link w:val="Caractreauteur"/>
    <w:uiPriority w:val="12"/>
    <w:qFormat/>
    <w:rsid w:val="0001638A"/>
    <w:rPr>
      <w:color w:val="auto"/>
    </w:rPr>
  </w:style>
  <w:style w:type="character" w:customStyle="1" w:styleId="CaractreIntroduction">
    <w:name w:val="Caractère Introduction"/>
    <w:basedOn w:val="Policepardfaut"/>
    <w:link w:val="Introduction"/>
    <w:uiPriority w:val="12"/>
    <w:rsid w:val="00D528B9"/>
    <w:rPr>
      <w:color w:val="auto"/>
      <w:sz w:val="32"/>
      <w:szCs w:val="32"/>
    </w:rPr>
  </w:style>
  <w:style w:type="character" w:customStyle="1" w:styleId="Titre1Car">
    <w:name w:val="Titre 1 Car"/>
    <w:basedOn w:val="Policepardfaut"/>
    <w:link w:val="Titre1"/>
    <w:uiPriority w:val="9"/>
    <w:rsid w:val="0001638A"/>
    <w:rPr>
      <w:rFonts w:asciiTheme="majorHAnsi" w:eastAsiaTheme="majorEastAsia" w:hAnsiTheme="majorHAnsi" w:cstheme="majorBidi"/>
      <w:b/>
      <w:color w:val="14756E" w:themeColor="accent1"/>
      <w:sz w:val="40"/>
      <w:szCs w:val="32"/>
    </w:rPr>
  </w:style>
  <w:style w:type="character" w:customStyle="1" w:styleId="Caractreauteur">
    <w:name w:val="Caractère auteur"/>
    <w:basedOn w:val="Policepardfaut"/>
    <w:link w:val="Auteur"/>
    <w:uiPriority w:val="12"/>
    <w:rsid w:val="0064312D"/>
    <w:rPr>
      <w:color w:val="auto"/>
    </w:rPr>
  </w:style>
  <w:style w:type="paragraph" w:styleId="Citation">
    <w:name w:val="Quote"/>
    <w:basedOn w:val="Citation8"/>
    <w:next w:val="Normal"/>
    <w:link w:val="CitationCar"/>
    <w:uiPriority w:val="29"/>
    <w:qFormat/>
    <w:rsid w:val="009802BB"/>
    <w:rPr>
      <w:color w:val="FFFFFF" w:themeColor="background1"/>
      <w:szCs w:val="36"/>
    </w:rPr>
  </w:style>
  <w:style w:type="character" w:customStyle="1" w:styleId="CitationCar">
    <w:name w:val="Citation Car"/>
    <w:basedOn w:val="Policepardfaut"/>
    <w:link w:val="Citation"/>
    <w:uiPriority w:val="29"/>
    <w:rsid w:val="009802BB"/>
    <w:rPr>
      <w:i/>
      <w:color w:val="FFFFFF" w:themeColor="background1"/>
      <w:sz w:val="36"/>
      <w:szCs w:val="36"/>
    </w:rPr>
  </w:style>
  <w:style w:type="paragraph" w:customStyle="1" w:styleId="Citation2">
    <w:name w:val="Citation 2"/>
    <w:basedOn w:val="Normal"/>
    <w:next w:val="Normal"/>
    <w:link w:val="Caractredecitation2"/>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Titreduchapitre">
    <w:name w:val="Titre du chapitre"/>
    <w:basedOn w:val="Normal"/>
    <w:next w:val="Normal"/>
    <w:link w:val="Caractredetitreduchapitre"/>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Caractredecitation2">
    <w:name w:val="Caractère de citation 2"/>
    <w:basedOn w:val="Policepardfaut"/>
    <w:link w:val="Citation2"/>
    <w:uiPriority w:val="29"/>
    <w:rsid w:val="00333AAD"/>
    <w:rPr>
      <w:i/>
      <w:iCs/>
      <w:color w:val="FFFFFF" w:themeColor="background1"/>
      <w:sz w:val="36"/>
      <w:szCs w:val="36"/>
    </w:rPr>
  </w:style>
  <w:style w:type="paragraph" w:styleId="Listepuces">
    <w:name w:val="List Bullet"/>
    <w:basedOn w:val="Paragraphedeliste"/>
    <w:uiPriority w:val="99"/>
    <w:qFormat/>
    <w:rsid w:val="006A2477"/>
    <w:pPr>
      <w:numPr>
        <w:numId w:val="8"/>
      </w:numPr>
      <w:ind w:left="426" w:hanging="426"/>
    </w:pPr>
  </w:style>
  <w:style w:type="character" w:customStyle="1" w:styleId="Caractredetitreduchapitre">
    <w:name w:val="Caractère de titre du chapitre"/>
    <w:basedOn w:val="Policepardfaut"/>
    <w:link w:val="Titreduchapitre"/>
    <w:uiPriority w:val="13"/>
    <w:rsid w:val="00D528B9"/>
    <w:rPr>
      <w:rFonts w:asciiTheme="majorHAnsi" w:hAnsiTheme="majorHAnsi"/>
      <w:b/>
      <w:bCs/>
      <w:color w:val="FFFFFF" w:themeColor="background1"/>
      <w:spacing w:val="-40"/>
      <w:sz w:val="144"/>
      <w:szCs w:val="180"/>
    </w:rPr>
  </w:style>
  <w:style w:type="table" w:styleId="Grilledutableau">
    <w:name w:val="Table Grid"/>
    <w:basedOn w:val="Tableau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3">
    <w:name w:val="Citation 3"/>
    <w:basedOn w:val="Normal"/>
    <w:next w:val="Normal"/>
    <w:link w:val="Caractredecitation3"/>
    <w:uiPriority w:val="29"/>
    <w:qFormat/>
    <w:rsid w:val="009802BB"/>
    <w:rPr>
      <w:rFonts w:asciiTheme="majorHAnsi" w:hAnsiTheme="majorHAnsi"/>
      <w:b/>
      <w:bCs/>
      <w:noProof/>
      <w:sz w:val="36"/>
      <w:szCs w:val="36"/>
    </w:rPr>
  </w:style>
  <w:style w:type="character" w:styleId="lev">
    <w:name w:val="Strong"/>
    <w:basedOn w:val="Policepardfaut"/>
    <w:uiPriority w:val="22"/>
    <w:qFormat/>
    <w:rsid w:val="00BE0D18"/>
    <w:rPr>
      <w:b/>
      <w:bCs/>
    </w:rPr>
  </w:style>
  <w:style w:type="character" w:customStyle="1" w:styleId="Caractredecitation3">
    <w:name w:val="Caractère de citation 3"/>
    <w:basedOn w:val="Policepardfaut"/>
    <w:link w:val="Citation3"/>
    <w:uiPriority w:val="29"/>
    <w:rsid w:val="009802BB"/>
    <w:rPr>
      <w:rFonts w:asciiTheme="majorHAnsi" w:hAnsiTheme="majorHAnsi"/>
      <w:b/>
      <w:bCs/>
      <w:noProof/>
      <w:sz w:val="36"/>
      <w:szCs w:val="36"/>
    </w:rPr>
  </w:style>
  <w:style w:type="paragraph" w:customStyle="1" w:styleId="Citation4">
    <w:name w:val="Citation 4"/>
    <w:basedOn w:val="Normal"/>
    <w:next w:val="Normal"/>
    <w:link w:val="Caractredecitation4"/>
    <w:uiPriority w:val="29"/>
    <w:qFormat/>
    <w:rsid w:val="009802BB"/>
    <w:pPr>
      <w:spacing w:after="0"/>
      <w:ind w:left="709" w:right="709"/>
      <w:jc w:val="center"/>
    </w:pPr>
    <w:rPr>
      <w:rFonts w:asciiTheme="majorHAnsi" w:hAnsiTheme="majorHAnsi"/>
      <w:i/>
      <w:color w:val="auto"/>
      <w:sz w:val="52"/>
    </w:rPr>
  </w:style>
  <w:style w:type="paragraph" w:styleId="Lgende">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Caractredecitation4">
    <w:name w:val="Caractère de citation 4"/>
    <w:basedOn w:val="Policepardfaut"/>
    <w:link w:val="Citation4"/>
    <w:uiPriority w:val="29"/>
    <w:rsid w:val="009802BB"/>
    <w:rPr>
      <w:rFonts w:asciiTheme="majorHAnsi" w:hAnsiTheme="majorHAnsi"/>
      <w:i/>
      <w:color w:val="auto"/>
      <w:sz w:val="52"/>
    </w:rPr>
  </w:style>
  <w:style w:type="paragraph" w:customStyle="1" w:styleId="Citation5">
    <w:name w:val="Citation 5"/>
    <w:basedOn w:val="Normal"/>
    <w:next w:val="Normal"/>
    <w:link w:val="Caractredecitation5"/>
    <w:uiPriority w:val="29"/>
    <w:qFormat/>
    <w:rsid w:val="00333AAD"/>
    <w:rPr>
      <w:i/>
      <w:sz w:val="44"/>
      <w:szCs w:val="44"/>
    </w:rPr>
  </w:style>
  <w:style w:type="paragraph" w:customStyle="1" w:styleId="Lgende2">
    <w:name w:val="Légende 2"/>
    <w:basedOn w:val="Normal"/>
    <w:next w:val="Normal"/>
    <w:link w:val="Caractredelgende2"/>
    <w:uiPriority w:val="99"/>
    <w:qFormat/>
    <w:rsid w:val="00E403F2"/>
    <w:rPr>
      <w:sz w:val="14"/>
    </w:rPr>
  </w:style>
  <w:style w:type="character" w:customStyle="1" w:styleId="Caractredecitation5">
    <w:name w:val="Caractère de citation 5"/>
    <w:basedOn w:val="Policepardfaut"/>
    <w:link w:val="Citation5"/>
    <w:uiPriority w:val="29"/>
    <w:rsid w:val="00333AAD"/>
    <w:rPr>
      <w:i/>
      <w:sz w:val="44"/>
      <w:szCs w:val="44"/>
    </w:rPr>
  </w:style>
  <w:style w:type="paragraph" w:customStyle="1" w:styleId="Citation6">
    <w:name w:val="Citation 6"/>
    <w:basedOn w:val="Normal"/>
    <w:next w:val="Normal"/>
    <w:link w:val="Caractredecitation6"/>
    <w:uiPriority w:val="29"/>
    <w:qFormat/>
    <w:rsid w:val="001401F6"/>
    <w:rPr>
      <w:color w:val="14756E" w:themeColor="accent1"/>
      <w:sz w:val="44"/>
      <w:szCs w:val="44"/>
    </w:rPr>
  </w:style>
  <w:style w:type="character" w:customStyle="1" w:styleId="Caractredelgende2">
    <w:name w:val="Caractère de légende 2"/>
    <w:basedOn w:val="Policepardfaut"/>
    <w:link w:val="Lgende2"/>
    <w:uiPriority w:val="99"/>
    <w:rsid w:val="00E403F2"/>
    <w:rPr>
      <w:sz w:val="14"/>
    </w:rPr>
  </w:style>
  <w:style w:type="paragraph" w:customStyle="1" w:styleId="Citation7">
    <w:name w:val="Citation 7"/>
    <w:basedOn w:val="Normal"/>
    <w:next w:val="Normal"/>
    <w:link w:val="Caractredecitation7"/>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Caractredecitation6">
    <w:name w:val="Caractère de citation 6"/>
    <w:basedOn w:val="Policepardfaut"/>
    <w:link w:val="Citation6"/>
    <w:uiPriority w:val="29"/>
    <w:rsid w:val="0064312D"/>
    <w:rPr>
      <w:color w:val="14756E" w:themeColor="accent1"/>
      <w:sz w:val="44"/>
      <w:szCs w:val="44"/>
    </w:rPr>
  </w:style>
  <w:style w:type="character" w:styleId="Rfrenceintense">
    <w:name w:val="Intense Reference"/>
    <w:basedOn w:val="Policepardfaut"/>
    <w:uiPriority w:val="32"/>
    <w:semiHidden/>
    <w:rsid w:val="0064312D"/>
    <w:rPr>
      <w:b/>
      <w:bCs/>
      <w:smallCaps/>
      <w:color w:val="14756E" w:themeColor="accent1"/>
      <w:spacing w:val="5"/>
    </w:rPr>
  </w:style>
  <w:style w:type="character" w:customStyle="1" w:styleId="Caractredecitation7">
    <w:name w:val="Caractère de citation 7"/>
    <w:basedOn w:val="Policepardfaut"/>
    <w:link w:val="Citation7"/>
    <w:uiPriority w:val="29"/>
    <w:rsid w:val="00475E10"/>
    <w:rPr>
      <w:i/>
      <w:noProof/>
      <w:color w:val="FFFFFF" w:themeColor="background1"/>
      <w:sz w:val="32"/>
      <w:szCs w:val="28"/>
    </w:rPr>
  </w:style>
  <w:style w:type="paragraph" w:customStyle="1" w:styleId="Citation8">
    <w:name w:val="Citation 8"/>
    <w:basedOn w:val="Citation4"/>
    <w:link w:val="Caractredecitation8"/>
    <w:qFormat/>
    <w:rsid w:val="00475E10"/>
    <w:pPr>
      <w:ind w:left="0" w:right="0"/>
    </w:pPr>
    <w:rPr>
      <w:rFonts w:asciiTheme="minorHAnsi" w:hAnsiTheme="minorHAnsi"/>
      <w:color w:val="3A3A3A" w:themeColor="accent6"/>
      <w:sz w:val="36"/>
    </w:rPr>
  </w:style>
  <w:style w:type="character" w:customStyle="1" w:styleId="Caractredecitation8">
    <w:name w:val="Caractère de citation 8"/>
    <w:basedOn w:val="Caractredecitation4"/>
    <w:link w:val="Citation8"/>
    <w:rsid w:val="00475E10"/>
    <w:rPr>
      <w:rFonts w:asciiTheme="majorHAnsi" w:hAnsiTheme="majorHAnsi"/>
      <w:i/>
      <w:color w:val="3A3A3A" w:themeColor="accent6"/>
      <w:sz w:val="36"/>
    </w:rPr>
  </w:style>
  <w:style w:type="paragraph" w:styleId="En-ttedetabledesmatires">
    <w:name w:val="TOC Heading"/>
    <w:basedOn w:val="Titre1"/>
    <w:next w:val="Normal"/>
    <w:uiPriority w:val="39"/>
    <w:unhideWhenUsed/>
    <w:qFormat/>
    <w:rsid w:val="00E6746D"/>
    <w:pPr>
      <w:spacing w:before="240" w:after="0"/>
      <w:outlineLvl w:val="9"/>
    </w:pPr>
    <w:rPr>
      <w:b w:val="0"/>
      <w:color w:val="0F5751" w:themeColor="accent1" w:themeShade="BF"/>
      <w:sz w:val="32"/>
      <w:lang w:eastAsia="fr-FR"/>
    </w:rPr>
  </w:style>
  <w:style w:type="paragraph" w:styleId="TM1">
    <w:name w:val="toc 1"/>
    <w:basedOn w:val="Normal"/>
    <w:next w:val="Normal"/>
    <w:autoRedefine/>
    <w:uiPriority w:val="39"/>
    <w:unhideWhenUsed/>
    <w:rsid w:val="00E6746D"/>
    <w:pPr>
      <w:spacing w:after="100"/>
    </w:pPr>
  </w:style>
  <w:style w:type="character" w:styleId="Lienhypertexte">
    <w:name w:val="Hyperlink"/>
    <w:basedOn w:val="Policepardfaut"/>
    <w:uiPriority w:val="99"/>
    <w:unhideWhenUsed/>
    <w:rsid w:val="00E6746D"/>
    <w:rPr>
      <w:color w:val="01B1AE" w:themeColor="hyperlink"/>
      <w:u w:val="single"/>
    </w:rPr>
  </w:style>
  <w:style w:type="paragraph" w:styleId="TM2">
    <w:name w:val="toc 2"/>
    <w:basedOn w:val="Normal"/>
    <w:next w:val="Normal"/>
    <w:autoRedefine/>
    <w:uiPriority w:val="39"/>
    <w:unhideWhenUsed/>
    <w:rsid w:val="00E6746D"/>
    <w:pPr>
      <w:spacing w:after="100"/>
      <w:ind w:left="220"/>
    </w:pPr>
    <w:rPr>
      <w:rFonts w:eastAsiaTheme="minorEastAsia" w:cs="Times New Roman"/>
      <w:color w:val="auto"/>
      <w:lang w:eastAsia="fr-FR"/>
    </w:rPr>
  </w:style>
  <w:style w:type="paragraph" w:styleId="TM3">
    <w:name w:val="toc 3"/>
    <w:basedOn w:val="Normal"/>
    <w:next w:val="Normal"/>
    <w:autoRedefine/>
    <w:uiPriority w:val="39"/>
    <w:unhideWhenUsed/>
    <w:rsid w:val="00E6746D"/>
    <w:pPr>
      <w:spacing w:after="100"/>
      <w:ind w:left="440"/>
    </w:pPr>
    <w:rPr>
      <w:rFonts w:eastAsiaTheme="minorEastAsia" w:cs="Times New Roman"/>
      <w:color w:val="auto"/>
      <w:lang w:eastAsia="fr-FR"/>
    </w:rPr>
  </w:style>
  <w:style w:type="paragraph" w:customStyle="1" w:styleId="p1">
    <w:name w:val="p1"/>
    <w:basedOn w:val="Normal"/>
    <w:rsid w:val="00A10076"/>
    <w:pPr>
      <w:spacing w:after="0" w:line="240" w:lineRule="auto"/>
    </w:pPr>
    <w:rPr>
      <w:rFonts w:ascii=".AppleSystemUIFont" w:eastAsiaTheme="minorEastAsia" w:hAnsi=".AppleSystemUIFont" w:cs="Times New Roman"/>
      <w:color w:val="auto"/>
      <w:sz w:val="26"/>
      <w:szCs w:val="26"/>
      <w:lang w:eastAsia="fr-FR"/>
    </w:rPr>
  </w:style>
  <w:style w:type="paragraph" w:customStyle="1" w:styleId="p2">
    <w:name w:val="p2"/>
    <w:basedOn w:val="Normal"/>
    <w:rsid w:val="00A10076"/>
    <w:pPr>
      <w:spacing w:after="0" w:line="240" w:lineRule="auto"/>
    </w:pPr>
    <w:rPr>
      <w:rFonts w:ascii=".AppleSystemUIFont" w:eastAsiaTheme="minorEastAsia" w:hAnsi=".AppleSystemUIFont" w:cs="Times New Roman"/>
      <w:color w:val="auto"/>
      <w:sz w:val="26"/>
      <w:szCs w:val="26"/>
      <w:lang w:eastAsia="fr-FR"/>
    </w:rPr>
  </w:style>
  <w:style w:type="character" w:customStyle="1" w:styleId="s1">
    <w:name w:val="s1"/>
    <w:basedOn w:val="Policepardfaut"/>
    <w:rsid w:val="00A10076"/>
    <w:rPr>
      <w:rFonts w:ascii="UICTFontTextStyleBody" w:hAnsi="UICTFontTextStyleBody" w:hint="default"/>
      <w:b w:val="0"/>
      <w:bCs w:val="0"/>
      <w:i w:val="0"/>
      <w:iCs w:val="0"/>
      <w:sz w:val="26"/>
      <w:szCs w:val="26"/>
    </w:rPr>
  </w:style>
  <w:style w:type="character" w:customStyle="1" w:styleId="apple-converted-space">
    <w:name w:val="apple-converted-space"/>
    <w:basedOn w:val="Policepardfaut"/>
    <w:rsid w:val="00A1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5060">
      <w:bodyDiv w:val="1"/>
      <w:marLeft w:val="0"/>
      <w:marRight w:val="0"/>
      <w:marTop w:val="0"/>
      <w:marBottom w:val="0"/>
      <w:divBdr>
        <w:top w:val="none" w:sz="0" w:space="0" w:color="auto"/>
        <w:left w:val="none" w:sz="0" w:space="0" w:color="auto"/>
        <w:bottom w:val="none" w:sz="0" w:space="0" w:color="auto"/>
        <w:right w:val="none" w:sz="0" w:space="0" w:color="auto"/>
      </w:divBdr>
    </w:div>
    <w:div w:id="1161241409">
      <w:bodyDiv w:val="1"/>
      <w:marLeft w:val="0"/>
      <w:marRight w:val="0"/>
      <w:marTop w:val="0"/>
      <w:marBottom w:val="0"/>
      <w:divBdr>
        <w:top w:val="none" w:sz="0" w:space="0" w:color="auto"/>
        <w:left w:val="none" w:sz="0" w:space="0" w:color="auto"/>
        <w:bottom w:val="none" w:sz="0" w:space="0" w:color="auto"/>
        <w:right w:val="none" w:sz="0" w:space="0" w:color="auto"/>
      </w:divBdr>
      <w:divsChild>
        <w:div w:id="622731321">
          <w:marLeft w:val="0"/>
          <w:marRight w:val="0"/>
          <w:marTop w:val="0"/>
          <w:marBottom w:val="0"/>
          <w:divBdr>
            <w:top w:val="none" w:sz="0" w:space="0" w:color="auto"/>
            <w:left w:val="none" w:sz="0" w:space="0" w:color="auto"/>
            <w:bottom w:val="none" w:sz="0" w:space="0" w:color="auto"/>
            <w:right w:val="none" w:sz="0" w:space="0" w:color="auto"/>
          </w:divBdr>
          <w:divsChild>
            <w:div w:id="681278190">
              <w:marLeft w:val="0"/>
              <w:marRight w:val="0"/>
              <w:marTop w:val="0"/>
              <w:marBottom w:val="0"/>
              <w:divBdr>
                <w:top w:val="none" w:sz="0" w:space="0" w:color="auto"/>
                <w:left w:val="none" w:sz="0" w:space="0" w:color="auto"/>
                <w:bottom w:val="none" w:sz="0" w:space="0" w:color="auto"/>
                <w:right w:val="none" w:sz="0" w:space="0" w:color="auto"/>
              </w:divBdr>
            </w:div>
            <w:div w:id="538326217">
              <w:marLeft w:val="0"/>
              <w:marRight w:val="0"/>
              <w:marTop w:val="0"/>
              <w:marBottom w:val="0"/>
              <w:divBdr>
                <w:top w:val="none" w:sz="0" w:space="0" w:color="auto"/>
                <w:left w:val="none" w:sz="0" w:space="0" w:color="auto"/>
                <w:bottom w:val="none" w:sz="0" w:space="0" w:color="auto"/>
                <w:right w:val="none" w:sz="0" w:space="0" w:color="auto"/>
              </w:divBdr>
            </w:div>
            <w:div w:id="742682818">
              <w:marLeft w:val="0"/>
              <w:marRight w:val="0"/>
              <w:marTop w:val="0"/>
              <w:marBottom w:val="0"/>
              <w:divBdr>
                <w:top w:val="none" w:sz="0" w:space="0" w:color="auto"/>
                <w:left w:val="none" w:sz="0" w:space="0" w:color="auto"/>
                <w:bottom w:val="none" w:sz="0" w:space="0" w:color="auto"/>
                <w:right w:val="none" w:sz="0" w:space="0" w:color="auto"/>
              </w:divBdr>
            </w:div>
            <w:div w:id="1972007146">
              <w:marLeft w:val="0"/>
              <w:marRight w:val="0"/>
              <w:marTop w:val="0"/>
              <w:marBottom w:val="0"/>
              <w:divBdr>
                <w:top w:val="none" w:sz="0" w:space="0" w:color="auto"/>
                <w:left w:val="none" w:sz="0" w:space="0" w:color="auto"/>
                <w:bottom w:val="none" w:sz="0" w:space="0" w:color="auto"/>
                <w:right w:val="none" w:sz="0" w:space="0" w:color="auto"/>
              </w:divBdr>
            </w:div>
            <w:div w:id="1577978682">
              <w:marLeft w:val="0"/>
              <w:marRight w:val="0"/>
              <w:marTop w:val="0"/>
              <w:marBottom w:val="0"/>
              <w:divBdr>
                <w:top w:val="none" w:sz="0" w:space="0" w:color="auto"/>
                <w:left w:val="none" w:sz="0" w:space="0" w:color="auto"/>
                <w:bottom w:val="none" w:sz="0" w:space="0" w:color="auto"/>
                <w:right w:val="none" w:sz="0" w:space="0" w:color="auto"/>
              </w:divBdr>
            </w:div>
            <w:div w:id="1209416647">
              <w:marLeft w:val="0"/>
              <w:marRight w:val="0"/>
              <w:marTop w:val="0"/>
              <w:marBottom w:val="0"/>
              <w:divBdr>
                <w:top w:val="none" w:sz="0" w:space="0" w:color="auto"/>
                <w:left w:val="none" w:sz="0" w:space="0" w:color="auto"/>
                <w:bottom w:val="none" w:sz="0" w:space="0" w:color="auto"/>
                <w:right w:val="none" w:sz="0" w:space="0" w:color="auto"/>
              </w:divBdr>
            </w:div>
            <w:div w:id="1757440576">
              <w:marLeft w:val="0"/>
              <w:marRight w:val="0"/>
              <w:marTop w:val="0"/>
              <w:marBottom w:val="0"/>
              <w:divBdr>
                <w:top w:val="none" w:sz="0" w:space="0" w:color="auto"/>
                <w:left w:val="none" w:sz="0" w:space="0" w:color="auto"/>
                <w:bottom w:val="none" w:sz="0" w:space="0" w:color="auto"/>
                <w:right w:val="none" w:sz="0" w:space="0" w:color="auto"/>
              </w:divBdr>
            </w:div>
            <w:div w:id="1059010906">
              <w:marLeft w:val="0"/>
              <w:marRight w:val="0"/>
              <w:marTop w:val="0"/>
              <w:marBottom w:val="0"/>
              <w:divBdr>
                <w:top w:val="none" w:sz="0" w:space="0" w:color="auto"/>
                <w:left w:val="none" w:sz="0" w:space="0" w:color="auto"/>
                <w:bottom w:val="none" w:sz="0" w:space="0" w:color="auto"/>
                <w:right w:val="none" w:sz="0" w:space="0" w:color="auto"/>
              </w:divBdr>
            </w:div>
            <w:div w:id="1119763948">
              <w:marLeft w:val="0"/>
              <w:marRight w:val="0"/>
              <w:marTop w:val="0"/>
              <w:marBottom w:val="0"/>
              <w:divBdr>
                <w:top w:val="none" w:sz="0" w:space="0" w:color="auto"/>
                <w:left w:val="none" w:sz="0" w:space="0" w:color="auto"/>
                <w:bottom w:val="none" w:sz="0" w:space="0" w:color="auto"/>
                <w:right w:val="none" w:sz="0" w:space="0" w:color="auto"/>
              </w:divBdr>
            </w:div>
            <w:div w:id="315303601">
              <w:marLeft w:val="0"/>
              <w:marRight w:val="0"/>
              <w:marTop w:val="0"/>
              <w:marBottom w:val="0"/>
              <w:divBdr>
                <w:top w:val="none" w:sz="0" w:space="0" w:color="auto"/>
                <w:left w:val="none" w:sz="0" w:space="0" w:color="auto"/>
                <w:bottom w:val="none" w:sz="0" w:space="0" w:color="auto"/>
                <w:right w:val="none" w:sz="0" w:space="0" w:color="auto"/>
              </w:divBdr>
            </w:div>
            <w:div w:id="1625454649">
              <w:marLeft w:val="0"/>
              <w:marRight w:val="0"/>
              <w:marTop w:val="0"/>
              <w:marBottom w:val="0"/>
              <w:divBdr>
                <w:top w:val="none" w:sz="0" w:space="0" w:color="auto"/>
                <w:left w:val="none" w:sz="0" w:space="0" w:color="auto"/>
                <w:bottom w:val="none" w:sz="0" w:space="0" w:color="auto"/>
                <w:right w:val="none" w:sz="0" w:space="0" w:color="auto"/>
              </w:divBdr>
            </w:div>
            <w:div w:id="1471482544">
              <w:marLeft w:val="0"/>
              <w:marRight w:val="0"/>
              <w:marTop w:val="0"/>
              <w:marBottom w:val="0"/>
              <w:divBdr>
                <w:top w:val="none" w:sz="0" w:space="0" w:color="auto"/>
                <w:left w:val="none" w:sz="0" w:space="0" w:color="auto"/>
                <w:bottom w:val="none" w:sz="0" w:space="0" w:color="auto"/>
                <w:right w:val="none" w:sz="0" w:space="0" w:color="auto"/>
              </w:divBdr>
            </w:div>
            <w:div w:id="210701909">
              <w:marLeft w:val="0"/>
              <w:marRight w:val="0"/>
              <w:marTop w:val="0"/>
              <w:marBottom w:val="0"/>
              <w:divBdr>
                <w:top w:val="none" w:sz="0" w:space="0" w:color="auto"/>
                <w:left w:val="none" w:sz="0" w:space="0" w:color="auto"/>
                <w:bottom w:val="none" w:sz="0" w:space="0" w:color="auto"/>
                <w:right w:val="none" w:sz="0" w:space="0" w:color="auto"/>
              </w:divBdr>
            </w:div>
            <w:div w:id="1306665971">
              <w:marLeft w:val="0"/>
              <w:marRight w:val="0"/>
              <w:marTop w:val="0"/>
              <w:marBottom w:val="0"/>
              <w:divBdr>
                <w:top w:val="none" w:sz="0" w:space="0" w:color="auto"/>
                <w:left w:val="none" w:sz="0" w:space="0" w:color="auto"/>
                <w:bottom w:val="none" w:sz="0" w:space="0" w:color="auto"/>
                <w:right w:val="none" w:sz="0" w:space="0" w:color="auto"/>
              </w:divBdr>
            </w:div>
            <w:div w:id="1052658338">
              <w:marLeft w:val="0"/>
              <w:marRight w:val="0"/>
              <w:marTop w:val="0"/>
              <w:marBottom w:val="0"/>
              <w:divBdr>
                <w:top w:val="none" w:sz="0" w:space="0" w:color="auto"/>
                <w:left w:val="none" w:sz="0" w:space="0" w:color="auto"/>
                <w:bottom w:val="none" w:sz="0" w:space="0" w:color="auto"/>
                <w:right w:val="none" w:sz="0" w:space="0" w:color="auto"/>
              </w:divBdr>
            </w:div>
            <w:div w:id="1228031387">
              <w:marLeft w:val="0"/>
              <w:marRight w:val="0"/>
              <w:marTop w:val="0"/>
              <w:marBottom w:val="0"/>
              <w:divBdr>
                <w:top w:val="none" w:sz="0" w:space="0" w:color="auto"/>
                <w:left w:val="none" w:sz="0" w:space="0" w:color="auto"/>
                <w:bottom w:val="none" w:sz="0" w:space="0" w:color="auto"/>
                <w:right w:val="none" w:sz="0" w:space="0" w:color="auto"/>
              </w:divBdr>
            </w:div>
            <w:div w:id="1872958755">
              <w:marLeft w:val="0"/>
              <w:marRight w:val="0"/>
              <w:marTop w:val="0"/>
              <w:marBottom w:val="0"/>
              <w:divBdr>
                <w:top w:val="none" w:sz="0" w:space="0" w:color="auto"/>
                <w:left w:val="none" w:sz="0" w:space="0" w:color="auto"/>
                <w:bottom w:val="none" w:sz="0" w:space="0" w:color="auto"/>
                <w:right w:val="none" w:sz="0" w:space="0" w:color="auto"/>
              </w:divBdr>
            </w:div>
            <w:div w:id="1831366691">
              <w:marLeft w:val="0"/>
              <w:marRight w:val="0"/>
              <w:marTop w:val="0"/>
              <w:marBottom w:val="0"/>
              <w:divBdr>
                <w:top w:val="none" w:sz="0" w:space="0" w:color="auto"/>
                <w:left w:val="none" w:sz="0" w:space="0" w:color="auto"/>
                <w:bottom w:val="none" w:sz="0" w:space="0" w:color="auto"/>
                <w:right w:val="none" w:sz="0" w:space="0" w:color="auto"/>
              </w:divBdr>
            </w:div>
            <w:div w:id="621427879">
              <w:marLeft w:val="0"/>
              <w:marRight w:val="0"/>
              <w:marTop w:val="0"/>
              <w:marBottom w:val="0"/>
              <w:divBdr>
                <w:top w:val="none" w:sz="0" w:space="0" w:color="auto"/>
                <w:left w:val="none" w:sz="0" w:space="0" w:color="auto"/>
                <w:bottom w:val="none" w:sz="0" w:space="0" w:color="auto"/>
                <w:right w:val="none" w:sz="0" w:space="0" w:color="auto"/>
              </w:divBdr>
            </w:div>
            <w:div w:id="1686714363">
              <w:marLeft w:val="0"/>
              <w:marRight w:val="0"/>
              <w:marTop w:val="0"/>
              <w:marBottom w:val="0"/>
              <w:divBdr>
                <w:top w:val="none" w:sz="0" w:space="0" w:color="auto"/>
                <w:left w:val="none" w:sz="0" w:space="0" w:color="auto"/>
                <w:bottom w:val="none" w:sz="0" w:space="0" w:color="auto"/>
                <w:right w:val="none" w:sz="0" w:space="0" w:color="auto"/>
              </w:divBdr>
            </w:div>
            <w:div w:id="776680687">
              <w:marLeft w:val="0"/>
              <w:marRight w:val="0"/>
              <w:marTop w:val="0"/>
              <w:marBottom w:val="0"/>
              <w:divBdr>
                <w:top w:val="none" w:sz="0" w:space="0" w:color="auto"/>
                <w:left w:val="none" w:sz="0" w:space="0" w:color="auto"/>
                <w:bottom w:val="none" w:sz="0" w:space="0" w:color="auto"/>
                <w:right w:val="none" w:sz="0" w:space="0" w:color="auto"/>
              </w:divBdr>
            </w:div>
            <w:div w:id="1586917511">
              <w:marLeft w:val="0"/>
              <w:marRight w:val="0"/>
              <w:marTop w:val="0"/>
              <w:marBottom w:val="0"/>
              <w:divBdr>
                <w:top w:val="none" w:sz="0" w:space="0" w:color="auto"/>
                <w:left w:val="none" w:sz="0" w:space="0" w:color="auto"/>
                <w:bottom w:val="none" w:sz="0" w:space="0" w:color="auto"/>
                <w:right w:val="none" w:sz="0" w:space="0" w:color="auto"/>
              </w:divBdr>
            </w:div>
            <w:div w:id="105926114">
              <w:marLeft w:val="0"/>
              <w:marRight w:val="0"/>
              <w:marTop w:val="0"/>
              <w:marBottom w:val="0"/>
              <w:divBdr>
                <w:top w:val="none" w:sz="0" w:space="0" w:color="auto"/>
                <w:left w:val="none" w:sz="0" w:space="0" w:color="auto"/>
                <w:bottom w:val="none" w:sz="0" w:space="0" w:color="auto"/>
                <w:right w:val="none" w:sz="0" w:space="0" w:color="auto"/>
              </w:divBdr>
            </w:div>
            <w:div w:id="2064720204">
              <w:marLeft w:val="0"/>
              <w:marRight w:val="0"/>
              <w:marTop w:val="0"/>
              <w:marBottom w:val="0"/>
              <w:divBdr>
                <w:top w:val="none" w:sz="0" w:space="0" w:color="auto"/>
                <w:left w:val="none" w:sz="0" w:space="0" w:color="auto"/>
                <w:bottom w:val="none" w:sz="0" w:space="0" w:color="auto"/>
                <w:right w:val="none" w:sz="0" w:space="0" w:color="auto"/>
              </w:divBdr>
            </w:div>
            <w:div w:id="2003267760">
              <w:marLeft w:val="0"/>
              <w:marRight w:val="0"/>
              <w:marTop w:val="0"/>
              <w:marBottom w:val="0"/>
              <w:divBdr>
                <w:top w:val="none" w:sz="0" w:space="0" w:color="auto"/>
                <w:left w:val="none" w:sz="0" w:space="0" w:color="auto"/>
                <w:bottom w:val="none" w:sz="0" w:space="0" w:color="auto"/>
                <w:right w:val="none" w:sz="0" w:space="0" w:color="auto"/>
              </w:divBdr>
            </w:div>
            <w:div w:id="723333643">
              <w:marLeft w:val="0"/>
              <w:marRight w:val="0"/>
              <w:marTop w:val="0"/>
              <w:marBottom w:val="0"/>
              <w:divBdr>
                <w:top w:val="none" w:sz="0" w:space="0" w:color="auto"/>
                <w:left w:val="none" w:sz="0" w:space="0" w:color="auto"/>
                <w:bottom w:val="none" w:sz="0" w:space="0" w:color="auto"/>
                <w:right w:val="none" w:sz="0" w:space="0" w:color="auto"/>
              </w:divBdr>
            </w:div>
            <w:div w:id="1613198906">
              <w:marLeft w:val="0"/>
              <w:marRight w:val="0"/>
              <w:marTop w:val="0"/>
              <w:marBottom w:val="0"/>
              <w:divBdr>
                <w:top w:val="none" w:sz="0" w:space="0" w:color="auto"/>
                <w:left w:val="none" w:sz="0" w:space="0" w:color="auto"/>
                <w:bottom w:val="none" w:sz="0" w:space="0" w:color="auto"/>
                <w:right w:val="none" w:sz="0" w:space="0" w:color="auto"/>
              </w:divBdr>
            </w:div>
            <w:div w:id="1165974266">
              <w:marLeft w:val="0"/>
              <w:marRight w:val="0"/>
              <w:marTop w:val="0"/>
              <w:marBottom w:val="0"/>
              <w:divBdr>
                <w:top w:val="none" w:sz="0" w:space="0" w:color="auto"/>
                <w:left w:val="none" w:sz="0" w:space="0" w:color="auto"/>
                <w:bottom w:val="none" w:sz="0" w:space="0" w:color="auto"/>
                <w:right w:val="none" w:sz="0" w:space="0" w:color="auto"/>
              </w:divBdr>
            </w:div>
            <w:div w:id="956908754">
              <w:marLeft w:val="0"/>
              <w:marRight w:val="0"/>
              <w:marTop w:val="0"/>
              <w:marBottom w:val="0"/>
              <w:divBdr>
                <w:top w:val="none" w:sz="0" w:space="0" w:color="auto"/>
                <w:left w:val="none" w:sz="0" w:space="0" w:color="auto"/>
                <w:bottom w:val="none" w:sz="0" w:space="0" w:color="auto"/>
                <w:right w:val="none" w:sz="0" w:space="0" w:color="auto"/>
              </w:divBdr>
            </w:div>
            <w:div w:id="979112175">
              <w:marLeft w:val="0"/>
              <w:marRight w:val="0"/>
              <w:marTop w:val="0"/>
              <w:marBottom w:val="0"/>
              <w:divBdr>
                <w:top w:val="none" w:sz="0" w:space="0" w:color="auto"/>
                <w:left w:val="none" w:sz="0" w:space="0" w:color="auto"/>
                <w:bottom w:val="none" w:sz="0" w:space="0" w:color="auto"/>
                <w:right w:val="none" w:sz="0" w:space="0" w:color="auto"/>
              </w:divBdr>
            </w:div>
            <w:div w:id="1023672516">
              <w:marLeft w:val="0"/>
              <w:marRight w:val="0"/>
              <w:marTop w:val="0"/>
              <w:marBottom w:val="0"/>
              <w:divBdr>
                <w:top w:val="none" w:sz="0" w:space="0" w:color="auto"/>
                <w:left w:val="none" w:sz="0" w:space="0" w:color="auto"/>
                <w:bottom w:val="none" w:sz="0" w:space="0" w:color="auto"/>
                <w:right w:val="none" w:sz="0" w:space="0" w:color="auto"/>
              </w:divBdr>
            </w:div>
            <w:div w:id="1993632864">
              <w:marLeft w:val="0"/>
              <w:marRight w:val="0"/>
              <w:marTop w:val="0"/>
              <w:marBottom w:val="0"/>
              <w:divBdr>
                <w:top w:val="none" w:sz="0" w:space="0" w:color="auto"/>
                <w:left w:val="none" w:sz="0" w:space="0" w:color="auto"/>
                <w:bottom w:val="none" w:sz="0" w:space="0" w:color="auto"/>
                <w:right w:val="none" w:sz="0" w:space="0" w:color="auto"/>
              </w:divBdr>
            </w:div>
            <w:div w:id="876742895">
              <w:marLeft w:val="0"/>
              <w:marRight w:val="0"/>
              <w:marTop w:val="0"/>
              <w:marBottom w:val="0"/>
              <w:divBdr>
                <w:top w:val="none" w:sz="0" w:space="0" w:color="auto"/>
                <w:left w:val="none" w:sz="0" w:space="0" w:color="auto"/>
                <w:bottom w:val="none" w:sz="0" w:space="0" w:color="auto"/>
                <w:right w:val="none" w:sz="0" w:space="0" w:color="auto"/>
              </w:divBdr>
            </w:div>
            <w:div w:id="1134908333">
              <w:marLeft w:val="0"/>
              <w:marRight w:val="0"/>
              <w:marTop w:val="0"/>
              <w:marBottom w:val="0"/>
              <w:divBdr>
                <w:top w:val="none" w:sz="0" w:space="0" w:color="auto"/>
                <w:left w:val="none" w:sz="0" w:space="0" w:color="auto"/>
                <w:bottom w:val="none" w:sz="0" w:space="0" w:color="auto"/>
                <w:right w:val="none" w:sz="0" w:space="0" w:color="auto"/>
              </w:divBdr>
            </w:div>
            <w:div w:id="602080611">
              <w:marLeft w:val="0"/>
              <w:marRight w:val="0"/>
              <w:marTop w:val="0"/>
              <w:marBottom w:val="0"/>
              <w:divBdr>
                <w:top w:val="none" w:sz="0" w:space="0" w:color="auto"/>
                <w:left w:val="none" w:sz="0" w:space="0" w:color="auto"/>
                <w:bottom w:val="none" w:sz="0" w:space="0" w:color="auto"/>
                <w:right w:val="none" w:sz="0" w:space="0" w:color="auto"/>
              </w:divBdr>
            </w:div>
            <w:div w:id="599070847">
              <w:marLeft w:val="0"/>
              <w:marRight w:val="0"/>
              <w:marTop w:val="0"/>
              <w:marBottom w:val="0"/>
              <w:divBdr>
                <w:top w:val="none" w:sz="0" w:space="0" w:color="auto"/>
                <w:left w:val="none" w:sz="0" w:space="0" w:color="auto"/>
                <w:bottom w:val="none" w:sz="0" w:space="0" w:color="auto"/>
                <w:right w:val="none" w:sz="0" w:space="0" w:color="auto"/>
              </w:divBdr>
            </w:div>
            <w:div w:id="1365595079">
              <w:marLeft w:val="0"/>
              <w:marRight w:val="0"/>
              <w:marTop w:val="0"/>
              <w:marBottom w:val="0"/>
              <w:divBdr>
                <w:top w:val="none" w:sz="0" w:space="0" w:color="auto"/>
                <w:left w:val="none" w:sz="0" w:space="0" w:color="auto"/>
                <w:bottom w:val="none" w:sz="0" w:space="0" w:color="auto"/>
                <w:right w:val="none" w:sz="0" w:space="0" w:color="auto"/>
              </w:divBdr>
            </w:div>
            <w:div w:id="638537289">
              <w:marLeft w:val="0"/>
              <w:marRight w:val="0"/>
              <w:marTop w:val="0"/>
              <w:marBottom w:val="0"/>
              <w:divBdr>
                <w:top w:val="none" w:sz="0" w:space="0" w:color="auto"/>
                <w:left w:val="none" w:sz="0" w:space="0" w:color="auto"/>
                <w:bottom w:val="none" w:sz="0" w:space="0" w:color="auto"/>
                <w:right w:val="none" w:sz="0" w:space="0" w:color="auto"/>
              </w:divBdr>
            </w:div>
            <w:div w:id="1572033343">
              <w:marLeft w:val="0"/>
              <w:marRight w:val="0"/>
              <w:marTop w:val="0"/>
              <w:marBottom w:val="0"/>
              <w:divBdr>
                <w:top w:val="none" w:sz="0" w:space="0" w:color="auto"/>
                <w:left w:val="none" w:sz="0" w:space="0" w:color="auto"/>
                <w:bottom w:val="none" w:sz="0" w:space="0" w:color="auto"/>
                <w:right w:val="none" w:sz="0" w:space="0" w:color="auto"/>
              </w:divBdr>
            </w:div>
            <w:div w:id="810752761">
              <w:marLeft w:val="0"/>
              <w:marRight w:val="0"/>
              <w:marTop w:val="0"/>
              <w:marBottom w:val="0"/>
              <w:divBdr>
                <w:top w:val="none" w:sz="0" w:space="0" w:color="auto"/>
                <w:left w:val="none" w:sz="0" w:space="0" w:color="auto"/>
                <w:bottom w:val="none" w:sz="0" w:space="0" w:color="auto"/>
                <w:right w:val="none" w:sz="0" w:space="0" w:color="auto"/>
              </w:divBdr>
            </w:div>
            <w:div w:id="1407461222">
              <w:marLeft w:val="0"/>
              <w:marRight w:val="0"/>
              <w:marTop w:val="0"/>
              <w:marBottom w:val="0"/>
              <w:divBdr>
                <w:top w:val="none" w:sz="0" w:space="0" w:color="auto"/>
                <w:left w:val="none" w:sz="0" w:space="0" w:color="auto"/>
                <w:bottom w:val="none" w:sz="0" w:space="0" w:color="auto"/>
                <w:right w:val="none" w:sz="0" w:space="0" w:color="auto"/>
              </w:divBdr>
            </w:div>
            <w:div w:id="256981458">
              <w:marLeft w:val="0"/>
              <w:marRight w:val="0"/>
              <w:marTop w:val="0"/>
              <w:marBottom w:val="0"/>
              <w:divBdr>
                <w:top w:val="none" w:sz="0" w:space="0" w:color="auto"/>
                <w:left w:val="none" w:sz="0" w:space="0" w:color="auto"/>
                <w:bottom w:val="none" w:sz="0" w:space="0" w:color="auto"/>
                <w:right w:val="none" w:sz="0" w:space="0" w:color="auto"/>
              </w:divBdr>
            </w:div>
            <w:div w:id="1476609702">
              <w:marLeft w:val="0"/>
              <w:marRight w:val="0"/>
              <w:marTop w:val="0"/>
              <w:marBottom w:val="0"/>
              <w:divBdr>
                <w:top w:val="none" w:sz="0" w:space="0" w:color="auto"/>
                <w:left w:val="none" w:sz="0" w:space="0" w:color="auto"/>
                <w:bottom w:val="none" w:sz="0" w:space="0" w:color="auto"/>
                <w:right w:val="none" w:sz="0" w:space="0" w:color="auto"/>
              </w:divBdr>
            </w:div>
            <w:div w:id="1859155795">
              <w:marLeft w:val="0"/>
              <w:marRight w:val="0"/>
              <w:marTop w:val="0"/>
              <w:marBottom w:val="0"/>
              <w:divBdr>
                <w:top w:val="none" w:sz="0" w:space="0" w:color="auto"/>
                <w:left w:val="none" w:sz="0" w:space="0" w:color="auto"/>
                <w:bottom w:val="none" w:sz="0" w:space="0" w:color="auto"/>
                <w:right w:val="none" w:sz="0" w:space="0" w:color="auto"/>
              </w:divBdr>
            </w:div>
            <w:div w:id="1583828921">
              <w:marLeft w:val="0"/>
              <w:marRight w:val="0"/>
              <w:marTop w:val="0"/>
              <w:marBottom w:val="0"/>
              <w:divBdr>
                <w:top w:val="none" w:sz="0" w:space="0" w:color="auto"/>
                <w:left w:val="none" w:sz="0" w:space="0" w:color="auto"/>
                <w:bottom w:val="none" w:sz="0" w:space="0" w:color="auto"/>
                <w:right w:val="none" w:sz="0" w:space="0" w:color="auto"/>
              </w:divBdr>
            </w:div>
            <w:div w:id="228615844">
              <w:marLeft w:val="0"/>
              <w:marRight w:val="0"/>
              <w:marTop w:val="0"/>
              <w:marBottom w:val="0"/>
              <w:divBdr>
                <w:top w:val="none" w:sz="0" w:space="0" w:color="auto"/>
                <w:left w:val="none" w:sz="0" w:space="0" w:color="auto"/>
                <w:bottom w:val="none" w:sz="0" w:space="0" w:color="auto"/>
                <w:right w:val="none" w:sz="0" w:space="0" w:color="auto"/>
              </w:divBdr>
            </w:div>
            <w:div w:id="1509325039">
              <w:marLeft w:val="0"/>
              <w:marRight w:val="0"/>
              <w:marTop w:val="0"/>
              <w:marBottom w:val="0"/>
              <w:divBdr>
                <w:top w:val="none" w:sz="0" w:space="0" w:color="auto"/>
                <w:left w:val="none" w:sz="0" w:space="0" w:color="auto"/>
                <w:bottom w:val="none" w:sz="0" w:space="0" w:color="auto"/>
                <w:right w:val="none" w:sz="0" w:space="0" w:color="auto"/>
              </w:divBdr>
            </w:div>
            <w:div w:id="406847907">
              <w:marLeft w:val="0"/>
              <w:marRight w:val="0"/>
              <w:marTop w:val="0"/>
              <w:marBottom w:val="0"/>
              <w:divBdr>
                <w:top w:val="none" w:sz="0" w:space="0" w:color="auto"/>
                <w:left w:val="none" w:sz="0" w:space="0" w:color="auto"/>
                <w:bottom w:val="none" w:sz="0" w:space="0" w:color="auto"/>
                <w:right w:val="none" w:sz="0" w:space="0" w:color="auto"/>
              </w:divBdr>
            </w:div>
            <w:div w:id="1632244534">
              <w:marLeft w:val="0"/>
              <w:marRight w:val="0"/>
              <w:marTop w:val="0"/>
              <w:marBottom w:val="0"/>
              <w:divBdr>
                <w:top w:val="none" w:sz="0" w:space="0" w:color="auto"/>
                <w:left w:val="none" w:sz="0" w:space="0" w:color="auto"/>
                <w:bottom w:val="none" w:sz="0" w:space="0" w:color="auto"/>
                <w:right w:val="none" w:sz="0" w:space="0" w:color="auto"/>
              </w:divBdr>
            </w:div>
            <w:div w:id="378476896">
              <w:marLeft w:val="0"/>
              <w:marRight w:val="0"/>
              <w:marTop w:val="0"/>
              <w:marBottom w:val="0"/>
              <w:divBdr>
                <w:top w:val="none" w:sz="0" w:space="0" w:color="auto"/>
                <w:left w:val="none" w:sz="0" w:space="0" w:color="auto"/>
                <w:bottom w:val="none" w:sz="0" w:space="0" w:color="auto"/>
                <w:right w:val="none" w:sz="0" w:space="0" w:color="auto"/>
              </w:divBdr>
            </w:div>
            <w:div w:id="432358135">
              <w:marLeft w:val="0"/>
              <w:marRight w:val="0"/>
              <w:marTop w:val="0"/>
              <w:marBottom w:val="0"/>
              <w:divBdr>
                <w:top w:val="none" w:sz="0" w:space="0" w:color="auto"/>
                <w:left w:val="none" w:sz="0" w:space="0" w:color="auto"/>
                <w:bottom w:val="none" w:sz="0" w:space="0" w:color="auto"/>
                <w:right w:val="none" w:sz="0" w:space="0" w:color="auto"/>
              </w:divBdr>
            </w:div>
            <w:div w:id="620696625">
              <w:marLeft w:val="0"/>
              <w:marRight w:val="0"/>
              <w:marTop w:val="0"/>
              <w:marBottom w:val="0"/>
              <w:divBdr>
                <w:top w:val="none" w:sz="0" w:space="0" w:color="auto"/>
                <w:left w:val="none" w:sz="0" w:space="0" w:color="auto"/>
                <w:bottom w:val="none" w:sz="0" w:space="0" w:color="auto"/>
                <w:right w:val="none" w:sz="0" w:space="0" w:color="auto"/>
              </w:divBdr>
            </w:div>
            <w:div w:id="491214780">
              <w:marLeft w:val="0"/>
              <w:marRight w:val="0"/>
              <w:marTop w:val="0"/>
              <w:marBottom w:val="0"/>
              <w:divBdr>
                <w:top w:val="none" w:sz="0" w:space="0" w:color="auto"/>
                <w:left w:val="none" w:sz="0" w:space="0" w:color="auto"/>
                <w:bottom w:val="none" w:sz="0" w:space="0" w:color="auto"/>
                <w:right w:val="none" w:sz="0" w:space="0" w:color="auto"/>
              </w:divBdr>
            </w:div>
            <w:div w:id="1482190026">
              <w:marLeft w:val="0"/>
              <w:marRight w:val="0"/>
              <w:marTop w:val="0"/>
              <w:marBottom w:val="0"/>
              <w:divBdr>
                <w:top w:val="none" w:sz="0" w:space="0" w:color="auto"/>
                <w:left w:val="none" w:sz="0" w:space="0" w:color="auto"/>
                <w:bottom w:val="none" w:sz="0" w:space="0" w:color="auto"/>
                <w:right w:val="none" w:sz="0" w:space="0" w:color="auto"/>
              </w:divBdr>
            </w:div>
            <w:div w:id="803695213">
              <w:marLeft w:val="0"/>
              <w:marRight w:val="0"/>
              <w:marTop w:val="0"/>
              <w:marBottom w:val="0"/>
              <w:divBdr>
                <w:top w:val="none" w:sz="0" w:space="0" w:color="auto"/>
                <w:left w:val="none" w:sz="0" w:space="0" w:color="auto"/>
                <w:bottom w:val="none" w:sz="0" w:space="0" w:color="auto"/>
                <w:right w:val="none" w:sz="0" w:space="0" w:color="auto"/>
              </w:divBdr>
            </w:div>
            <w:div w:id="2008514038">
              <w:marLeft w:val="0"/>
              <w:marRight w:val="0"/>
              <w:marTop w:val="0"/>
              <w:marBottom w:val="0"/>
              <w:divBdr>
                <w:top w:val="none" w:sz="0" w:space="0" w:color="auto"/>
                <w:left w:val="none" w:sz="0" w:space="0" w:color="auto"/>
                <w:bottom w:val="none" w:sz="0" w:space="0" w:color="auto"/>
                <w:right w:val="none" w:sz="0" w:space="0" w:color="auto"/>
              </w:divBdr>
            </w:div>
            <w:div w:id="2083601621">
              <w:marLeft w:val="0"/>
              <w:marRight w:val="0"/>
              <w:marTop w:val="0"/>
              <w:marBottom w:val="0"/>
              <w:divBdr>
                <w:top w:val="none" w:sz="0" w:space="0" w:color="auto"/>
                <w:left w:val="none" w:sz="0" w:space="0" w:color="auto"/>
                <w:bottom w:val="none" w:sz="0" w:space="0" w:color="auto"/>
                <w:right w:val="none" w:sz="0" w:space="0" w:color="auto"/>
              </w:divBdr>
            </w:div>
            <w:div w:id="1288122290">
              <w:marLeft w:val="0"/>
              <w:marRight w:val="0"/>
              <w:marTop w:val="0"/>
              <w:marBottom w:val="0"/>
              <w:divBdr>
                <w:top w:val="none" w:sz="0" w:space="0" w:color="auto"/>
                <w:left w:val="none" w:sz="0" w:space="0" w:color="auto"/>
                <w:bottom w:val="none" w:sz="0" w:space="0" w:color="auto"/>
                <w:right w:val="none" w:sz="0" w:space="0" w:color="auto"/>
              </w:divBdr>
            </w:div>
            <w:div w:id="1137458089">
              <w:marLeft w:val="0"/>
              <w:marRight w:val="0"/>
              <w:marTop w:val="0"/>
              <w:marBottom w:val="0"/>
              <w:divBdr>
                <w:top w:val="none" w:sz="0" w:space="0" w:color="auto"/>
                <w:left w:val="none" w:sz="0" w:space="0" w:color="auto"/>
                <w:bottom w:val="none" w:sz="0" w:space="0" w:color="auto"/>
                <w:right w:val="none" w:sz="0" w:space="0" w:color="auto"/>
              </w:divBdr>
            </w:div>
            <w:div w:id="1748114729">
              <w:marLeft w:val="0"/>
              <w:marRight w:val="0"/>
              <w:marTop w:val="0"/>
              <w:marBottom w:val="0"/>
              <w:divBdr>
                <w:top w:val="none" w:sz="0" w:space="0" w:color="auto"/>
                <w:left w:val="none" w:sz="0" w:space="0" w:color="auto"/>
                <w:bottom w:val="none" w:sz="0" w:space="0" w:color="auto"/>
                <w:right w:val="none" w:sz="0" w:space="0" w:color="auto"/>
              </w:divBdr>
            </w:div>
            <w:div w:id="887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752">
      <w:bodyDiv w:val="1"/>
      <w:marLeft w:val="0"/>
      <w:marRight w:val="0"/>
      <w:marTop w:val="0"/>
      <w:marBottom w:val="0"/>
      <w:divBdr>
        <w:top w:val="none" w:sz="0" w:space="0" w:color="auto"/>
        <w:left w:val="none" w:sz="0" w:space="0" w:color="auto"/>
        <w:bottom w:val="none" w:sz="0" w:space="0" w:color="auto"/>
        <w:right w:val="none" w:sz="0" w:space="0" w:color="auto"/>
      </w:divBdr>
      <w:divsChild>
        <w:div w:id="682517016">
          <w:marLeft w:val="0"/>
          <w:marRight w:val="0"/>
          <w:marTop w:val="0"/>
          <w:marBottom w:val="0"/>
          <w:divBdr>
            <w:top w:val="none" w:sz="0" w:space="0" w:color="auto"/>
            <w:left w:val="none" w:sz="0" w:space="0" w:color="auto"/>
            <w:bottom w:val="none" w:sz="0" w:space="0" w:color="auto"/>
            <w:right w:val="none" w:sz="0" w:space="0" w:color="auto"/>
          </w:divBdr>
          <w:divsChild>
            <w:div w:id="1388071582">
              <w:marLeft w:val="0"/>
              <w:marRight w:val="0"/>
              <w:marTop w:val="0"/>
              <w:marBottom w:val="0"/>
              <w:divBdr>
                <w:top w:val="none" w:sz="0" w:space="0" w:color="auto"/>
                <w:left w:val="none" w:sz="0" w:space="0" w:color="auto"/>
                <w:bottom w:val="none" w:sz="0" w:space="0" w:color="auto"/>
                <w:right w:val="none" w:sz="0" w:space="0" w:color="auto"/>
              </w:divBdr>
            </w:div>
            <w:div w:id="707992507">
              <w:marLeft w:val="0"/>
              <w:marRight w:val="0"/>
              <w:marTop w:val="0"/>
              <w:marBottom w:val="0"/>
              <w:divBdr>
                <w:top w:val="none" w:sz="0" w:space="0" w:color="auto"/>
                <w:left w:val="none" w:sz="0" w:space="0" w:color="auto"/>
                <w:bottom w:val="none" w:sz="0" w:space="0" w:color="auto"/>
                <w:right w:val="none" w:sz="0" w:space="0" w:color="auto"/>
              </w:divBdr>
            </w:div>
            <w:div w:id="1814365169">
              <w:marLeft w:val="0"/>
              <w:marRight w:val="0"/>
              <w:marTop w:val="0"/>
              <w:marBottom w:val="0"/>
              <w:divBdr>
                <w:top w:val="none" w:sz="0" w:space="0" w:color="auto"/>
                <w:left w:val="none" w:sz="0" w:space="0" w:color="auto"/>
                <w:bottom w:val="none" w:sz="0" w:space="0" w:color="auto"/>
                <w:right w:val="none" w:sz="0" w:space="0" w:color="auto"/>
              </w:divBdr>
            </w:div>
            <w:div w:id="1021010965">
              <w:marLeft w:val="0"/>
              <w:marRight w:val="0"/>
              <w:marTop w:val="0"/>
              <w:marBottom w:val="0"/>
              <w:divBdr>
                <w:top w:val="none" w:sz="0" w:space="0" w:color="auto"/>
                <w:left w:val="none" w:sz="0" w:space="0" w:color="auto"/>
                <w:bottom w:val="none" w:sz="0" w:space="0" w:color="auto"/>
                <w:right w:val="none" w:sz="0" w:space="0" w:color="auto"/>
              </w:divBdr>
            </w:div>
            <w:div w:id="481120684">
              <w:marLeft w:val="0"/>
              <w:marRight w:val="0"/>
              <w:marTop w:val="0"/>
              <w:marBottom w:val="0"/>
              <w:divBdr>
                <w:top w:val="none" w:sz="0" w:space="0" w:color="auto"/>
                <w:left w:val="none" w:sz="0" w:space="0" w:color="auto"/>
                <w:bottom w:val="none" w:sz="0" w:space="0" w:color="auto"/>
                <w:right w:val="none" w:sz="0" w:space="0" w:color="auto"/>
              </w:divBdr>
            </w:div>
            <w:div w:id="1581985270">
              <w:marLeft w:val="0"/>
              <w:marRight w:val="0"/>
              <w:marTop w:val="0"/>
              <w:marBottom w:val="0"/>
              <w:divBdr>
                <w:top w:val="none" w:sz="0" w:space="0" w:color="auto"/>
                <w:left w:val="none" w:sz="0" w:space="0" w:color="auto"/>
                <w:bottom w:val="none" w:sz="0" w:space="0" w:color="auto"/>
                <w:right w:val="none" w:sz="0" w:space="0" w:color="auto"/>
              </w:divBdr>
            </w:div>
            <w:div w:id="1239363776">
              <w:marLeft w:val="0"/>
              <w:marRight w:val="0"/>
              <w:marTop w:val="0"/>
              <w:marBottom w:val="0"/>
              <w:divBdr>
                <w:top w:val="none" w:sz="0" w:space="0" w:color="auto"/>
                <w:left w:val="none" w:sz="0" w:space="0" w:color="auto"/>
                <w:bottom w:val="none" w:sz="0" w:space="0" w:color="auto"/>
                <w:right w:val="none" w:sz="0" w:space="0" w:color="auto"/>
              </w:divBdr>
            </w:div>
            <w:div w:id="1542356506">
              <w:marLeft w:val="0"/>
              <w:marRight w:val="0"/>
              <w:marTop w:val="0"/>
              <w:marBottom w:val="0"/>
              <w:divBdr>
                <w:top w:val="none" w:sz="0" w:space="0" w:color="auto"/>
                <w:left w:val="none" w:sz="0" w:space="0" w:color="auto"/>
                <w:bottom w:val="none" w:sz="0" w:space="0" w:color="auto"/>
                <w:right w:val="none" w:sz="0" w:space="0" w:color="auto"/>
              </w:divBdr>
            </w:div>
            <w:div w:id="1749618395">
              <w:marLeft w:val="0"/>
              <w:marRight w:val="0"/>
              <w:marTop w:val="0"/>
              <w:marBottom w:val="0"/>
              <w:divBdr>
                <w:top w:val="none" w:sz="0" w:space="0" w:color="auto"/>
                <w:left w:val="none" w:sz="0" w:space="0" w:color="auto"/>
                <w:bottom w:val="none" w:sz="0" w:space="0" w:color="auto"/>
                <w:right w:val="none" w:sz="0" w:space="0" w:color="auto"/>
              </w:divBdr>
            </w:div>
            <w:div w:id="1764180362">
              <w:marLeft w:val="0"/>
              <w:marRight w:val="0"/>
              <w:marTop w:val="0"/>
              <w:marBottom w:val="0"/>
              <w:divBdr>
                <w:top w:val="none" w:sz="0" w:space="0" w:color="auto"/>
                <w:left w:val="none" w:sz="0" w:space="0" w:color="auto"/>
                <w:bottom w:val="none" w:sz="0" w:space="0" w:color="auto"/>
                <w:right w:val="none" w:sz="0" w:space="0" w:color="auto"/>
              </w:divBdr>
            </w:div>
            <w:div w:id="1997612622">
              <w:marLeft w:val="0"/>
              <w:marRight w:val="0"/>
              <w:marTop w:val="0"/>
              <w:marBottom w:val="0"/>
              <w:divBdr>
                <w:top w:val="none" w:sz="0" w:space="0" w:color="auto"/>
                <w:left w:val="none" w:sz="0" w:space="0" w:color="auto"/>
                <w:bottom w:val="none" w:sz="0" w:space="0" w:color="auto"/>
                <w:right w:val="none" w:sz="0" w:space="0" w:color="auto"/>
              </w:divBdr>
            </w:div>
            <w:div w:id="376509824">
              <w:marLeft w:val="0"/>
              <w:marRight w:val="0"/>
              <w:marTop w:val="0"/>
              <w:marBottom w:val="0"/>
              <w:divBdr>
                <w:top w:val="none" w:sz="0" w:space="0" w:color="auto"/>
                <w:left w:val="none" w:sz="0" w:space="0" w:color="auto"/>
                <w:bottom w:val="none" w:sz="0" w:space="0" w:color="auto"/>
                <w:right w:val="none" w:sz="0" w:space="0" w:color="auto"/>
              </w:divBdr>
            </w:div>
            <w:div w:id="1890877385">
              <w:marLeft w:val="0"/>
              <w:marRight w:val="0"/>
              <w:marTop w:val="0"/>
              <w:marBottom w:val="0"/>
              <w:divBdr>
                <w:top w:val="none" w:sz="0" w:space="0" w:color="auto"/>
                <w:left w:val="none" w:sz="0" w:space="0" w:color="auto"/>
                <w:bottom w:val="none" w:sz="0" w:space="0" w:color="auto"/>
                <w:right w:val="none" w:sz="0" w:space="0" w:color="auto"/>
              </w:divBdr>
            </w:div>
            <w:div w:id="1561598376">
              <w:marLeft w:val="0"/>
              <w:marRight w:val="0"/>
              <w:marTop w:val="0"/>
              <w:marBottom w:val="0"/>
              <w:divBdr>
                <w:top w:val="none" w:sz="0" w:space="0" w:color="auto"/>
                <w:left w:val="none" w:sz="0" w:space="0" w:color="auto"/>
                <w:bottom w:val="none" w:sz="0" w:space="0" w:color="auto"/>
                <w:right w:val="none" w:sz="0" w:space="0" w:color="auto"/>
              </w:divBdr>
            </w:div>
            <w:div w:id="1539971491">
              <w:marLeft w:val="0"/>
              <w:marRight w:val="0"/>
              <w:marTop w:val="0"/>
              <w:marBottom w:val="0"/>
              <w:divBdr>
                <w:top w:val="none" w:sz="0" w:space="0" w:color="auto"/>
                <w:left w:val="none" w:sz="0" w:space="0" w:color="auto"/>
                <w:bottom w:val="none" w:sz="0" w:space="0" w:color="auto"/>
                <w:right w:val="none" w:sz="0" w:space="0" w:color="auto"/>
              </w:divBdr>
            </w:div>
            <w:div w:id="100729556">
              <w:marLeft w:val="0"/>
              <w:marRight w:val="0"/>
              <w:marTop w:val="0"/>
              <w:marBottom w:val="0"/>
              <w:divBdr>
                <w:top w:val="none" w:sz="0" w:space="0" w:color="auto"/>
                <w:left w:val="none" w:sz="0" w:space="0" w:color="auto"/>
                <w:bottom w:val="none" w:sz="0" w:space="0" w:color="auto"/>
                <w:right w:val="none" w:sz="0" w:space="0" w:color="auto"/>
              </w:divBdr>
            </w:div>
            <w:div w:id="2048405540">
              <w:marLeft w:val="0"/>
              <w:marRight w:val="0"/>
              <w:marTop w:val="0"/>
              <w:marBottom w:val="0"/>
              <w:divBdr>
                <w:top w:val="none" w:sz="0" w:space="0" w:color="auto"/>
                <w:left w:val="none" w:sz="0" w:space="0" w:color="auto"/>
                <w:bottom w:val="none" w:sz="0" w:space="0" w:color="auto"/>
                <w:right w:val="none" w:sz="0" w:space="0" w:color="auto"/>
              </w:divBdr>
            </w:div>
            <w:div w:id="1786728142">
              <w:marLeft w:val="0"/>
              <w:marRight w:val="0"/>
              <w:marTop w:val="0"/>
              <w:marBottom w:val="0"/>
              <w:divBdr>
                <w:top w:val="none" w:sz="0" w:space="0" w:color="auto"/>
                <w:left w:val="none" w:sz="0" w:space="0" w:color="auto"/>
                <w:bottom w:val="none" w:sz="0" w:space="0" w:color="auto"/>
                <w:right w:val="none" w:sz="0" w:space="0" w:color="auto"/>
              </w:divBdr>
            </w:div>
            <w:div w:id="1260289363">
              <w:marLeft w:val="0"/>
              <w:marRight w:val="0"/>
              <w:marTop w:val="0"/>
              <w:marBottom w:val="0"/>
              <w:divBdr>
                <w:top w:val="none" w:sz="0" w:space="0" w:color="auto"/>
                <w:left w:val="none" w:sz="0" w:space="0" w:color="auto"/>
                <w:bottom w:val="none" w:sz="0" w:space="0" w:color="auto"/>
                <w:right w:val="none" w:sz="0" w:space="0" w:color="auto"/>
              </w:divBdr>
            </w:div>
            <w:div w:id="70196241">
              <w:marLeft w:val="0"/>
              <w:marRight w:val="0"/>
              <w:marTop w:val="0"/>
              <w:marBottom w:val="0"/>
              <w:divBdr>
                <w:top w:val="none" w:sz="0" w:space="0" w:color="auto"/>
                <w:left w:val="none" w:sz="0" w:space="0" w:color="auto"/>
                <w:bottom w:val="none" w:sz="0" w:space="0" w:color="auto"/>
                <w:right w:val="none" w:sz="0" w:space="0" w:color="auto"/>
              </w:divBdr>
            </w:div>
            <w:div w:id="900100366">
              <w:marLeft w:val="0"/>
              <w:marRight w:val="0"/>
              <w:marTop w:val="0"/>
              <w:marBottom w:val="0"/>
              <w:divBdr>
                <w:top w:val="none" w:sz="0" w:space="0" w:color="auto"/>
                <w:left w:val="none" w:sz="0" w:space="0" w:color="auto"/>
                <w:bottom w:val="none" w:sz="0" w:space="0" w:color="auto"/>
                <w:right w:val="none" w:sz="0" w:space="0" w:color="auto"/>
              </w:divBdr>
            </w:div>
            <w:div w:id="1320160864">
              <w:marLeft w:val="0"/>
              <w:marRight w:val="0"/>
              <w:marTop w:val="0"/>
              <w:marBottom w:val="0"/>
              <w:divBdr>
                <w:top w:val="none" w:sz="0" w:space="0" w:color="auto"/>
                <w:left w:val="none" w:sz="0" w:space="0" w:color="auto"/>
                <w:bottom w:val="none" w:sz="0" w:space="0" w:color="auto"/>
                <w:right w:val="none" w:sz="0" w:space="0" w:color="auto"/>
              </w:divBdr>
            </w:div>
            <w:div w:id="333186913">
              <w:marLeft w:val="0"/>
              <w:marRight w:val="0"/>
              <w:marTop w:val="0"/>
              <w:marBottom w:val="0"/>
              <w:divBdr>
                <w:top w:val="none" w:sz="0" w:space="0" w:color="auto"/>
                <w:left w:val="none" w:sz="0" w:space="0" w:color="auto"/>
                <w:bottom w:val="none" w:sz="0" w:space="0" w:color="auto"/>
                <w:right w:val="none" w:sz="0" w:space="0" w:color="auto"/>
              </w:divBdr>
            </w:div>
            <w:div w:id="617417904">
              <w:marLeft w:val="0"/>
              <w:marRight w:val="0"/>
              <w:marTop w:val="0"/>
              <w:marBottom w:val="0"/>
              <w:divBdr>
                <w:top w:val="none" w:sz="0" w:space="0" w:color="auto"/>
                <w:left w:val="none" w:sz="0" w:space="0" w:color="auto"/>
                <w:bottom w:val="none" w:sz="0" w:space="0" w:color="auto"/>
                <w:right w:val="none" w:sz="0" w:space="0" w:color="auto"/>
              </w:divBdr>
            </w:div>
            <w:div w:id="1049646509">
              <w:marLeft w:val="0"/>
              <w:marRight w:val="0"/>
              <w:marTop w:val="0"/>
              <w:marBottom w:val="0"/>
              <w:divBdr>
                <w:top w:val="none" w:sz="0" w:space="0" w:color="auto"/>
                <w:left w:val="none" w:sz="0" w:space="0" w:color="auto"/>
                <w:bottom w:val="none" w:sz="0" w:space="0" w:color="auto"/>
                <w:right w:val="none" w:sz="0" w:space="0" w:color="auto"/>
              </w:divBdr>
            </w:div>
            <w:div w:id="1555769568">
              <w:marLeft w:val="0"/>
              <w:marRight w:val="0"/>
              <w:marTop w:val="0"/>
              <w:marBottom w:val="0"/>
              <w:divBdr>
                <w:top w:val="none" w:sz="0" w:space="0" w:color="auto"/>
                <w:left w:val="none" w:sz="0" w:space="0" w:color="auto"/>
                <w:bottom w:val="none" w:sz="0" w:space="0" w:color="auto"/>
                <w:right w:val="none" w:sz="0" w:space="0" w:color="auto"/>
              </w:divBdr>
            </w:div>
            <w:div w:id="531070776">
              <w:marLeft w:val="0"/>
              <w:marRight w:val="0"/>
              <w:marTop w:val="0"/>
              <w:marBottom w:val="0"/>
              <w:divBdr>
                <w:top w:val="none" w:sz="0" w:space="0" w:color="auto"/>
                <w:left w:val="none" w:sz="0" w:space="0" w:color="auto"/>
                <w:bottom w:val="none" w:sz="0" w:space="0" w:color="auto"/>
                <w:right w:val="none" w:sz="0" w:space="0" w:color="auto"/>
              </w:divBdr>
            </w:div>
            <w:div w:id="988051663">
              <w:marLeft w:val="0"/>
              <w:marRight w:val="0"/>
              <w:marTop w:val="0"/>
              <w:marBottom w:val="0"/>
              <w:divBdr>
                <w:top w:val="none" w:sz="0" w:space="0" w:color="auto"/>
                <w:left w:val="none" w:sz="0" w:space="0" w:color="auto"/>
                <w:bottom w:val="none" w:sz="0" w:space="0" w:color="auto"/>
                <w:right w:val="none" w:sz="0" w:space="0" w:color="auto"/>
              </w:divBdr>
            </w:div>
            <w:div w:id="1291009964">
              <w:marLeft w:val="0"/>
              <w:marRight w:val="0"/>
              <w:marTop w:val="0"/>
              <w:marBottom w:val="0"/>
              <w:divBdr>
                <w:top w:val="none" w:sz="0" w:space="0" w:color="auto"/>
                <w:left w:val="none" w:sz="0" w:space="0" w:color="auto"/>
                <w:bottom w:val="none" w:sz="0" w:space="0" w:color="auto"/>
                <w:right w:val="none" w:sz="0" w:space="0" w:color="auto"/>
              </w:divBdr>
            </w:div>
            <w:div w:id="1197082461">
              <w:marLeft w:val="0"/>
              <w:marRight w:val="0"/>
              <w:marTop w:val="0"/>
              <w:marBottom w:val="0"/>
              <w:divBdr>
                <w:top w:val="none" w:sz="0" w:space="0" w:color="auto"/>
                <w:left w:val="none" w:sz="0" w:space="0" w:color="auto"/>
                <w:bottom w:val="none" w:sz="0" w:space="0" w:color="auto"/>
                <w:right w:val="none" w:sz="0" w:space="0" w:color="auto"/>
              </w:divBdr>
            </w:div>
            <w:div w:id="1965382505">
              <w:marLeft w:val="0"/>
              <w:marRight w:val="0"/>
              <w:marTop w:val="0"/>
              <w:marBottom w:val="0"/>
              <w:divBdr>
                <w:top w:val="none" w:sz="0" w:space="0" w:color="auto"/>
                <w:left w:val="none" w:sz="0" w:space="0" w:color="auto"/>
                <w:bottom w:val="none" w:sz="0" w:space="0" w:color="auto"/>
                <w:right w:val="none" w:sz="0" w:space="0" w:color="auto"/>
              </w:divBdr>
            </w:div>
            <w:div w:id="2040692377">
              <w:marLeft w:val="0"/>
              <w:marRight w:val="0"/>
              <w:marTop w:val="0"/>
              <w:marBottom w:val="0"/>
              <w:divBdr>
                <w:top w:val="none" w:sz="0" w:space="0" w:color="auto"/>
                <w:left w:val="none" w:sz="0" w:space="0" w:color="auto"/>
                <w:bottom w:val="none" w:sz="0" w:space="0" w:color="auto"/>
                <w:right w:val="none" w:sz="0" w:space="0" w:color="auto"/>
              </w:divBdr>
            </w:div>
            <w:div w:id="1495683046">
              <w:marLeft w:val="0"/>
              <w:marRight w:val="0"/>
              <w:marTop w:val="0"/>
              <w:marBottom w:val="0"/>
              <w:divBdr>
                <w:top w:val="none" w:sz="0" w:space="0" w:color="auto"/>
                <w:left w:val="none" w:sz="0" w:space="0" w:color="auto"/>
                <w:bottom w:val="none" w:sz="0" w:space="0" w:color="auto"/>
                <w:right w:val="none" w:sz="0" w:space="0" w:color="auto"/>
              </w:divBdr>
            </w:div>
            <w:div w:id="1111315546">
              <w:marLeft w:val="0"/>
              <w:marRight w:val="0"/>
              <w:marTop w:val="0"/>
              <w:marBottom w:val="0"/>
              <w:divBdr>
                <w:top w:val="none" w:sz="0" w:space="0" w:color="auto"/>
                <w:left w:val="none" w:sz="0" w:space="0" w:color="auto"/>
                <w:bottom w:val="none" w:sz="0" w:space="0" w:color="auto"/>
                <w:right w:val="none" w:sz="0" w:space="0" w:color="auto"/>
              </w:divBdr>
            </w:div>
            <w:div w:id="513610338">
              <w:marLeft w:val="0"/>
              <w:marRight w:val="0"/>
              <w:marTop w:val="0"/>
              <w:marBottom w:val="0"/>
              <w:divBdr>
                <w:top w:val="none" w:sz="0" w:space="0" w:color="auto"/>
                <w:left w:val="none" w:sz="0" w:space="0" w:color="auto"/>
                <w:bottom w:val="none" w:sz="0" w:space="0" w:color="auto"/>
                <w:right w:val="none" w:sz="0" w:space="0" w:color="auto"/>
              </w:divBdr>
            </w:div>
            <w:div w:id="1352025364">
              <w:marLeft w:val="0"/>
              <w:marRight w:val="0"/>
              <w:marTop w:val="0"/>
              <w:marBottom w:val="0"/>
              <w:divBdr>
                <w:top w:val="none" w:sz="0" w:space="0" w:color="auto"/>
                <w:left w:val="none" w:sz="0" w:space="0" w:color="auto"/>
                <w:bottom w:val="none" w:sz="0" w:space="0" w:color="auto"/>
                <w:right w:val="none" w:sz="0" w:space="0" w:color="auto"/>
              </w:divBdr>
            </w:div>
            <w:div w:id="939215256">
              <w:marLeft w:val="0"/>
              <w:marRight w:val="0"/>
              <w:marTop w:val="0"/>
              <w:marBottom w:val="0"/>
              <w:divBdr>
                <w:top w:val="none" w:sz="0" w:space="0" w:color="auto"/>
                <w:left w:val="none" w:sz="0" w:space="0" w:color="auto"/>
                <w:bottom w:val="none" w:sz="0" w:space="0" w:color="auto"/>
                <w:right w:val="none" w:sz="0" w:space="0" w:color="auto"/>
              </w:divBdr>
            </w:div>
            <w:div w:id="1767994930">
              <w:marLeft w:val="0"/>
              <w:marRight w:val="0"/>
              <w:marTop w:val="0"/>
              <w:marBottom w:val="0"/>
              <w:divBdr>
                <w:top w:val="none" w:sz="0" w:space="0" w:color="auto"/>
                <w:left w:val="none" w:sz="0" w:space="0" w:color="auto"/>
                <w:bottom w:val="none" w:sz="0" w:space="0" w:color="auto"/>
                <w:right w:val="none" w:sz="0" w:space="0" w:color="auto"/>
              </w:divBdr>
            </w:div>
            <w:div w:id="129328535">
              <w:marLeft w:val="0"/>
              <w:marRight w:val="0"/>
              <w:marTop w:val="0"/>
              <w:marBottom w:val="0"/>
              <w:divBdr>
                <w:top w:val="none" w:sz="0" w:space="0" w:color="auto"/>
                <w:left w:val="none" w:sz="0" w:space="0" w:color="auto"/>
                <w:bottom w:val="none" w:sz="0" w:space="0" w:color="auto"/>
                <w:right w:val="none" w:sz="0" w:space="0" w:color="auto"/>
              </w:divBdr>
            </w:div>
            <w:div w:id="101538497">
              <w:marLeft w:val="0"/>
              <w:marRight w:val="0"/>
              <w:marTop w:val="0"/>
              <w:marBottom w:val="0"/>
              <w:divBdr>
                <w:top w:val="none" w:sz="0" w:space="0" w:color="auto"/>
                <w:left w:val="none" w:sz="0" w:space="0" w:color="auto"/>
                <w:bottom w:val="none" w:sz="0" w:space="0" w:color="auto"/>
                <w:right w:val="none" w:sz="0" w:space="0" w:color="auto"/>
              </w:divBdr>
            </w:div>
            <w:div w:id="1192105698">
              <w:marLeft w:val="0"/>
              <w:marRight w:val="0"/>
              <w:marTop w:val="0"/>
              <w:marBottom w:val="0"/>
              <w:divBdr>
                <w:top w:val="none" w:sz="0" w:space="0" w:color="auto"/>
                <w:left w:val="none" w:sz="0" w:space="0" w:color="auto"/>
                <w:bottom w:val="none" w:sz="0" w:space="0" w:color="auto"/>
                <w:right w:val="none" w:sz="0" w:space="0" w:color="auto"/>
              </w:divBdr>
            </w:div>
            <w:div w:id="2018384990">
              <w:marLeft w:val="0"/>
              <w:marRight w:val="0"/>
              <w:marTop w:val="0"/>
              <w:marBottom w:val="0"/>
              <w:divBdr>
                <w:top w:val="none" w:sz="0" w:space="0" w:color="auto"/>
                <w:left w:val="none" w:sz="0" w:space="0" w:color="auto"/>
                <w:bottom w:val="none" w:sz="0" w:space="0" w:color="auto"/>
                <w:right w:val="none" w:sz="0" w:space="0" w:color="auto"/>
              </w:divBdr>
            </w:div>
            <w:div w:id="1406338255">
              <w:marLeft w:val="0"/>
              <w:marRight w:val="0"/>
              <w:marTop w:val="0"/>
              <w:marBottom w:val="0"/>
              <w:divBdr>
                <w:top w:val="none" w:sz="0" w:space="0" w:color="auto"/>
                <w:left w:val="none" w:sz="0" w:space="0" w:color="auto"/>
                <w:bottom w:val="none" w:sz="0" w:space="0" w:color="auto"/>
                <w:right w:val="none" w:sz="0" w:space="0" w:color="auto"/>
              </w:divBdr>
            </w:div>
            <w:div w:id="260723262">
              <w:marLeft w:val="0"/>
              <w:marRight w:val="0"/>
              <w:marTop w:val="0"/>
              <w:marBottom w:val="0"/>
              <w:divBdr>
                <w:top w:val="none" w:sz="0" w:space="0" w:color="auto"/>
                <w:left w:val="none" w:sz="0" w:space="0" w:color="auto"/>
                <w:bottom w:val="none" w:sz="0" w:space="0" w:color="auto"/>
                <w:right w:val="none" w:sz="0" w:space="0" w:color="auto"/>
              </w:divBdr>
            </w:div>
            <w:div w:id="1068920081">
              <w:marLeft w:val="0"/>
              <w:marRight w:val="0"/>
              <w:marTop w:val="0"/>
              <w:marBottom w:val="0"/>
              <w:divBdr>
                <w:top w:val="none" w:sz="0" w:space="0" w:color="auto"/>
                <w:left w:val="none" w:sz="0" w:space="0" w:color="auto"/>
                <w:bottom w:val="none" w:sz="0" w:space="0" w:color="auto"/>
                <w:right w:val="none" w:sz="0" w:space="0" w:color="auto"/>
              </w:divBdr>
            </w:div>
            <w:div w:id="1519076202">
              <w:marLeft w:val="0"/>
              <w:marRight w:val="0"/>
              <w:marTop w:val="0"/>
              <w:marBottom w:val="0"/>
              <w:divBdr>
                <w:top w:val="none" w:sz="0" w:space="0" w:color="auto"/>
                <w:left w:val="none" w:sz="0" w:space="0" w:color="auto"/>
                <w:bottom w:val="none" w:sz="0" w:space="0" w:color="auto"/>
                <w:right w:val="none" w:sz="0" w:space="0" w:color="auto"/>
              </w:divBdr>
            </w:div>
            <w:div w:id="1295714989">
              <w:marLeft w:val="0"/>
              <w:marRight w:val="0"/>
              <w:marTop w:val="0"/>
              <w:marBottom w:val="0"/>
              <w:divBdr>
                <w:top w:val="none" w:sz="0" w:space="0" w:color="auto"/>
                <w:left w:val="none" w:sz="0" w:space="0" w:color="auto"/>
                <w:bottom w:val="none" w:sz="0" w:space="0" w:color="auto"/>
                <w:right w:val="none" w:sz="0" w:space="0" w:color="auto"/>
              </w:divBdr>
            </w:div>
            <w:div w:id="736242036">
              <w:marLeft w:val="0"/>
              <w:marRight w:val="0"/>
              <w:marTop w:val="0"/>
              <w:marBottom w:val="0"/>
              <w:divBdr>
                <w:top w:val="none" w:sz="0" w:space="0" w:color="auto"/>
                <w:left w:val="none" w:sz="0" w:space="0" w:color="auto"/>
                <w:bottom w:val="none" w:sz="0" w:space="0" w:color="auto"/>
                <w:right w:val="none" w:sz="0" w:space="0" w:color="auto"/>
              </w:divBdr>
            </w:div>
            <w:div w:id="1424573510">
              <w:marLeft w:val="0"/>
              <w:marRight w:val="0"/>
              <w:marTop w:val="0"/>
              <w:marBottom w:val="0"/>
              <w:divBdr>
                <w:top w:val="none" w:sz="0" w:space="0" w:color="auto"/>
                <w:left w:val="none" w:sz="0" w:space="0" w:color="auto"/>
                <w:bottom w:val="none" w:sz="0" w:space="0" w:color="auto"/>
                <w:right w:val="none" w:sz="0" w:space="0" w:color="auto"/>
              </w:divBdr>
            </w:div>
            <w:div w:id="1113548377">
              <w:marLeft w:val="0"/>
              <w:marRight w:val="0"/>
              <w:marTop w:val="0"/>
              <w:marBottom w:val="0"/>
              <w:divBdr>
                <w:top w:val="none" w:sz="0" w:space="0" w:color="auto"/>
                <w:left w:val="none" w:sz="0" w:space="0" w:color="auto"/>
                <w:bottom w:val="none" w:sz="0" w:space="0" w:color="auto"/>
                <w:right w:val="none" w:sz="0" w:space="0" w:color="auto"/>
              </w:divBdr>
            </w:div>
            <w:div w:id="426313197">
              <w:marLeft w:val="0"/>
              <w:marRight w:val="0"/>
              <w:marTop w:val="0"/>
              <w:marBottom w:val="0"/>
              <w:divBdr>
                <w:top w:val="none" w:sz="0" w:space="0" w:color="auto"/>
                <w:left w:val="none" w:sz="0" w:space="0" w:color="auto"/>
                <w:bottom w:val="none" w:sz="0" w:space="0" w:color="auto"/>
                <w:right w:val="none" w:sz="0" w:space="0" w:color="auto"/>
              </w:divBdr>
            </w:div>
            <w:div w:id="1896547671">
              <w:marLeft w:val="0"/>
              <w:marRight w:val="0"/>
              <w:marTop w:val="0"/>
              <w:marBottom w:val="0"/>
              <w:divBdr>
                <w:top w:val="none" w:sz="0" w:space="0" w:color="auto"/>
                <w:left w:val="none" w:sz="0" w:space="0" w:color="auto"/>
                <w:bottom w:val="none" w:sz="0" w:space="0" w:color="auto"/>
                <w:right w:val="none" w:sz="0" w:space="0" w:color="auto"/>
              </w:divBdr>
            </w:div>
            <w:div w:id="1650331389">
              <w:marLeft w:val="0"/>
              <w:marRight w:val="0"/>
              <w:marTop w:val="0"/>
              <w:marBottom w:val="0"/>
              <w:divBdr>
                <w:top w:val="none" w:sz="0" w:space="0" w:color="auto"/>
                <w:left w:val="none" w:sz="0" w:space="0" w:color="auto"/>
                <w:bottom w:val="none" w:sz="0" w:space="0" w:color="auto"/>
                <w:right w:val="none" w:sz="0" w:space="0" w:color="auto"/>
              </w:divBdr>
            </w:div>
            <w:div w:id="309334560">
              <w:marLeft w:val="0"/>
              <w:marRight w:val="0"/>
              <w:marTop w:val="0"/>
              <w:marBottom w:val="0"/>
              <w:divBdr>
                <w:top w:val="none" w:sz="0" w:space="0" w:color="auto"/>
                <w:left w:val="none" w:sz="0" w:space="0" w:color="auto"/>
                <w:bottom w:val="none" w:sz="0" w:space="0" w:color="auto"/>
                <w:right w:val="none" w:sz="0" w:space="0" w:color="auto"/>
              </w:divBdr>
            </w:div>
            <w:div w:id="1953126439">
              <w:marLeft w:val="0"/>
              <w:marRight w:val="0"/>
              <w:marTop w:val="0"/>
              <w:marBottom w:val="0"/>
              <w:divBdr>
                <w:top w:val="none" w:sz="0" w:space="0" w:color="auto"/>
                <w:left w:val="none" w:sz="0" w:space="0" w:color="auto"/>
                <w:bottom w:val="none" w:sz="0" w:space="0" w:color="auto"/>
                <w:right w:val="none" w:sz="0" w:space="0" w:color="auto"/>
              </w:divBdr>
            </w:div>
            <w:div w:id="1881894092">
              <w:marLeft w:val="0"/>
              <w:marRight w:val="0"/>
              <w:marTop w:val="0"/>
              <w:marBottom w:val="0"/>
              <w:divBdr>
                <w:top w:val="none" w:sz="0" w:space="0" w:color="auto"/>
                <w:left w:val="none" w:sz="0" w:space="0" w:color="auto"/>
                <w:bottom w:val="none" w:sz="0" w:space="0" w:color="auto"/>
                <w:right w:val="none" w:sz="0" w:space="0" w:color="auto"/>
              </w:divBdr>
            </w:div>
            <w:div w:id="1836068341">
              <w:marLeft w:val="0"/>
              <w:marRight w:val="0"/>
              <w:marTop w:val="0"/>
              <w:marBottom w:val="0"/>
              <w:divBdr>
                <w:top w:val="none" w:sz="0" w:space="0" w:color="auto"/>
                <w:left w:val="none" w:sz="0" w:space="0" w:color="auto"/>
                <w:bottom w:val="none" w:sz="0" w:space="0" w:color="auto"/>
                <w:right w:val="none" w:sz="0" w:space="0" w:color="auto"/>
              </w:divBdr>
            </w:div>
            <w:div w:id="518928798">
              <w:marLeft w:val="0"/>
              <w:marRight w:val="0"/>
              <w:marTop w:val="0"/>
              <w:marBottom w:val="0"/>
              <w:divBdr>
                <w:top w:val="none" w:sz="0" w:space="0" w:color="auto"/>
                <w:left w:val="none" w:sz="0" w:space="0" w:color="auto"/>
                <w:bottom w:val="none" w:sz="0" w:space="0" w:color="auto"/>
                <w:right w:val="none" w:sz="0" w:space="0" w:color="auto"/>
              </w:divBdr>
            </w:div>
            <w:div w:id="1922984034">
              <w:marLeft w:val="0"/>
              <w:marRight w:val="0"/>
              <w:marTop w:val="0"/>
              <w:marBottom w:val="0"/>
              <w:divBdr>
                <w:top w:val="none" w:sz="0" w:space="0" w:color="auto"/>
                <w:left w:val="none" w:sz="0" w:space="0" w:color="auto"/>
                <w:bottom w:val="none" w:sz="0" w:space="0" w:color="auto"/>
                <w:right w:val="none" w:sz="0" w:space="0" w:color="auto"/>
              </w:divBdr>
            </w:div>
            <w:div w:id="551889447">
              <w:marLeft w:val="0"/>
              <w:marRight w:val="0"/>
              <w:marTop w:val="0"/>
              <w:marBottom w:val="0"/>
              <w:divBdr>
                <w:top w:val="none" w:sz="0" w:space="0" w:color="auto"/>
                <w:left w:val="none" w:sz="0" w:space="0" w:color="auto"/>
                <w:bottom w:val="none" w:sz="0" w:space="0" w:color="auto"/>
                <w:right w:val="none" w:sz="0" w:space="0" w:color="auto"/>
              </w:divBdr>
            </w:div>
            <w:div w:id="917444622">
              <w:marLeft w:val="0"/>
              <w:marRight w:val="0"/>
              <w:marTop w:val="0"/>
              <w:marBottom w:val="0"/>
              <w:divBdr>
                <w:top w:val="none" w:sz="0" w:space="0" w:color="auto"/>
                <w:left w:val="none" w:sz="0" w:space="0" w:color="auto"/>
                <w:bottom w:val="none" w:sz="0" w:space="0" w:color="auto"/>
                <w:right w:val="none" w:sz="0" w:space="0" w:color="auto"/>
              </w:divBdr>
            </w:div>
            <w:div w:id="1930456035">
              <w:marLeft w:val="0"/>
              <w:marRight w:val="0"/>
              <w:marTop w:val="0"/>
              <w:marBottom w:val="0"/>
              <w:divBdr>
                <w:top w:val="none" w:sz="0" w:space="0" w:color="auto"/>
                <w:left w:val="none" w:sz="0" w:space="0" w:color="auto"/>
                <w:bottom w:val="none" w:sz="0" w:space="0" w:color="auto"/>
                <w:right w:val="none" w:sz="0" w:space="0" w:color="auto"/>
              </w:divBdr>
            </w:div>
            <w:div w:id="8872037">
              <w:marLeft w:val="0"/>
              <w:marRight w:val="0"/>
              <w:marTop w:val="0"/>
              <w:marBottom w:val="0"/>
              <w:divBdr>
                <w:top w:val="none" w:sz="0" w:space="0" w:color="auto"/>
                <w:left w:val="none" w:sz="0" w:space="0" w:color="auto"/>
                <w:bottom w:val="none" w:sz="0" w:space="0" w:color="auto"/>
                <w:right w:val="none" w:sz="0" w:space="0" w:color="auto"/>
              </w:divBdr>
            </w:div>
            <w:div w:id="667639871">
              <w:marLeft w:val="0"/>
              <w:marRight w:val="0"/>
              <w:marTop w:val="0"/>
              <w:marBottom w:val="0"/>
              <w:divBdr>
                <w:top w:val="none" w:sz="0" w:space="0" w:color="auto"/>
                <w:left w:val="none" w:sz="0" w:space="0" w:color="auto"/>
                <w:bottom w:val="none" w:sz="0" w:space="0" w:color="auto"/>
                <w:right w:val="none" w:sz="0" w:space="0" w:color="auto"/>
              </w:divBdr>
            </w:div>
            <w:div w:id="118305772">
              <w:marLeft w:val="0"/>
              <w:marRight w:val="0"/>
              <w:marTop w:val="0"/>
              <w:marBottom w:val="0"/>
              <w:divBdr>
                <w:top w:val="none" w:sz="0" w:space="0" w:color="auto"/>
                <w:left w:val="none" w:sz="0" w:space="0" w:color="auto"/>
                <w:bottom w:val="none" w:sz="0" w:space="0" w:color="auto"/>
                <w:right w:val="none" w:sz="0" w:space="0" w:color="auto"/>
              </w:divBdr>
            </w:div>
            <w:div w:id="1827167073">
              <w:marLeft w:val="0"/>
              <w:marRight w:val="0"/>
              <w:marTop w:val="0"/>
              <w:marBottom w:val="0"/>
              <w:divBdr>
                <w:top w:val="none" w:sz="0" w:space="0" w:color="auto"/>
                <w:left w:val="none" w:sz="0" w:space="0" w:color="auto"/>
                <w:bottom w:val="none" w:sz="0" w:space="0" w:color="auto"/>
                <w:right w:val="none" w:sz="0" w:space="0" w:color="auto"/>
              </w:divBdr>
            </w:div>
            <w:div w:id="1160774749">
              <w:marLeft w:val="0"/>
              <w:marRight w:val="0"/>
              <w:marTop w:val="0"/>
              <w:marBottom w:val="0"/>
              <w:divBdr>
                <w:top w:val="none" w:sz="0" w:space="0" w:color="auto"/>
                <w:left w:val="none" w:sz="0" w:space="0" w:color="auto"/>
                <w:bottom w:val="none" w:sz="0" w:space="0" w:color="auto"/>
                <w:right w:val="none" w:sz="0" w:space="0" w:color="auto"/>
              </w:divBdr>
            </w:div>
            <w:div w:id="1550845592">
              <w:marLeft w:val="0"/>
              <w:marRight w:val="0"/>
              <w:marTop w:val="0"/>
              <w:marBottom w:val="0"/>
              <w:divBdr>
                <w:top w:val="none" w:sz="0" w:space="0" w:color="auto"/>
                <w:left w:val="none" w:sz="0" w:space="0" w:color="auto"/>
                <w:bottom w:val="none" w:sz="0" w:space="0" w:color="auto"/>
                <w:right w:val="none" w:sz="0" w:space="0" w:color="auto"/>
              </w:divBdr>
            </w:div>
            <w:div w:id="118233291">
              <w:marLeft w:val="0"/>
              <w:marRight w:val="0"/>
              <w:marTop w:val="0"/>
              <w:marBottom w:val="0"/>
              <w:divBdr>
                <w:top w:val="none" w:sz="0" w:space="0" w:color="auto"/>
                <w:left w:val="none" w:sz="0" w:space="0" w:color="auto"/>
                <w:bottom w:val="none" w:sz="0" w:space="0" w:color="auto"/>
                <w:right w:val="none" w:sz="0" w:space="0" w:color="auto"/>
              </w:divBdr>
            </w:div>
            <w:div w:id="545727713">
              <w:marLeft w:val="0"/>
              <w:marRight w:val="0"/>
              <w:marTop w:val="0"/>
              <w:marBottom w:val="0"/>
              <w:divBdr>
                <w:top w:val="none" w:sz="0" w:space="0" w:color="auto"/>
                <w:left w:val="none" w:sz="0" w:space="0" w:color="auto"/>
                <w:bottom w:val="none" w:sz="0" w:space="0" w:color="auto"/>
                <w:right w:val="none" w:sz="0" w:space="0" w:color="auto"/>
              </w:divBdr>
            </w:div>
            <w:div w:id="1882552437">
              <w:marLeft w:val="0"/>
              <w:marRight w:val="0"/>
              <w:marTop w:val="0"/>
              <w:marBottom w:val="0"/>
              <w:divBdr>
                <w:top w:val="none" w:sz="0" w:space="0" w:color="auto"/>
                <w:left w:val="none" w:sz="0" w:space="0" w:color="auto"/>
                <w:bottom w:val="none" w:sz="0" w:space="0" w:color="auto"/>
                <w:right w:val="none" w:sz="0" w:space="0" w:color="auto"/>
              </w:divBdr>
            </w:div>
            <w:div w:id="1180506969">
              <w:marLeft w:val="0"/>
              <w:marRight w:val="0"/>
              <w:marTop w:val="0"/>
              <w:marBottom w:val="0"/>
              <w:divBdr>
                <w:top w:val="none" w:sz="0" w:space="0" w:color="auto"/>
                <w:left w:val="none" w:sz="0" w:space="0" w:color="auto"/>
                <w:bottom w:val="none" w:sz="0" w:space="0" w:color="auto"/>
                <w:right w:val="none" w:sz="0" w:space="0" w:color="auto"/>
              </w:divBdr>
            </w:div>
            <w:div w:id="907303716">
              <w:marLeft w:val="0"/>
              <w:marRight w:val="0"/>
              <w:marTop w:val="0"/>
              <w:marBottom w:val="0"/>
              <w:divBdr>
                <w:top w:val="none" w:sz="0" w:space="0" w:color="auto"/>
                <w:left w:val="none" w:sz="0" w:space="0" w:color="auto"/>
                <w:bottom w:val="none" w:sz="0" w:space="0" w:color="auto"/>
                <w:right w:val="none" w:sz="0" w:space="0" w:color="auto"/>
              </w:divBdr>
            </w:div>
            <w:div w:id="155190744">
              <w:marLeft w:val="0"/>
              <w:marRight w:val="0"/>
              <w:marTop w:val="0"/>
              <w:marBottom w:val="0"/>
              <w:divBdr>
                <w:top w:val="none" w:sz="0" w:space="0" w:color="auto"/>
                <w:left w:val="none" w:sz="0" w:space="0" w:color="auto"/>
                <w:bottom w:val="none" w:sz="0" w:space="0" w:color="auto"/>
                <w:right w:val="none" w:sz="0" w:space="0" w:color="auto"/>
              </w:divBdr>
            </w:div>
            <w:div w:id="1222212105">
              <w:marLeft w:val="0"/>
              <w:marRight w:val="0"/>
              <w:marTop w:val="0"/>
              <w:marBottom w:val="0"/>
              <w:divBdr>
                <w:top w:val="none" w:sz="0" w:space="0" w:color="auto"/>
                <w:left w:val="none" w:sz="0" w:space="0" w:color="auto"/>
                <w:bottom w:val="none" w:sz="0" w:space="0" w:color="auto"/>
                <w:right w:val="none" w:sz="0" w:space="0" w:color="auto"/>
              </w:divBdr>
            </w:div>
            <w:div w:id="1313220133">
              <w:marLeft w:val="0"/>
              <w:marRight w:val="0"/>
              <w:marTop w:val="0"/>
              <w:marBottom w:val="0"/>
              <w:divBdr>
                <w:top w:val="none" w:sz="0" w:space="0" w:color="auto"/>
                <w:left w:val="none" w:sz="0" w:space="0" w:color="auto"/>
                <w:bottom w:val="none" w:sz="0" w:space="0" w:color="auto"/>
                <w:right w:val="none" w:sz="0" w:space="0" w:color="auto"/>
              </w:divBdr>
            </w:div>
            <w:div w:id="1862355746">
              <w:marLeft w:val="0"/>
              <w:marRight w:val="0"/>
              <w:marTop w:val="0"/>
              <w:marBottom w:val="0"/>
              <w:divBdr>
                <w:top w:val="none" w:sz="0" w:space="0" w:color="auto"/>
                <w:left w:val="none" w:sz="0" w:space="0" w:color="auto"/>
                <w:bottom w:val="none" w:sz="0" w:space="0" w:color="auto"/>
                <w:right w:val="none" w:sz="0" w:space="0" w:color="auto"/>
              </w:divBdr>
            </w:div>
            <w:div w:id="1790271973">
              <w:marLeft w:val="0"/>
              <w:marRight w:val="0"/>
              <w:marTop w:val="0"/>
              <w:marBottom w:val="0"/>
              <w:divBdr>
                <w:top w:val="none" w:sz="0" w:space="0" w:color="auto"/>
                <w:left w:val="none" w:sz="0" w:space="0" w:color="auto"/>
                <w:bottom w:val="none" w:sz="0" w:space="0" w:color="auto"/>
                <w:right w:val="none" w:sz="0" w:space="0" w:color="auto"/>
              </w:divBdr>
            </w:div>
            <w:div w:id="952512707">
              <w:marLeft w:val="0"/>
              <w:marRight w:val="0"/>
              <w:marTop w:val="0"/>
              <w:marBottom w:val="0"/>
              <w:divBdr>
                <w:top w:val="none" w:sz="0" w:space="0" w:color="auto"/>
                <w:left w:val="none" w:sz="0" w:space="0" w:color="auto"/>
                <w:bottom w:val="none" w:sz="0" w:space="0" w:color="auto"/>
                <w:right w:val="none" w:sz="0" w:space="0" w:color="auto"/>
              </w:divBdr>
            </w:div>
            <w:div w:id="1303387365">
              <w:marLeft w:val="0"/>
              <w:marRight w:val="0"/>
              <w:marTop w:val="0"/>
              <w:marBottom w:val="0"/>
              <w:divBdr>
                <w:top w:val="none" w:sz="0" w:space="0" w:color="auto"/>
                <w:left w:val="none" w:sz="0" w:space="0" w:color="auto"/>
                <w:bottom w:val="none" w:sz="0" w:space="0" w:color="auto"/>
                <w:right w:val="none" w:sz="0" w:space="0" w:color="auto"/>
              </w:divBdr>
            </w:div>
            <w:div w:id="230508246">
              <w:marLeft w:val="0"/>
              <w:marRight w:val="0"/>
              <w:marTop w:val="0"/>
              <w:marBottom w:val="0"/>
              <w:divBdr>
                <w:top w:val="none" w:sz="0" w:space="0" w:color="auto"/>
                <w:left w:val="none" w:sz="0" w:space="0" w:color="auto"/>
                <w:bottom w:val="none" w:sz="0" w:space="0" w:color="auto"/>
                <w:right w:val="none" w:sz="0" w:space="0" w:color="auto"/>
              </w:divBdr>
            </w:div>
            <w:div w:id="365177287">
              <w:marLeft w:val="0"/>
              <w:marRight w:val="0"/>
              <w:marTop w:val="0"/>
              <w:marBottom w:val="0"/>
              <w:divBdr>
                <w:top w:val="none" w:sz="0" w:space="0" w:color="auto"/>
                <w:left w:val="none" w:sz="0" w:space="0" w:color="auto"/>
                <w:bottom w:val="none" w:sz="0" w:space="0" w:color="auto"/>
                <w:right w:val="none" w:sz="0" w:space="0" w:color="auto"/>
              </w:divBdr>
            </w:div>
            <w:div w:id="1101800553">
              <w:marLeft w:val="0"/>
              <w:marRight w:val="0"/>
              <w:marTop w:val="0"/>
              <w:marBottom w:val="0"/>
              <w:divBdr>
                <w:top w:val="none" w:sz="0" w:space="0" w:color="auto"/>
                <w:left w:val="none" w:sz="0" w:space="0" w:color="auto"/>
                <w:bottom w:val="none" w:sz="0" w:space="0" w:color="auto"/>
                <w:right w:val="none" w:sz="0" w:space="0" w:color="auto"/>
              </w:divBdr>
            </w:div>
            <w:div w:id="1448887793">
              <w:marLeft w:val="0"/>
              <w:marRight w:val="0"/>
              <w:marTop w:val="0"/>
              <w:marBottom w:val="0"/>
              <w:divBdr>
                <w:top w:val="none" w:sz="0" w:space="0" w:color="auto"/>
                <w:left w:val="none" w:sz="0" w:space="0" w:color="auto"/>
                <w:bottom w:val="none" w:sz="0" w:space="0" w:color="auto"/>
                <w:right w:val="none" w:sz="0" w:space="0" w:color="auto"/>
              </w:divBdr>
            </w:div>
            <w:div w:id="1380284408">
              <w:marLeft w:val="0"/>
              <w:marRight w:val="0"/>
              <w:marTop w:val="0"/>
              <w:marBottom w:val="0"/>
              <w:divBdr>
                <w:top w:val="none" w:sz="0" w:space="0" w:color="auto"/>
                <w:left w:val="none" w:sz="0" w:space="0" w:color="auto"/>
                <w:bottom w:val="none" w:sz="0" w:space="0" w:color="auto"/>
                <w:right w:val="none" w:sz="0" w:space="0" w:color="auto"/>
              </w:divBdr>
            </w:div>
            <w:div w:id="283343468">
              <w:marLeft w:val="0"/>
              <w:marRight w:val="0"/>
              <w:marTop w:val="0"/>
              <w:marBottom w:val="0"/>
              <w:divBdr>
                <w:top w:val="none" w:sz="0" w:space="0" w:color="auto"/>
                <w:left w:val="none" w:sz="0" w:space="0" w:color="auto"/>
                <w:bottom w:val="none" w:sz="0" w:space="0" w:color="auto"/>
                <w:right w:val="none" w:sz="0" w:space="0" w:color="auto"/>
              </w:divBdr>
            </w:div>
            <w:div w:id="961348453">
              <w:marLeft w:val="0"/>
              <w:marRight w:val="0"/>
              <w:marTop w:val="0"/>
              <w:marBottom w:val="0"/>
              <w:divBdr>
                <w:top w:val="none" w:sz="0" w:space="0" w:color="auto"/>
                <w:left w:val="none" w:sz="0" w:space="0" w:color="auto"/>
                <w:bottom w:val="none" w:sz="0" w:space="0" w:color="auto"/>
                <w:right w:val="none" w:sz="0" w:space="0" w:color="auto"/>
              </w:divBdr>
            </w:div>
            <w:div w:id="1057050017">
              <w:marLeft w:val="0"/>
              <w:marRight w:val="0"/>
              <w:marTop w:val="0"/>
              <w:marBottom w:val="0"/>
              <w:divBdr>
                <w:top w:val="none" w:sz="0" w:space="0" w:color="auto"/>
                <w:left w:val="none" w:sz="0" w:space="0" w:color="auto"/>
                <w:bottom w:val="none" w:sz="0" w:space="0" w:color="auto"/>
                <w:right w:val="none" w:sz="0" w:space="0" w:color="auto"/>
              </w:divBdr>
            </w:div>
            <w:div w:id="912007508">
              <w:marLeft w:val="0"/>
              <w:marRight w:val="0"/>
              <w:marTop w:val="0"/>
              <w:marBottom w:val="0"/>
              <w:divBdr>
                <w:top w:val="none" w:sz="0" w:space="0" w:color="auto"/>
                <w:left w:val="none" w:sz="0" w:space="0" w:color="auto"/>
                <w:bottom w:val="none" w:sz="0" w:space="0" w:color="auto"/>
                <w:right w:val="none" w:sz="0" w:space="0" w:color="auto"/>
              </w:divBdr>
            </w:div>
            <w:div w:id="643461887">
              <w:marLeft w:val="0"/>
              <w:marRight w:val="0"/>
              <w:marTop w:val="0"/>
              <w:marBottom w:val="0"/>
              <w:divBdr>
                <w:top w:val="none" w:sz="0" w:space="0" w:color="auto"/>
                <w:left w:val="none" w:sz="0" w:space="0" w:color="auto"/>
                <w:bottom w:val="none" w:sz="0" w:space="0" w:color="auto"/>
                <w:right w:val="none" w:sz="0" w:space="0" w:color="auto"/>
              </w:divBdr>
            </w:div>
            <w:div w:id="1265113406">
              <w:marLeft w:val="0"/>
              <w:marRight w:val="0"/>
              <w:marTop w:val="0"/>
              <w:marBottom w:val="0"/>
              <w:divBdr>
                <w:top w:val="none" w:sz="0" w:space="0" w:color="auto"/>
                <w:left w:val="none" w:sz="0" w:space="0" w:color="auto"/>
                <w:bottom w:val="none" w:sz="0" w:space="0" w:color="auto"/>
                <w:right w:val="none" w:sz="0" w:space="0" w:color="auto"/>
              </w:divBdr>
            </w:div>
            <w:div w:id="1875997344">
              <w:marLeft w:val="0"/>
              <w:marRight w:val="0"/>
              <w:marTop w:val="0"/>
              <w:marBottom w:val="0"/>
              <w:divBdr>
                <w:top w:val="none" w:sz="0" w:space="0" w:color="auto"/>
                <w:left w:val="none" w:sz="0" w:space="0" w:color="auto"/>
                <w:bottom w:val="none" w:sz="0" w:space="0" w:color="auto"/>
                <w:right w:val="none" w:sz="0" w:space="0" w:color="auto"/>
              </w:divBdr>
            </w:div>
            <w:div w:id="533276884">
              <w:marLeft w:val="0"/>
              <w:marRight w:val="0"/>
              <w:marTop w:val="0"/>
              <w:marBottom w:val="0"/>
              <w:divBdr>
                <w:top w:val="none" w:sz="0" w:space="0" w:color="auto"/>
                <w:left w:val="none" w:sz="0" w:space="0" w:color="auto"/>
                <w:bottom w:val="none" w:sz="0" w:space="0" w:color="auto"/>
                <w:right w:val="none" w:sz="0" w:space="0" w:color="auto"/>
              </w:divBdr>
            </w:div>
            <w:div w:id="1607888500">
              <w:marLeft w:val="0"/>
              <w:marRight w:val="0"/>
              <w:marTop w:val="0"/>
              <w:marBottom w:val="0"/>
              <w:divBdr>
                <w:top w:val="none" w:sz="0" w:space="0" w:color="auto"/>
                <w:left w:val="none" w:sz="0" w:space="0" w:color="auto"/>
                <w:bottom w:val="none" w:sz="0" w:space="0" w:color="auto"/>
                <w:right w:val="none" w:sz="0" w:space="0" w:color="auto"/>
              </w:divBdr>
            </w:div>
            <w:div w:id="4479119">
              <w:marLeft w:val="0"/>
              <w:marRight w:val="0"/>
              <w:marTop w:val="0"/>
              <w:marBottom w:val="0"/>
              <w:divBdr>
                <w:top w:val="none" w:sz="0" w:space="0" w:color="auto"/>
                <w:left w:val="none" w:sz="0" w:space="0" w:color="auto"/>
                <w:bottom w:val="none" w:sz="0" w:space="0" w:color="auto"/>
                <w:right w:val="none" w:sz="0" w:space="0" w:color="auto"/>
              </w:divBdr>
            </w:div>
            <w:div w:id="2006853823">
              <w:marLeft w:val="0"/>
              <w:marRight w:val="0"/>
              <w:marTop w:val="0"/>
              <w:marBottom w:val="0"/>
              <w:divBdr>
                <w:top w:val="none" w:sz="0" w:space="0" w:color="auto"/>
                <w:left w:val="none" w:sz="0" w:space="0" w:color="auto"/>
                <w:bottom w:val="none" w:sz="0" w:space="0" w:color="auto"/>
                <w:right w:val="none" w:sz="0" w:space="0" w:color="auto"/>
              </w:divBdr>
            </w:div>
            <w:div w:id="1247688642">
              <w:marLeft w:val="0"/>
              <w:marRight w:val="0"/>
              <w:marTop w:val="0"/>
              <w:marBottom w:val="0"/>
              <w:divBdr>
                <w:top w:val="none" w:sz="0" w:space="0" w:color="auto"/>
                <w:left w:val="none" w:sz="0" w:space="0" w:color="auto"/>
                <w:bottom w:val="none" w:sz="0" w:space="0" w:color="auto"/>
                <w:right w:val="none" w:sz="0" w:space="0" w:color="auto"/>
              </w:divBdr>
            </w:div>
            <w:div w:id="807019169">
              <w:marLeft w:val="0"/>
              <w:marRight w:val="0"/>
              <w:marTop w:val="0"/>
              <w:marBottom w:val="0"/>
              <w:divBdr>
                <w:top w:val="none" w:sz="0" w:space="0" w:color="auto"/>
                <w:left w:val="none" w:sz="0" w:space="0" w:color="auto"/>
                <w:bottom w:val="none" w:sz="0" w:space="0" w:color="auto"/>
                <w:right w:val="none" w:sz="0" w:space="0" w:color="auto"/>
              </w:divBdr>
            </w:div>
            <w:div w:id="2124227912">
              <w:marLeft w:val="0"/>
              <w:marRight w:val="0"/>
              <w:marTop w:val="0"/>
              <w:marBottom w:val="0"/>
              <w:divBdr>
                <w:top w:val="none" w:sz="0" w:space="0" w:color="auto"/>
                <w:left w:val="none" w:sz="0" w:space="0" w:color="auto"/>
                <w:bottom w:val="none" w:sz="0" w:space="0" w:color="auto"/>
                <w:right w:val="none" w:sz="0" w:space="0" w:color="auto"/>
              </w:divBdr>
            </w:div>
            <w:div w:id="1591810946">
              <w:marLeft w:val="0"/>
              <w:marRight w:val="0"/>
              <w:marTop w:val="0"/>
              <w:marBottom w:val="0"/>
              <w:divBdr>
                <w:top w:val="none" w:sz="0" w:space="0" w:color="auto"/>
                <w:left w:val="none" w:sz="0" w:space="0" w:color="auto"/>
                <w:bottom w:val="none" w:sz="0" w:space="0" w:color="auto"/>
                <w:right w:val="none" w:sz="0" w:space="0" w:color="auto"/>
              </w:divBdr>
            </w:div>
            <w:div w:id="1436057244">
              <w:marLeft w:val="0"/>
              <w:marRight w:val="0"/>
              <w:marTop w:val="0"/>
              <w:marBottom w:val="0"/>
              <w:divBdr>
                <w:top w:val="none" w:sz="0" w:space="0" w:color="auto"/>
                <w:left w:val="none" w:sz="0" w:space="0" w:color="auto"/>
                <w:bottom w:val="none" w:sz="0" w:space="0" w:color="auto"/>
                <w:right w:val="none" w:sz="0" w:space="0" w:color="auto"/>
              </w:divBdr>
            </w:div>
            <w:div w:id="1626618669">
              <w:marLeft w:val="0"/>
              <w:marRight w:val="0"/>
              <w:marTop w:val="0"/>
              <w:marBottom w:val="0"/>
              <w:divBdr>
                <w:top w:val="none" w:sz="0" w:space="0" w:color="auto"/>
                <w:left w:val="none" w:sz="0" w:space="0" w:color="auto"/>
                <w:bottom w:val="none" w:sz="0" w:space="0" w:color="auto"/>
                <w:right w:val="none" w:sz="0" w:space="0" w:color="auto"/>
              </w:divBdr>
            </w:div>
            <w:div w:id="1146583327">
              <w:marLeft w:val="0"/>
              <w:marRight w:val="0"/>
              <w:marTop w:val="0"/>
              <w:marBottom w:val="0"/>
              <w:divBdr>
                <w:top w:val="none" w:sz="0" w:space="0" w:color="auto"/>
                <w:left w:val="none" w:sz="0" w:space="0" w:color="auto"/>
                <w:bottom w:val="none" w:sz="0" w:space="0" w:color="auto"/>
                <w:right w:val="none" w:sz="0" w:space="0" w:color="auto"/>
              </w:divBdr>
            </w:div>
            <w:div w:id="1110859258">
              <w:marLeft w:val="0"/>
              <w:marRight w:val="0"/>
              <w:marTop w:val="0"/>
              <w:marBottom w:val="0"/>
              <w:divBdr>
                <w:top w:val="none" w:sz="0" w:space="0" w:color="auto"/>
                <w:left w:val="none" w:sz="0" w:space="0" w:color="auto"/>
                <w:bottom w:val="none" w:sz="0" w:space="0" w:color="auto"/>
                <w:right w:val="none" w:sz="0" w:space="0" w:color="auto"/>
              </w:divBdr>
            </w:div>
            <w:div w:id="1384795309">
              <w:marLeft w:val="0"/>
              <w:marRight w:val="0"/>
              <w:marTop w:val="0"/>
              <w:marBottom w:val="0"/>
              <w:divBdr>
                <w:top w:val="none" w:sz="0" w:space="0" w:color="auto"/>
                <w:left w:val="none" w:sz="0" w:space="0" w:color="auto"/>
                <w:bottom w:val="none" w:sz="0" w:space="0" w:color="auto"/>
                <w:right w:val="none" w:sz="0" w:space="0" w:color="auto"/>
              </w:divBdr>
            </w:div>
            <w:div w:id="569583806">
              <w:marLeft w:val="0"/>
              <w:marRight w:val="0"/>
              <w:marTop w:val="0"/>
              <w:marBottom w:val="0"/>
              <w:divBdr>
                <w:top w:val="none" w:sz="0" w:space="0" w:color="auto"/>
                <w:left w:val="none" w:sz="0" w:space="0" w:color="auto"/>
                <w:bottom w:val="none" w:sz="0" w:space="0" w:color="auto"/>
                <w:right w:val="none" w:sz="0" w:space="0" w:color="auto"/>
              </w:divBdr>
            </w:div>
            <w:div w:id="651953413">
              <w:marLeft w:val="0"/>
              <w:marRight w:val="0"/>
              <w:marTop w:val="0"/>
              <w:marBottom w:val="0"/>
              <w:divBdr>
                <w:top w:val="none" w:sz="0" w:space="0" w:color="auto"/>
                <w:left w:val="none" w:sz="0" w:space="0" w:color="auto"/>
                <w:bottom w:val="none" w:sz="0" w:space="0" w:color="auto"/>
                <w:right w:val="none" w:sz="0" w:space="0" w:color="auto"/>
              </w:divBdr>
            </w:div>
            <w:div w:id="345399367">
              <w:marLeft w:val="0"/>
              <w:marRight w:val="0"/>
              <w:marTop w:val="0"/>
              <w:marBottom w:val="0"/>
              <w:divBdr>
                <w:top w:val="none" w:sz="0" w:space="0" w:color="auto"/>
                <w:left w:val="none" w:sz="0" w:space="0" w:color="auto"/>
                <w:bottom w:val="none" w:sz="0" w:space="0" w:color="auto"/>
                <w:right w:val="none" w:sz="0" w:space="0" w:color="auto"/>
              </w:divBdr>
            </w:div>
            <w:div w:id="431826988">
              <w:marLeft w:val="0"/>
              <w:marRight w:val="0"/>
              <w:marTop w:val="0"/>
              <w:marBottom w:val="0"/>
              <w:divBdr>
                <w:top w:val="none" w:sz="0" w:space="0" w:color="auto"/>
                <w:left w:val="none" w:sz="0" w:space="0" w:color="auto"/>
                <w:bottom w:val="none" w:sz="0" w:space="0" w:color="auto"/>
                <w:right w:val="none" w:sz="0" w:space="0" w:color="auto"/>
              </w:divBdr>
            </w:div>
            <w:div w:id="1105157373">
              <w:marLeft w:val="0"/>
              <w:marRight w:val="0"/>
              <w:marTop w:val="0"/>
              <w:marBottom w:val="0"/>
              <w:divBdr>
                <w:top w:val="none" w:sz="0" w:space="0" w:color="auto"/>
                <w:left w:val="none" w:sz="0" w:space="0" w:color="auto"/>
                <w:bottom w:val="none" w:sz="0" w:space="0" w:color="auto"/>
                <w:right w:val="none" w:sz="0" w:space="0" w:color="auto"/>
              </w:divBdr>
            </w:div>
            <w:div w:id="159472199">
              <w:marLeft w:val="0"/>
              <w:marRight w:val="0"/>
              <w:marTop w:val="0"/>
              <w:marBottom w:val="0"/>
              <w:divBdr>
                <w:top w:val="none" w:sz="0" w:space="0" w:color="auto"/>
                <w:left w:val="none" w:sz="0" w:space="0" w:color="auto"/>
                <w:bottom w:val="none" w:sz="0" w:space="0" w:color="auto"/>
                <w:right w:val="none" w:sz="0" w:space="0" w:color="auto"/>
              </w:divBdr>
            </w:div>
            <w:div w:id="2136562177">
              <w:marLeft w:val="0"/>
              <w:marRight w:val="0"/>
              <w:marTop w:val="0"/>
              <w:marBottom w:val="0"/>
              <w:divBdr>
                <w:top w:val="none" w:sz="0" w:space="0" w:color="auto"/>
                <w:left w:val="none" w:sz="0" w:space="0" w:color="auto"/>
                <w:bottom w:val="none" w:sz="0" w:space="0" w:color="auto"/>
                <w:right w:val="none" w:sz="0" w:space="0" w:color="auto"/>
              </w:divBdr>
            </w:div>
            <w:div w:id="100951754">
              <w:marLeft w:val="0"/>
              <w:marRight w:val="0"/>
              <w:marTop w:val="0"/>
              <w:marBottom w:val="0"/>
              <w:divBdr>
                <w:top w:val="none" w:sz="0" w:space="0" w:color="auto"/>
                <w:left w:val="none" w:sz="0" w:space="0" w:color="auto"/>
                <w:bottom w:val="none" w:sz="0" w:space="0" w:color="auto"/>
                <w:right w:val="none" w:sz="0" w:space="0" w:color="auto"/>
              </w:divBdr>
            </w:div>
            <w:div w:id="14425154">
              <w:marLeft w:val="0"/>
              <w:marRight w:val="0"/>
              <w:marTop w:val="0"/>
              <w:marBottom w:val="0"/>
              <w:divBdr>
                <w:top w:val="none" w:sz="0" w:space="0" w:color="auto"/>
                <w:left w:val="none" w:sz="0" w:space="0" w:color="auto"/>
                <w:bottom w:val="none" w:sz="0" w:space="0" w:color="auto"/>
                <w:right w:val="none" w:sz="0" w:space="0" w:color="auto"/>
              </w:divBdr>
            </w:div>
            <w:div w:id="512845366">
              <w:marLeft w:val="0"/>
              <w:marRight w:val="0"/>
              <w:marTop w:val="0"/>
              <w:marBottom w:val="0"/>
              <w:divBdr>
                <w:top w:val="none" w:sz="0" w:space="0" w:color="auto"/>
                <w:left w:val="none" w:sz="0" w:space="0" w:color="auto"/>
                <w:bottom w:val="none" w:sz="0" w:space="0" w:color="auto"/>
                <w:right w:val="none" w:sz="0" w:space="0" w:color="auto"/>
              </w:divBdr>
            </w:div>
            <w:div w:id="1356148554">
              <w:marLeft w:val="0"/>
              <w:marRight w:val="0"/>
              <w:marTop w:val="0"/>
              <w:marBottom w:val="0"/>
              <w:divBdr>
                <w:top w:val="none" w:sz="0" w:space="0" w:color="auto"/>
                <w:left w:val="none" w:sz="0" w:space="0" w:color="auto"/>
                <w:bottom w:val="none" w:sz="0" w:space="0" w:color="auto"/>
                <w:right w:val="none" w:sz="0" w:space="0" w:color="auto"/>
              </w:divBdr>
            </w:div>
            <w:div w:id="1084687877">
              <w:marLeft w:val="0"/>
              <w:marRight w:val="0"/>
              <w:marTop w:val="0"/>
              <w:marBottom w:val="0"/>
              <w:divBdr>
                <w:top w:val="none" w:sz="0" w:space="0" w:color="auto"/>
                <w:left w:val="none" w:sz="0" w:space="0" w:color="auto"/>
                <w:bottom w:val="none" w:sz="0" w:space="0" w:color="auto"/>
                <w:right w:val="none" w:sz="0" w:space="0" w:color="auto"/>
              </w:divBdr>
            </w:div>
            <w:div w:id="1762411969">
              <w:marLeft w:val="0"/>
              <w:marRight w:val="0"/>
              <w:marTop w:val="0"/>
              <w:marBottom w:val="0"/>
              <w:divBdr>
                <w:top w:val="none" w:sz="0" w:space="0" w:color="auto"/>
                <w:left w:val="none" w:sz="0" w:space="0" w:color="auto"/>
                <w:bottom w:val="none" w:sz="0" w:space="0" w:color="auto"/>
                <w:right w:val="none" w:sz="0" w:space="0" w:color="auto"/>
              </w:divBdr>
            </w:div>
            <w:div w:id="560362187">
              <w:marLeft w:val="0"/>
              <w:marRight w:val="0"/>
              <w:marTop w:val="0"/>
              <w:marBottom w:val="0"/>
              <w:divBdr>
                <w:top w:val="none" w:sz="0" w:space="0" w:color="auto"/>
                <w:left w:val="none" w:sz="0" w:space="0" w:color="auto"/>
                <w:bottom w:val="none" w:sz="0" w:space="0" w:color="auto"/>
                <w:right w:val="none" w:sz="0" w:space="0" w:color="auto"/>
              </w:divBdr>
            </w:div>
            <w:div w:id="107941916">
              <w:marLeft w:val="0"/>
              <w:marRight w:val="0"/>
              <w:marTop w:val="0"/>
              <w:marBottom w:val="0"/>
              <w:divBdr>
                <w:top w:val="none" w:sz="0" w:space="0" w:color="auto"/>
                <w:left w:val="none" w:sz="0" w:space="0" w:color="auto"/>
                <w:bottom w:val="none" w:sz="0" w:space="0" w:color="auto"/>
                <w:right w:val="none" w:sz="0" w:space="0" w:color="auto"/>
              </w:divBdr>
            </w:div>
            <w:div w:id="118573371">
              <w:marLeft w:val="0"/>
              <w:marRight w:val="0"/>
              <w:marTop w:val="0"/>
              <w:marBottom w:val="0"/>
              <w:divBdr>
                <w:top w:val="none" w:sz="0" w:space="0" w:color="auto"/>
                <w:left w:val="none" w:sz="0" w:space="0" w:color="auto"/>
                <w:bottom w:val="none" w:sz="0" w:space="0" w:color="auto"/>
                <w:right w:val="none" w:sz="0" w:space="0" w:color="auto"/>
              </w:divBdr>
            </w:div>
            <w:div w:id="49116274">
              <w:marLeft w:val="0"/>
              <w:marRight w:val="0"/>
              <w:marTop w:val="0"/>
              <w:marBottom w:val="0"/>
              <w:divBdr>
                <w:top w:val="none" w:sz="0" w:space="0" w:color="auto"/>
                <w:left w:val="none" w:sz="0" w:space="0" w:color="auto"/>
                <w:bottom w:val="none" w:sz="0" w:space="0" w:color="auto"/>
                <w:right w:val="none" w:sz="0" w:space="0" w:color="auto"/>
              </w:divBdr>
            </w:div>
            <w:div w:id="1783527562">
              <w:marLeft w:val="0"/>
              <w:marRight w:val="0"/>
              <w:marTop w:val="0"/>
              <w:marBottom w:val="0"/>
              <w:divBdr>
                <w:top w:val="none" w:sz="0" w:space="0" w:color="auto"/>
                <w:left w:val="none" w:sz="0" w:space="0" w:color="auto"/>
                <w:bottom w:val="none" w:sz="0" w:space="0" w:color="auto"/>
                <w:right w:val="none" w:sz="0" w:space="0" w:color="auto"/>
              </w:divBdr>
            </w:div>
            <w:div w:id="1692299802">
              <w:marLeft w:val="0"/>
              <w:marRight w:val="0"/>
              <w:marTop w:val="0"/>
              <w:marBottom w:val="0"/>
              <w:divBdr>
                <w:top w:val="none" w:sz="0" w:space="0" w:color="auto"/>
                <w:left w:val="none" w:sz="0" w:space="0" w:color="auto"/>
                <w:bottom w:val="none" w:sz="0" w:space="0" w:color="auto"/>
                <w:right w:val="none" w:sz="0" w:space="0" w:color="auto"/>
              </w:divBdr>
            </w:div>
            <w:div w:id="1829595354">
              <w:marLeft w:val="0"/>
              <w:marRight w:val="0"/>
              <w:marTop w:val="0"/>
              <w:marBottom w:val="0"/>
              <w:divBdr>
                <w:top w:val="none" w:sz="0" w:space="0" w:color="auto"/>
                <w:left w:val="none" w:sz="0" w:space="0" w:color="auto"/>
                <w:bottom w:val="none" w:sz="0" w:space="0" w:color="auto"/>
                <w:right w:val="none" w:sz="0" w:space="0" w:color="auto"/>
              </w:divBdr>
            </w:div>
            <w:div w:id="537622796">
              <w:marLeft w:val="0"/>
              <w:marRight w:val="0"/>
              <w:marTop w:val="0"/>
              <w:marBottom w:val="0"/>
              <w:divBdr>
                <w:top w:val="none" w:sz="0" w:space="0" w:color="auto"/>
                <w:left w:val="none" w:sz="0" w:space="0" w:color="auto"/>
                <w:bottom w:val="none" w:sz="0" w:space="0" w:color="auto"/>
                <w:right w:val="none" w:sz="0" w:space="0" w:color="auto"/>
              </w:divBdr>
            </w:div>
            <w:div w:id="1645819388">
              <w:marLeft w:val="0"/>
              <w:marRight w:val="0"/>
              <w:marTop w:val="0"/>
              <w:marBottom w:val="0"/>
              <w:divBdr>
                <w:top w:val="none" w:sz="0" w:space="0" w:color="auto"/>
                <w:left w:val="none" w:sz="0" w:space="0" w:color="auto"/>
                <w:bottom w:val="none" w:sz="0" w:space="0" w:color="auto"/>
                <w:right w:val="none" w:sz="0" w:space="0" w:color="auto"/>
              </w:divBdr>
            </w:div>
            <w:div w:id="273488463">
              <w:marLeft w:val="0"/>
              <w:marRight w:val="0"/>
              <w:marTop w:val="0"/>
              <w:marBottom w:val="0"/>
              <w:divBdr>
                <w:top w:val="none" w:sz="0" w:space="0" w:color="auto"/>
                <w:left w:val="none" w:sz="0" w:space="0" w:color="auto"/>
                <w:bottom w:val="none" w:sz="0" w:space="0" w:color="auto"/>
                <w:right w:val="none" w:sz="0" w:space="0" w:color="auto"/>
              </w:divBdr>
            </w:div>
            <w:div w:id="1710835748">
              <w:marLeft w:val="0"/>
              <w:marRight w:val="0"/>
              <w:marTop w:val="0"/>
              <w:marBottom w:val="0"/>
              <w:divBdr>
                <w:top w:val="none" w:sz="0" w:space="0" w:color="auto"/>
                <w:left w:val="none" w:sz="0" w:space="0" w:color="auto"/>
                <w:bottom w:val="none" w:sz="0" w:space="0" w:color="auto"/>
                <w:right w:val="none" w:sz="0" w:space="0" w:color="auto"/>
              </w:divBdr>
            </w:div>
            <w:div w:id="952201788">
              <w:marLeft w:val="0"/>
              <w:marRight w:val="0"/>
              <w:marTop w:val="0"/>
              <w:marBottom w:val="0"/>
              <w:divBdr>
                <w:top w:val="none" w:sz="0" w:space="0" w:color="auto"/>
                <w:left w:val="none" w:sz="0" w:space="0" w:color="auto"/>
                <w:bottom w:val="none" w:sz="0" w:space="0" w:color="auto"/>
                <w:right w:val="none" w:sz="0" w:space="0" w:color="auto"/>
              </w:divBdr>
            </w:div>
            <w:div w:id="397679162">
              <w:marLeft w:val="0"/>
              <w:marRight w:val="0"/>
              <w:marTop w:val="0"/>
              <w:marBottom w:val="0"/>
              <w:divBdr>
                <w:top w:val="none" w:sz="0" w:space="0" w:color="auto"/>
                <w:left w:val="none" w:sz="0" w:space="0" w:color="auto"/>
                <w:bottom w:val="none" w:sz="0" w:space="0" w:color="auto"/>
                <w:right w:val="none" w:sz="0" w:space="0" w:color="auto"/>
              </w:divBdr>
            </w:div>
            <w:div w:id="1025406468">
              <w:marLeft w:val="0"/>
              <w:marRight w:val="0"/>
              <w:marTop w:val="0"/>
              <w:marBottom w:val="0"/>
              <w:divBdr>
                <w:top w:val="none" w:sz="0" w:space="0" w:color="auto"/>
                <w:left w:val="none" w:sz="0" w:space="0" w:color="auto"/>
                <w:bottom w:val="none" w:sz="0" w:space="0" w:color="auto"/>
                <w:right w:val="none" w:sz="0" w:space="0" w:color="auto"/>
              </w:divBdr>
            </w:div>
            <w:div w:id="324018494">
              <w:marLeft w:val="0"/>
              <w:marRight w:val="0"/>
              <w:marTop w:val="0"/>
              <w:marBottom w:val="0"/>
              <w:divBdr>
                <w:top w:val="none" w:sz="0" w:space="0" w:color="auto"/>
                <w:left w:val="none" w:sz="0" w:space="0" w:color="auto"/>
                <w:bottom w:val="none" w:sz="0" w:space="0" w:color="auto"/>
                <w:right w:val="none" w:sz="0" w:space="0" w:color="auto"/>
              </w:divBdr>
            </w:div>
            <w:div w:id="1442262078">
              <w:marLeft w:val="0"/>
              <w:marRight w:val="0"/>
              <w:marTop w:val="0"/>
              <w:marBottom w:val="0"/>
              <w:divBdr>
                <w:top w:val="none" w:sz="0" w:space="0" w:color="auto"/>
                <w:left w:val="none" w:sz="0" w:space="0" w:color="auto"/>
                <w:bottom w:val="none" w:sz="0" w:space="0" w:color="auto"/>
                <w:right w:val="none" w:sz="0" w:space="0" w:color="auto"/>
              </w:divBdr>
            </w:div>
            <w:div w:id="1476339406">
              <w:marLeft w:val="0"/>
              <w:marRight w:val="0"/>
              <w:marTop w:val="0"/>
              <w:marBottom w:val="0"/>
              <w:divBdr>
                <w:top w:val="none" w:sz="0" w:space="0" w:color="auto"/>
                <w:left w:val="none" w:sz="0" w:space="0" w:color="auto"/>
                <w:bottom w:val="none" w:sz="0" w:space="0" w:color="auto"/>
                <w:right w:val="none" w:sz="0" w:space="0" w:color="auto"/>
              </w:divBdr>
            </w:div>
            <w:div w:id="893078084">
              <w:marLeft w:val="0"/>
              <w:marRight w:val="0"/>
              <w:marTop w:val="0"/>
              <w:marBottom w:val="0"/>
              <w:divBdr>
                <w:top w:val="none" w:sz="0" w:space="0" w:color="auto"/>
                <w:left w:val="none" w:sz="0" w:space="0" w:color="auto"/>
                <w:bottom w:val="none" w:sz="0" w:space="0" w:color="auto"/>
                <w:right w:val="none" w:sz="0" w:space="0" w:color="auto"/>
              </w:divBdr>
            </w:div>
            <w:div w:id="810440679">
              <w:marLeft w:val="0"/>
              <w:marRight w:val="0"/>
              <w:marTop w:val="0"/>
              <w:marBottom w:val="0"/>
              <w:divBdr>
                <w:top w:val="none" w:sz="0" w:space="0" w:color="auto"/>
                <w:left w:val="none" w:sz="0" w:space="0" w:color="auto"/>
                <w:bottom w:val="none" w:sz="0" w:space="0" w:color="auto"/>
                <w:right w:val="none" w:sz="0" w:space="0" w:color="auto"/>
              </w:divBdr>
            </w:div>
            <w:div w:id="1492335509">
              <w:marLeft w:val="0"/>
              <w:marRight w:val="0"/>
              <w:marTop w:val="0"/>
              <w:marBottom w:val="0"/>
              <w:divBdr>
                <w:top w:val="none" w:sz="0" w:space="0" w:color="auto"/>
                <w:left w:val="none" w:sz="0" w:space="0" w:color="auto"/>
                <w:bottom w:val="none" w:sz="0" w:space="0" w:color="auto"/>
                <w:right w:val="none" w:sz="0" w:space="0" w:color="auto"/>
              </w:divBdr>
            </w:div>
            <w:div w:id="1446777254">
              <w:marLeft w:val="0"/>
              <w:marRight w:val="0"/>
              <w:marTop w:val="0"/>
              <w:marBottom w:val="0"/>
              <w:divBdr>
                <w:top w:val="none" w:sz="0" w:space="0" w:color="auto"/>
                <w:left w:val="none" w:sz="0" w:space="0" w:color="auto"/>
                <w:bottom w:val="none" w:sz="0" w:space="0" w:color="auto"/>
                <w:right w:val="none" w:sz="0" w:space="0" w:color="auto"/>
              </w:divBdr>
            </w:div>
            <w:div w:id="687872511">
              <w:marLeft w:val="0"/>
              <w:marRight w:val="0"/>
              <w:marTop w:val="0"/>
              <w:marBottom w:val="0"/>
              <w:divBdr>
                <w:top w:val="none" w:sz="0" w:space="0" w:color="auto"/>
                <w:left w:val="none" w:sz="0" w:space="0" w:color="auto"/>
                <w:bottom w:val="none" w:sz="0" w:space="0" w:color="auto"/>
                <w:right w:val="none" w:sz="0" w:space="0" w:color="auto"/>
              </w:divBdr>
            </w:div>
            <w:div w:id="1582060007">
              <w:marLeft w:val="0"/>
              <w:marRight w:val="0"/>
              <w:marTop w:val="0"/>
              <w:marBottom w:val="0"/>
              <w:divBdr>
                <w:top w:val="none" w:sz="0" w:space="0" w:color="auto"/>
                <w:left w:val="none" w:sz="0" w:space="0" w:color="auto"/>
                <w:bottom w:val="none" w:sz="0" w:space="0" w:color="auto"/>
                <w:right w:val="none" w:sz="0" w:space="0" w:color="auto"/>
              </w:divBdr>
            </w:div>
            <w:div w:id="566451541">
              <w:marLeft w:val="0"/>
              <w:marRight w:val="0"/>
              <w:marTop w:val="0"/>
              <w:marBottom w:val="0"/>
              <w:divBdr>
                <w:top w:val="none" w:sz="0" w:space="0" w:color="auto"/>
                <w:left w:val="none" w:sz="0" w:space="0" w:color="auto"/>
                <w:bottom w:val="none" w:sz="0" w:space="0" w:color="auto"/>
                <w:right w:val="none" w:sz="0" w:space="0" w:color="auto"/>
              </w:divBdr>
            </w:div>
            <w:div w:id="922494426">
              <w:marLeft w:val="0"/>
              <w:marRight w:val="0"/>
              <w:marTop w:val="0"/>
              <w:marBottom w:val="0"/>
              <w:divBdr>
                <w:top w:val="none" w:sz="0" w:space="0" w:color="auto"/>
                <w:left w:val="none" w:sz="0" w:space="0" w:color="auto"/>
                <w:bottom w:val="none" w:sz="0" w:space="0" w:color="auto"/>
                <w:right w:val="none" w:sz="0" w:space="0" w:color="auto"/>
              </w:divBdr>
            </w:div>
            <w:div w:id="1031296645">
              <w:marLeft w:val="0"/>
              <w:marRight w:val="0"/>
              <w:marTop w:val="0"/>
              <w:marBottom w:val="0"/>
              <w:divBdr>
                <w:top w:val="none" w:sz="0" w:space="0" w:color="auto"/>
                <w:left w:val="none" w:sz="0" w:space="0" w:color="auto"/>
                <w:bottom w:val="none" w:sz="0" w:space="0" w:color="auto"/>
                <w:right w:val="none" w:sz="0" w:space="0" w:color="auto"/>
              </w:divBdr>
            </w:div>
            <w:div w:id="1324818096">
              <w:marLeft w:val="0"/>
              <w:marRight w:val="0"/>
              <w:marTop w:val="0"/>
              <w:marBottom w:val="0"/>
              <w:divBdr>
                <w:top w:val="none" w:sz="0" w:space="0" w:color="auto"/>
                <w:left w:val="none" w:sz="0" w:space="0" w:color="auto"/>
                <w:bottom w:val="none" w:sz="0" w:space="0" w:color="auto"/>
                <w:right w:val="none" w:sz="0" w:space="0" w:color="auto"/>
              </w:divBdr>
            </w:div>
            <w:div w:id="1332175104">
              <w:marLeft w:val="0"/>
              <w:marRight w:val="0"/>
              <w:marTop w:val="0"/>
              <w:marBottom w:val="0"/>
              <w:divBdr>
                <w:top w:val="none" w:sz="0" w:space="0" w:color="auto"/>
                <w:left w:val="none" w:sz="0" w:space="0" w:color="auto"/>
                <w:bottom w:val="none" w:sz="0" w:space="0" w:color="auto"/>
                <w:right w:val="none" w:sz="0" w:space="0" w:color="auto"/>
              </w:divBdr>
            </w:div>
            <w:div w:id="1522359461">
              <w:marLeft w:val="0"/>
              <w:marRight w:val="0"/>
              <w:marTop w:val="0"/>
              <w:marBottom w:val="0"/>
              <w:divBdr>
                <w:top w:val="none" w:sz="0" w:space="0" w:color="auto"/>
                <w:left w:val="none" w:sz="0" w:space="0" w:color="auto"/>
                <w:bottom w:val="none" w:sz="0" w:space="0" w:color="auto"/>
                <w:right w:val="none" w:sz="0" w:space="0" w:color="auto"/>
              </w:divBdr>
            </w:div>
            <w:div w:id="936982177">
              <w:marLeft w:val="0"/>
              <w:marRight w:val="0"/>
              <w:marTop w:val="0"/>
              <w:marBottom w:val="0"/>
              <w:divBdr>
                <w:top w:val="none" w:sz="0" w:space="0" w:color="auto"/>
                <w:left w:val="none" w:sz="0" w:space="0" w:color="auto"/>
                <w:bottom w:val="none" w:sz="0" w:space="0" w:color="auto"/>
                <w:right w:val="none" w:sz="0" w:space="0" w:color="auto"/>
              </w:divBdr>
            </w:div>
            <w:div w:id="1530872545">
              <w:marLeft w:val="0"/>
              <w:marRight w:val="0"/>
              <w:marTop w:val="0"/>
              <w:marBottom w:val="0"/>
              <w:divBdr>
                <w:top w:val="none" w:sz="0" w:space="0" w:color="auto"/>
                <w:left w:val="none" w:sz="0" w:space="0" w:color="auto"/>
                <w:bottom w:val="none" w:sz="0" w:space="0" w:color="auto"/>
                <w:right w:val="none" w:sz="0" w:space="0" w:color="auto"/>
              </w:divBdr>
            </w:div>
            <w:div w:id="1565531452">
              <w:marLeft w:val="0"/>
              <w:marRight w:val="0"/>
              <w:marTop w:val="0"/>
              <w:marBottom w:val="0"/>
              <w:divBdr>
                <w:top w:val="none" w:sz="0" w:space="0" w:color="auto"/>
                <w:left w:val="none" w:sz="0" w:space="0" w:color="auto"/>
                <w:bottom w:val="none" w:sz="0" w:space="0" w:color="auto"/>
                <w:right w:val="none" w:sz="0" w:space="0" w:color="auto"/>
              </w:divBdr>
            </w:div>
            <w:div w:id="292946602">
              <w:marLeft w:val="0"/>
              <w:marRight w:val="0"/>
              <w:marTop w:val="0"/>
              <w:marBottom w:val="0"/>
              <w:divBdr>
                <w:top w:val="none" w:sz="0" w:space="0" w:color="auto"/>
                <w:left w:val="none" w:sz="0" w:space="0" w:color="auto"/>
                <w:bottom w:val="none" w:sz="0" w:space="0" w:color="auto"/>
                <w:right w:val="none" w:sz="0" w:space="0" w:color="auto"/>
              </w:divBdr>
            </w:div>
            <w:div w:id="1328437812">
              <w:marLeft w:val="0"/>
              <w:marRight w:val="0"/>
              <w:marTop w:val="0"/>
              <w:marBottom w:val="0"/>
              <w:divBdr>
                <w:top w:val="none" w:sz="0" w:space="0" w:color="auto"/>
                <w:left w:val="none" w:sz="0" w:space="0" w:color="auto"/>
                <w:bottom w:val="none" w:sz="0" w:space="0" w:color="auto"/>
                <w:right w:val="none" w:sz="0" w:space="0" w:color="auto"/>
              </w:divBdr>
            </w:div>
            <w:div w:id="397673991">
              <w:marLeft w:val="0"/>
              <w:marRight w:val="0"/>
              <w:marTop w:val="0"/>
              <w:marBottom w:val="0"/>
              <w:divBdr>
                <w:top w:val="none" w:sz="0" w:space="0" w:color="auto"/>
                <w:left w:val="none" w:sz="0" w:space="0" w:color="auto"/>
                <w:bottom w:val="none" w:sz="0" w:space="0" w:color="auto"/>
                <w:right w:val="none" w:sz="0" w:space="0" w:color="auto"/>
              </w:divBdr>
            </w:div>
            <w:div w:id="1038552095">
              <w:marLeft w:val="0"/>
              <w:marRight w:val="0"/>
              <w:marTop w:val="0"/>
              <w:marBottom w:val="0"/>
              <w:divBdr>
                <w:top w:val="none" w:sz="0" w:space="0" w:color="auto"/>
                <w:left w:val="none" w:sz="0" w:space="0" w:color="auto"/>
                <w:bottom w:val="none" w:sz="0" w:space="0" w:color="auto"/>
                <w:right w:val="none" w:sz="0" w:space="0" w:color="auto"/>
              </w:divBdr>
            </w:div>
            <w:div w:id="2061248807">
              <w:marLeft w:val="0"/>
              <w:marRight w:val="0"/>
              <w:marTop w:val="0"/>
              <w:marBottom w:val="0"/>
              <w:divBdr>
                <w:top w:val="none" w:sz="0" w:space="0" w:color="auto"/>
                <w:left w:val="none" w:sz="0" w:space="0" w:color="auto"/>
                <w:bottom w:val="none" w:sz="0" w:space="0" w:color="auto"/>
                <w:right w:val="none" w:sz="0" w:space="0" w:color="auto"/>
              </w:divBdr>
            </w:div>
            <w:div w:id="1460294443">
              <w:marLeft w:val="0"/>
              <w:marRight w:val="0"/>
              <w:marTop w:val="0"/>
              <w:marBottom w:val="0"/>
              <w:divBdr>
                <w:top w:val="none" w:sz="0" w:space="0" w:color="auto"/>
                <w:left w:val="none" w:sz="0" w:space="0" w:color="auto"/>
                <w:bottom w:val="none" w:sz="0" w:space="0" w:color="auto"/>
                <w:right w:val="none" w:sz="0" w:space="0" w:color="auto"/>
              </w:divBdr>
            </w:div>
            <w:div w:id="10515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382">
      <w:bodyDiv w:val="1"/>
      <w:marLeft w:val="0"/>
      <w:marRight w:val="0"/>
      <w:marTop w:val="0"/>
      <w:marBottom w:val="0"/>
      <w:divBdr>
        <w:top w:val="none" w:sz="0" w:space="0" w:color="auto"/>
        <w:left w:val="none" w:sz="0" w:space="0" w:color="auto"/>
        <w:bottom w:val="none" w:sz="0" w:space="0" w:color="auto"/>
        <w:right w:val="none" w:sz="0" w:space="0" w:color="auto"/>
      </w:divBdr>
    </w:div>
    <w:div w:id="1657223389">
      <w:bodyDiv w:val="1"/>
      <w:marLeft w:val="0"/>
      <w:marRight w:val="0"/>
      <w:marTop w:val="0"/>
      <w:marBottom w:val="0"/>
      <w:divBdr>
        <w:top w:val="none" w:sz="0" w:space="0" w:color="auto"/>
        <w:left w:val="none" w:sz="0" w:space="0" w:color="auto"/>
        <w:bottom w:val="none" w:sz="0" w:space="0" w:color="auto"/>
        <w:right w:val="none" w:sz="0" w:space="0" w:color="auto"/>
      </w:divBdr>
    </w:div>
    <w:div w:id="1834175626">
      <w:bodyDiv w:val="1"/>
      <w:marLeft w:val="0"/>
      <w:marRight w:val="0"/>
      <w:marTop w:val="0"/>
      <w:marBottom w:val="0"/>
      <w:divBdr>
        <w:top w:val="none" w:sz="0" w:space="0" w:color="auto"/>
        <w:left w:val="none" w:sz="0" w:space="0" w:color="auto"/>
        <w:bottom w:val="none" w:sz="0" w:space="0" w:color="auto"/>
        <w:right w:val="none" w:sz="0" w:space="0" w:color="auto"/>
      </w:divBdr>
      <w:divsChild>
        <w:div w:id="1634555059">
          <w:marLeft w:val="0"/>
          <w:marRight w:val="0"/>
          <w:marTop w:val="0"/>
          <w:marBottom w:val="0"/>
          <w:divBdr>
            <w:top w:val="none" w:sz="0" w:space="0" w:color="auto"/>
            <w:left w:val="none" w:sz="0" w:space="0" w:color="auto"/>
            <w:bottom w:val="none" w:sz="0" w:space="0" w:color="auto"/>
            <w:right w:val="none" w:sz="0" w:space="0" w:color="auto"/>
          </w:divBdr>
          <w:divsChild>
            <w:div w:id="1771927737">
              <w:marLeft w:val="0"/>
              <w:marRight w:val="0"/>
              <w:marTop w:val="0"/>
              <w:marBottom w:val="0"/>
              <w:divBdr>
                <w:top w:val="none" w:sz="0" w:space="0" w:color="auto"/>
                <w:left w:val="none" w:sz="0" w:space="0" w:color="auto"/>
                <w:bottom w:val="none" w:sz="0" w:space="0" w:color="auto"/>
                <w:right w:val="none" w:sz="0" w:space="0" w:color="auto"/>
              </w:divBdr>
            </w:div>
            <w:div w:id="2062945468">
              <w:marLeft w:val="0"/>
              <w:marRight w:val="0"/>
              <w:marTop w:val="0"/>
              <w:marBottom w:val="0"/>
              <w:divBdr>
                <w:top w:val="none" w:sz="0" w:space="0" w:color="auto"/>
                <w:left w:val="none" w:sz="0" w:space="0" w:color="auto"/>
                <w:bottom w:val="none" w:sz="0" w:space="0" w:color="auto"/>
                <w:right w:val="none" w:sz="0" w:space="0" w:color="auto"/>
              </w:divBdr>
            </w:div>
            <w:div w:id="340668094">
              <w:marLeft w:val="0"/>
              <w:marRight w:val="0"/>
              <w:marTop w:val="0"/>
              <w:marBottom w:val="0"/>
              <w:divBdr>
                <w:top w:val="none" w:sz="0" w:space="0" w:color="auto"/>
                <w:left w:val="none" w:sz="0" w:space="0" w:color="auto"/>
                <w:bottom w:val="none" w:sz="0" w:space="0" w:color="auto"/>
                <w:right w:val="none" w:sz="0" w:space="0" w:color="auto"/>
              </w:divBdr>
            </w:div>
            <w:div w:id="1410081787">
              <w:marLeft w:val="0"/>
              <w:marRight w:val="0"/>
              <w:marTop w:val="0"/>
              <w:marBottom w:val="0"/>
              <w:divBdr>
                <w:top w:val="none" w:sz="0" w:space="0" w:color="auto"/>
                <w:left w:val="none" w:sz="0" w:space="0" w:color="auto"/>
                <w:bottom w:val="none" w:sz="0" w:space="0" w:color="auto"/>
                <w:right w:val="none" w:sz="0" w:space="0" w:color="auto"/>
              </w:divBdr>
            </w:div>
            <w:div w:id="1609848677">
              <w:marLeft w:val="0"/>
              <w:marRight w:val="0"/>
              <w:marTop w:val="0"/>
              <w:marBottom w:val="0"/>
              <w:divBdr>
                <w:top w:val="none" w:sz="0" w:space="0" w:color="auto"/>
                <w:left w:val="none" w:sz="0" w:space="0" w:color="auto"/>
                <w:bottom w:val="none" w:sz="0" w:space="0" w:color="auto"/>
                <w:right w:val="none" w:sz="0" w:space="0" w:color="auto"/>
              </w:divBdr>
            </w:div>
            <w:div w:id="1891183633">
              <w:marLeft w:val="0"/>
              <w:marRight w:val="0"/>
              <w:marTop w:val="0"/>
              <w:marBottom w:val="0"/>
              <w:divBdr>
                <w:top w:val="none" w:sz="0" w:space="0" w:color="auto"/>
                <w:left w:val="none" w:sz="0" w:space="0" w:color="auto"/>
                <w:bottom w:val="none" w:sz="0" w:space="0" w:color="auto"/>
                <w:right w:val="none" w:sz="0" w:space="0" w:color="auto"/>
              </w:divBdr>
            </w:div>
            <w:div w:id="228394233">
              <w:marLeft w:val="0"/>
              <w:marRight w:val="0"/>
              <w:marTop w:val="0"/>
              <w:marBottom w:val="0"/>
              <w:divBdr>
                <w:top w:val="none" w:sz="0" w:space="0" w:color="auto"/>
                <w:left w:val="none" w:sz="0" w:space="0" w:color="auto"/>
                <w:bottom w:val="none" w:sz="0" w:space="0" w:color="auto"/>
                <w:right w:val="none" w:sz="0" w:space="0" w:color="auto"/>
              </w:divBdr>
            </w:div>
            <w:div w:id="1544706067">
              <w:marLeft w:val="0"/>
              <w:marRight w:val="0"/>
              <w:marTop w:val="0"/>
              <w:marBottom w:val="0"/>
              <w:divBdr>
                <w:top w:val="none" w:sz="0" w:space="0" w:color="auto"/>
                <w:left w:val="none" w:sz="0" w:space="0" w:color="auto"/>
                <w:bottom w:val="none" w:sz="0" w:space="0" w:color="auto"/>
                <w:right w:val="none" w:sz="0" w:space="0" w:color="auto"/>
              </w:divBdr>
            </w:div>
            <w:div w:id="1886524659">
              <w:marLeft w:val="0"/>
              <w:marRight w:val="0"/>
              <w:marTop w:val="0"/>
              <w:marBottom w:val="0"/>
              <w:divBdr>
                <w:top w:val="none" w:sz="0" w:space="0" w:color="auto"/>
                <w:left w:val="none" w:sz="0" w:space="0" w:color="auto"/>
                <w:bottom w:val="none" w:sz="0" w:space="0" w:color="auto"/>
                <w:right w:val="none" w:sz="0" w:space="0" w:color="auto"/>
              </w:divBdr>
            </w:div>
            <w:div w:id="1298996399">
              <w:marLeft w:val="0"/>
              <w:marRight w:val="0"/>
              <w:marTop w:val="0"/>
              <w:marBottom w:val="0"/>
              <w:divBdr>
                <w:top w:val="none" w:sz="0" w:space="0" w:color="auto"/>
                <w:left w:val="none" w:sz="0" w:space="0" w:color="auto"/>
                <w:bottom w:val="none" w:sz="0" w:space="0" w:color="auto"/>
                <w:right w:val="none" w:sz="0" w:space="0" w:color="auto"/>
              </w:divBdr>
            </w:div>
            <w:div w:id="1673794576">
              <w:marLeft w:val="0"/>
              <w:marRight w:val="0"/>
              <w:marTop w:val="0"/>
              <w:marBottom w:val="0"/>
              <w:divBdr>
                <w:top w:val="none" w:sz="0" w:space="0" w:color="auto"/>
                <w:left w:val="none" w:sz="0" w:space="0" w:color="auto"/>
                <w:bottom w:val="none" w:sz="0" w:space="0" w:color="auto"/>
                <w:right w:val="none" w:sz="0" w:space="0" w:color="auto"/>
              </w:divBdr>
            </w:div>
            <w:div w:id="1123233407">
              <w:marLeft w:val="0"/>
              <w:marRight w:val="0"/>
              <w:marTop w:val="0"/>
              <w:marBottom w:val="0"/>
              <w:divBdr>
                <w:top w:val="none" w:sz="0" w:space="0" w:color="auto"/>
                <w:left w:val="none" w:sz="0" w:space="0" w:color="auto"/>
                <w:bottom w:val="none" w:sz="0" w:space="0" w:color="auto"/>
                <w:right w:val="none" w:sz="0" w:space="0" w:color="auto"/>
              </w:divBdr>
            </w:div>
            <w:div w:id="1643271065">
              <w:marLeft w:val="0"/>
              <w:marRight w:val="0"/>
              <w:marTop w:val="0"/>
              <w:marBottom w:val="0"/>
              <w:divBdr>
                <w:top w:val="none" w:sz="0" w:space="0" w:color="auto"/>
                <w:left w:val="none" w:sz="0" w:space="0" w:color="auto"/>
                <w:bottom w:val="none" w:sz="0" w:space="0" w:color="auto"/>
                <w:right w:val="none" w:sz="0" w:space="0" w:color="auto"/>
              </w:divBdr>
            </w:div>
            <w:div w:id="913900409">
              <w:marLeft w:val="0"/>
              <w:marRight w:val="0"/>
              <w:marTop w:val="0"/>
              <w:marBottom w:val="0"/>
              <w:divBdr>
                <w:top w:val="none" w:sz="0" w:space="0" w:color="auto"/>
                <w:left w:val="none" w:sz="0" w:space="0" w:color="auto"/>
                <w:bottom w:val="none" w:sz="0" w:space="0" w:color="auto"/>
                <w:right w:val="none" w:sz="0" w:space="0" w:color="auto"/>
              </w:divBdr>
            </w:div>
            <w:div w:id="813835016">
              <w:marLeft w:val="0"/>
              <w:marRight w:val="0"/>
              <w:marTop w:val="0"/>
              <w:marBottom w:val="0"/>
              <w:divBdr>
                <w:top w:val="none" w:sz="0" w:space="0" w:color="auto"/>
                <w:left w:val="none" w:sz="0" w:space="0" w:color="auto"/>
                <w:bottom w:val="none" w:sz="0" w:space="0" w:color="auto"/>
                <w:right w:val="none" w:sz="0" w:space="0" w:color="auto"/>
              </w:divBdr>
            </w:div>
            <w:div w:id="1853912842">
              <w:marLeft w:val="0"/>
              <w:marRight w:val="0"/>
              <w:marTop w:val="0"/>
              <w:marBottom w:val="0"/>
              <w:divBdr>
                <w:top w:val="none" w:sz="0" w:space="0" w:color="auto"/>
                <w:left w:val="none" w:sz="0" w:space="0" w:color="auto"/>
                <w:bottom w:val="none" w:sz="0" w:space="0" w:color="auto"/>
                <w:right w:val="none" w:sz="0" w:space="0" w:color="auto"/>
              </w:divBdr>
            </w:div>
            <w:div w:id="1993168712">
              <w:marLeft w:val="0"/>
              <w:marRight w:val="0"/>
              <w:marTop w:val="0"/>
              <w:marBottom w:val="0"/>
              <w:divBdr>
                <w:top w:val="none" w:sz="0" w:space="0" w:color="auto"/>
                <w:left w:val="none" w:sz="0" w:space="0" w:color="auto"/>
                <w:bottom w:val="none" w:sz="0" w:space="0" w:color="auto"/>
                <w:right w:val="none" w:sz="0" w:space="0" w:color="auto"/>
              </w:divBdr>
            </w:div>
            <w:div w:id="438598345">
              <w:marLeft w:val="0"/>
              <w:marRight w:val="0"/>
              <w:marTop w:val="0"/>
              <w:marBottom w:val="0"/>
              <w:divBdr>
                <w:top w:val="none" w:sz="0" w:space="0" w:color="auto"/>
                <w:left w:val="none" w:sz="0" w:space="0" w:color="auto"/>
                <w:bottom w:val="none" w:sz="0" w:space="0" w:color="auto"/>
                <w:right w:val="none" w:sz="0" w:space="0" w:color="auto"/>
              </w:divBdr>
            </w:div>
            <w:div w:id="260727691">
              <w:marLeft w:val="0"/>
              <w:marRight w:val="0"/>
              <w:marTop w:val="0"/>
              <w:marBottom w:val="0"/>
              <w:divBdr>
                <w:top w:val="none" w:sz="0" w:space="0" w:color="auto"/>
                <w:left w:val="none" w:sz="0" w:space="0" w:color="auto"/>
                <w:bottom w:val="none" w:sz="0" w:space="0" w:color="auto"/>
                <w:right w:val="none" w:sz="0" w:space="0" w:color="auto"/>
              </w:divBdr>
            </w:div>
            <w:div w:id="2144152122">
              <w:marLeft w:val="0"/>
              <w:marRight w:val="0"/>
              <w:marTop w:val="0"/>
              <w:marBottom w:val="0"/>
              <w:divBdr>
                <w:top w:val="none" w:sz="0" w:space="0" w:color="auto"/>
                <w:left w:val="none" w:sz="0" w:space="0" w:color="auto"/>
                <w:bottom w:val="none" w:sz="0" w:space="0" w:color="auto"/>
                <w:right w:val="none" w:sz="0" w:space="0" w:color="auto"/>
              </w:divBdr>
            </w:div>
            <w:div w:id="1967346870">
              <w:marLeft w:val="0"/>
              <w:marRight w:val="0"/>
              <w:marTop w:val="0"/>
              <w:marBottom w:val="0"/>
              <w:divBdr>
                <w:top w:val="none" w:sz="0" w:space="0" w:color="auto"/>
                <w:left w:val="none" w:sz="0" w:space="0" w:color="auto"/>
                <w:bottom w:val="none" w:sz="0" w:space="0" w:color="auto"/>
                <w:right w:val="none" w:sz="0" w:space="0" w:color="auto"/>
              </w:divBdr>
            </w:div>
            <w:div w:id="1705640879">
              <w:marLeft w:val="0"/>
              <w:marRight w:val="0"/>
              <w:marTop w:val="0"/>
              <w:marBottom w:val="0"/>
              <w:divBdr>
                <w:top w:val="none" w:sz="0" w:space="0" w:color="auto"/>
                <w:left w:val="none" w:sz="0" w:space="0" w:color="auto"/>
                <w:bottom w:val="none" w:sz="0" w:space="0" w:color="auto"/>
                <w:right w:val="none" w:sz="0" w:space="0" w:color="auto"/>
              </w:divBdr>
            </w:div>
            <w:div w:id="1565988971">
              <w:marLeft w:val="0"/>
              <w:marRight w:val="0"/>
              <w:marTop w:val="0"/>
              <w:marBottom w:val="0"/>
              <w:divBdr>
                <w:top w:val="none" w:sz="0" w:space="0" w:color="auto"/>
                <w:left w:val="none" w:sz="0" w:space="0" w:color="auto"/>
                <w:bottom w:val="none" w:sz="0" w:space="0" w:color="auto"/>
                <w:right w:val="none" w:sz="0" w:space="0" w:color="auto"/>
              </w:divBdr>
            </w:div>
            <w:div w:id="1158568468">
              <w:marLeft w:val="0"/>
              <w:marRight w:val="0"/>
              <w:marTop w:val="0"/>
              <w:marBottom w:val="0"/>
              <w:divBdr>
                <w:top w:val="none" w:sz="0" w:space="0" w:color="auto"/>
                <w:left w:val="none" w:sz="0" w:space="0" w:color="auto"/>
                <w:bottom w:val="none" w:sz="0" w:space="0" w:color="auto"/>
                <w:right w:val="none" w:sz="0" w:space="0" w:color="auto"/>
              </w:divBdr>
            </w:div>
            <w:div w:id="1375083521">
              <w:marLeft w:val="0"/>
              <w:marRight w:val="0"/>
              <w:marTop w:val="0"/>
              <w:marBottom w:val="0"/>
              <w:divBdr>
                <w:top w:val="none" w:sz="0" w:space="0" w:color="auto"/>
                <w:left w:val="none" w:sz="0" w:space="0" w:color="auto"/>
                <w:bottom w:val="none" w:sz="0" w:space="0" w:color="auto"/>
                <w:right w:val="none" w:sz="0" w:space="0" w:color="auto"/>
              </w:divBdr>
            </w:div>
            <w:div w:id="1413316383">
              <w:marLeft w:val="0"/>
              <w:marRight w:val="0"/>
              <w:marTop w:val="0"/>
              <w:marBottom w:val="0"/>
              <w:divBdr>
                <w:top w:val="none" w:sz="0" w:space="0" w:color="auto"/>
                <w:left w:val="none" w:sz="0" w:space="0" w:color="auto"/>
                <w:bottom w:val="none" w:sz="0" w:space="0" w:color="auto"/>
                <w:right w:val="none" w:sz="0" w:space="0" w:color="auto"/>
              </w:divBdr>
            </w:div>
            <w:div w:id="134690251">
              <w:marLeft w:val="0"/>
              <w:marRight w:val="0"/>
              <w:marTop w:val="0"/>
              <w:marBottom w:val="0"/>
              <w:divBdr>
                <w:top w:val="none" w:sz="0" w:space="0" w:color="auto"/>
                <w:left w:val="none" w:sz="0" w:space="0" w:color="auto"/>
                <w:bottom w:val="none" w:sz="0" w:space="0" w:color="auto"/>
                <w:right w:val="none" w:sz="0" w:space="0" w:color="auto"/>
              </w:divBdr>
            </w:div>
            <w:div w:id="1213887168">
              <w:marLeft w:val="0"/>
              <w:marRight w:val="0"/>
              <w:marTop w:val="0"/>
              <w:marBottom w:val="0"/>
              <w:divBdr>
                <w:top w:val="none" w:sz="0" w:space="0" w:color="auto"/>
                <w:left w:val="none" w:sz="0" w:space="0" w:color="auto"/>
                <w:bottom w:val="none" w:sz="0" w:space="0" w:color="auto"/>
                <w:right w:val="none" w:sz="0" w:space="0" w:color="auto"/>
              </w:divBdr>
            </w:div>
            <w:div w:id="1320424772">
              <w:marLeft w:val="0"/>
              <w:marRight w:val="0"/>
              <w:marTop w:val="0"/>
              <w:marBottom w:val="0"/>
              <w:divBdr>
                <w:top w:val="none" w:sz="0" w:space="0" w:color="auto"/>
                <w:left w:val="none" w:sz="0" w:space="0" w:color="auto"/>
                <w:bottom w:val="none" w:sz="0" w:space="0" w:color="auto"/>
                <w:right w:val="none" w:sz="0" w:space="0" w:color="auto"/>
              </w:divBdr>
            </w:div>
            <w:div w:id="1851482700">
              <w:marLeft w:val="0"/>
              <w:marRight w:val="0"/>
              <w:marTop w:val="0"/>
              <w:marBottom w:val="0"/>
              <w:divBdr>
                <w:top w:val="none" w:sz="0" w:space="0" w:color="auto"/>
                <w:left w:val="none" w:sz="0" w:space="0" w:color="auto"/>
                <w:bottom w:val="none" w:sz="0" w:space="0" w:color="auto"/>
                <w:right w:val="none" w:sz="0" w:space="0" w:color="auto"/>
              </w:divBdr>
            </w:div>
            <w:div w:id="575745035">
              <w:marLeft w:val="0"/>
              <w:marRight w:val="0"/>
              <w:marTop w:val="0"/>
              <w:marBottom w:val="0"/>
              <w:divBdr>
                <w:top w:val="none" w:sz="0" w:space="0" w:color="auto"/>
                <w:left w:val="none" w:sz="0" w:space="0" w:color="auto"/>
                <w:bottom w:val="none" w:sz="0" w:space="0" w:color="auto"/>
                <w:right w:val="none" w:sz="0" w:space="0" w:color="auto"/>
              </w:divBdr>
            </w:div>
            <w:div w:id="1070612669">
              <w:marLeft w:val="0"/>
              <w:marRight w:val="0"/>
              <w:marTop w:val="0"/>
              <w:marBottom w:val="0"/>
              <w:divBdr>
                <w:top w:val="none" w:sz="0" w:space="0" w:color="auto"/>
                <w:left w:val="none" w:sz="0" w:space="0" w:color="auto"/>
                <w:bottom w:val="none" w:sz="0" w:space="0" w:color="auto"/>
                <w:right w:val="none" w:sz="0" w:space="0" w:color="auto"/>
              </w:divBdr>
            </w:div>
            <w:div w:id="971398297">
              <w:marLeft w:val="0"/>
              <w:marRight w:val="0"/>
              <w:marTop w:val="0"/>
              <w:marBottom w:val="0"/>
              <w:divBdr>
                <w:top w:val="none" w:sz="0" w:space="0" w:color="auto"/>
                <w:left w:val="none" w:sz="0" w:space="0" w:color="auto"/>
                <w:bottom w:val="none" w:sz="0" w:space="0" w:color="auto"/>
                <w:right w:val="none" w:sz="0" w:space="0" w:color="auto"/>
              </w:divBdr>
            </w:div>
            <w:div w:id="1997295045">
              <w:marLeft w:val="0"/>
              <w:marRight w:val="0"/>
              <w:marTop w:val="0"/>
              <w:marBottom w:val="0"/>
              <w:divBdr>
                <w:top w:val="none" w:sz="0" w:space="0" w:color="auto"/>
                <w:left w:val="none" w:sz="0" w:space="0" w:color="auto"/>
                <w:bottom w:val="none" w:sz="0" w:space="0" w:color="auto"/>
                <w:right w:val="none" w:sz="0" w:space="0" w:color="auto"/>
              </w:divBdr>
            </w:div>
            <w:div w:id="588732444">
              <w:marLeft w:val="0"/>
              <w:marRight w:val="0"/>
              <w:marTop w:val="0"/>
              <w:marBottom w:val="0"/>
              <w:divBdr>
                <w:top w:val="none" w:sz="0" w:space="0" w:color="auto"/>
                <w:left w:val="none" w:sz="0" w:space="0" w:color="auto"/>
                <w:bottom w:val="none" w:sz="0" w:space="0" w:color="auto"/>
                <w:right w:val="none" w:sz="0" w:space="0" w:color="auto"/>
              </w:divBdr>
            </w:div>
            <w:div w:id="1282149478">
              <w:marLeft w:val="0"/>
              <w:marRight w:val="0"/>
              <w:marTop w:val="0"/>
              <w:marBottom w:val="0"/>
              <w:divBdr>
                <w:top w:val="none" w:sz="0" w:space="0" w:color="auto"/>
                <w:left w:val="none" w:sz="0" w:space="0" w:color="auto"/>
                <w:bottom w:val="none" w:sz="0" w:space="0" w:color="auto"/>
                <w:right w:val="none" w:sz="0" w:space="0" w:color="auto"/>
              </w:divBdr>
            </w:div>
            <w:div w:id="843013933">
              <w:marLeft w:val="0"/>
              <w:marRight w:val="0"/>
              <w:marTop w:val="0"/>
              <w:marBottom w:val="0"/>
              <w:divBdr>
                <w:top w:val="none" w:sz="0" w:space="0" w:color="auto"/>
                <w:left w:val="none" w:sz="0" w:space="0" w:color="auto"/>
                <w:bottom w:val="none" w:sz="0" w:space="0" w:color="auto"/>
                <w:right w:val="none" w:sz="0" w:space="0" w:color="auto"/>
              </w:divBdr>
            </w:div>
            <w:div w:id="1607347434">
              <w:marLeft w:val="0"/>
              <w:marRight w:val="0"/>
              <w:marTop w:val="0"/>
              <w:marBottom w:val="0"/>
              <w:divBdr>
                <w:top w:val="none" w:sz="0" w:space="0" w:color="auto"/>
                <w:left w:val="none" w:sz="0" w:space="0" w:color="auto"/>
                <w:bottom w:val="none" w:sz="0" w:space="0" w:color="auto"/>
                <w:right w:val="none" w:sz="0" w:space="0" w:color="auto"/>
              </w:divBdr>
            </w:div>
            <w:div w:id="436607451">
              <w:marLeft w:val="0"/>
              <w:marRight w:val="0"/>
              <w:marTop w:val="0"/>
              <w:marBottom w:val="0"/>
              <w:divBdr>
                <w:top w:val="none" w:sz="0" w:space="0" w:color="auto"/>
                <w:left w:val="none" w:sz="0" w:space="0" w:color="auto"/>
                <w:bottom w:val="none" w:sz="0" w:space="0" w:color="auto"/>
                <w:right w:val="none" w:sz="0" w:space="0" w:color="auto"/>
              </w:divBdr>
            </w:div>
            <w:div w:id="1773015917">
              <w:marLeft w:val="0"/>
              <w:marRight w:val="0"/>
              <w:marTop w:val="0"/>
              <w:marBottom w:val="0"/>
              <w:divBdr>
                <w:top w:val="none" w:sz="0" w:space="0" w:color="auto"/>
                <w:left w:val="none" w:sz="0" w:space="0" w:color="auto"/>
                <w:bottom w:val="none" w:sz="0" w:space="0" w:color="auto"/>
                <w:right w:val="none" w:sz="0" w:space="0" w:color="auto"/>
              </w:divBdr>
            </w:div>
            <w:div w:id="1421173283">
              <w:marLeft w:val="0"/>
              <w:marRight w:val="0"/>
              <w:marTop w:val="0"/>
              <w:marBottom w:val="0"/>
              <w:divBdr>
                <w:top w:val="none" w:sz="0" w:space="0" w:color="auto"/>
                <w:left w:val="none" w:sz="0" w:space="0" w:color="auto"/>
                <w:bottom w:val="none" w:sz="0" w:space="0" w:color="auto"/>
                <w:right w:val="none" w:sz="0" w:space="0" w:color="auto"/>
              </w:divBdr>
            </w:div>
            <w:div w:id="2069380578">
              <w:marLeft w:val="0"/>
              <w:marRight w:val="0"/>
              <w:marTop w:val="0"/>
              <w:marBottom w:val="0"/>
              <w:divBdr>
                <w:top w:val="none" w:sz="0" w:space="0" w:color="auto"/>
                <w:left w:val="none" w:sz="0" w:space="0" w:color="auto"/>
                <w:bottom w:val="none" w:sz="0" w:space="0" w:color="auto"/>
                <w:right w:val="none" w:sz="0" w:space="0" w:color="auto"/>
              </w:divBdr>
            </w:div>
            <w:div w:id="816652999">
              <w:marLeft w:val="0"/>
              <w:marRight w:val="0"/>
              <w:marTop w:val="0"/>
              <w:marBottom w:val="0"/>
              <w:divBdr>
                <w:top w:val="none" w:sz="0" w:space="0" w:color="auto"/>
                <w:left w:val="none" w:sz="0" w:space="0" w:color="auto"/>
                <w:bottom w:val="none" w:sz="0" w:space="0" w:color="auto"/>
                <w:right w:val="none" w:sz="0" w:space="0" w:color="auto"/>
              </w:divBdr>
            </w:div>
            <w:div w:id="832141996">
              <w:marLeft w:val="0"/>
              <w:marRight w:val="0"/>
              <w:marTop w:val="0"/>
              <w:marBottom w:val="0"/>
              <w:divBdr>
                <w:top w:val="none" w:sz="0" w:space="0" w:color="auto"/>
                <w:left w:val="none" w:sz="0" w:space="0" w:color="auto"/>
                <w:bottom w:val="none" w:sz="0" w:space="0" w:color="auto"/>
                <w:right w:val="none" w:sz="0" w:space="0" w:color="auto"/>
              </w:divBdr>
            </w:div>
            <w:div w:id="1065638792">
              <w:marLeft w:val="0"/>
              <w:marRight w:val="0"/>
              <w:marTop w:val="0"/>
              <w:marBottom w:val="0"/>
              <w:divBdr>
                <w:top w:val="none" w:sz="0" w:space="0" w:color="auto"/>
                <w:left w:val="none" w:sz="0" w:space="0" w:color="auto"/>
                <w:bottom w:val="none" w:sz="0" w:space="0" w:color="auto"/>
                <w:right w:val="none" w:sz="0" w:space="0" w:color="auto"/>
              </w:divBdr>
            </w:div>
            <w:div w:id="524905406">
              <w:marLeft w:val="0"/>
              <w:marRight w:val="0"/>
              <w:marTop w:val="0"/>
              <w:marBottom w:val="0"/>
              <w:divBdr>
                <w:top w:val="none" w:sz="0" w:space="0" w:color="auto"/>
                <w:left w:val="none" w:sz="0" w:space="0" w:color="auto"/>
                <w:bottom w:val="none" w:sz="0" w:space="0" w:color="auto"/>
                <w:right w:val="none" w:sz="0" w:space="0" w:color="auto"/>
              </w:divBdr>
            </w:div>
            <w:div w:id="280722514">
              <w:marLeft w:val="0"/>
              <w:marRight w:val="0"/>
              <w:marTop w:val="0"/>
              <w:marBottom w:val="0"/>
              <w:divBdr>
                <w:top w:val="none" w:sz="0" w:space="0" w:color="auto"/>
                <w:left w:val="none" w:sz="0" w:space="0" w:color="auto"/>
                <w:bottom w:val="none" w:sz="0" w:space="0" w:color="auto"/>
                <w:right w:val="none" w:sz="0" w:space="0" w:color="auto"/>
              </w:divBdr>
            </w:div>
            <w:div w:id="209852870">
              <w:marLeft w:val="0"/>
              <w:marRight w:val="0"/>
              <w:marTop w:val="0"/>
              <w:marBottom w:val="0"/>
              <w:divBdr>
                <w:top w:val="none" w:sz="0" w:space="0" w:color="auto"/>
                <w:left w:val="none" w:sz="0" w:space="0" w:color="auto"/>
                <w:bottom w:val="none" w:sz="0" w:space="0" w:color="auto"/>
                <w:right w:val="none" w:sz="0" w:space="0" w:color="auto"/>
              </w:divBdr>
            </w:div>
            <w:div w:id="1373337476">
              <w:marLeft w:val="0"/>
              <w:marRight w:val="0"/>
              <w:marTop w:val="0"/>
              <w:marBottom w:val="0"/>
              <w:divBdr>
                <w:top w:val="none" w:sz="0" w:space="0" w:color="auto"/>
                <w:left w:val="none" w:sz="0" w:space="0" w:color="auto"/>
                <w:bottom w:val="none" w:sz="0" w:space="0" w:color="auto"/>
                <w:right w:val="none" w:sz="0" w:space="0" w:color="auto"/>
              </w:divBdr>
            </w:div>
            <w:div w:id="1096825258">
              <w:marLeft w:val="0"/>
              <w:marRight w:val="0"/>
              <w:marTop w:val="0"/>
              <w:marBottom w:val="0"/>
              <w:divBdr>
                <w:top w:val="none" w:sz="0" w:space="0" w:color="auto"/>
                <w:left w:val="none" w:sz="0" w:space="0" w:color="auto"/>
                <w:bottom w:val="none" w:sz="0" w:space="0" w:color="auto"/>
                <w:right w:val="none" w:sz="0" w:space="0" w:color="auto"/>
              </w:divBdr>
            </w:div>
            <w:div w:id="1217208371">
              <w:marLeft w:val="0"/>
              <w:marRight w:val="0"/>
              <w:marTop w:val="0"/>
              <w:marBottom w:val="0"/>
              <w:divBdr>
                <w:top w:val="none" w:sz="0" w:space="0" w:color="auto"/>
                <w:left w:val="none" w:sz="0" w:space="0" w:color="auto"/>
                <w:bottom w:val="none" w:sz="0" w:space="0" w:color="auto"/>
                <w:right w:val="none" w:sz="0" w:space="0" w:color="auto"/>
              </w:divBdr>
            </w:div>
            <w:div w:id="1643540325">
              <w:marLeft w:val="0"/>
              <w:marRight w:val="0"/>
              <w:marTop w:val="0"/>
              <w:marBottom w:val="0"/>
              <w:divBdr>
                <w:top w:val="none" w:sz="0" w:space="0" w:color="auto"/>
                <w:left w:val="none" w:sz="0" w:space="0" w:color="auto"/>
                <w:bottom w:val="none" w:sz="0" w:space="0" w:color="auto"/>
                <w:right w:val="none" w:sz="0" w:space="0" w:color="auto"/>
              </w:divBdr>
            </w:div>
            <w:div w:id="456073735">
              <w:marLeft w:val="0"/>
              <w:marRight w:val="0"/>
              <w:marTop w:val="0"/>
              <w:marBottom w:val="0"/>
              <w:divBdr>
                <w:top w:val="none" w:sz="0" w:space="0" w:color="auto"/>
                <w:left w:val="none" w:sz="0" w:space="0" w:color="auto"/>
                <w:bottom w:val="none" w:sz="0" w:space="0" w:color="auto"/>
                <w:right w:val="none" w:sz="0" w:space="0" w:color="auto"/>
              </w:divBdr>
            </w:div>
            <w:div w:id="2098360354">
              <w:marLeft w:val="0"/>
              <w:marRight w:val="0"/>
              <w:marTop w:val="0"/>
              <w:marBottom w:val="0"/>
              <w:divBdr>
                <w:top w:val="none" w:sz="0" w:space="0" w:color="auto"/>
                <w:left w:val="none" w:sz="0" w:space="0" w:color="auto"/>
                <w:bottom w:val="none" w:sz="0" w:space="0" w:color="auto"/>
                <w:right w:val="none" w:sz="0" w:space="0" w:color="auto"/>
              </w:divBdr>
            </w:div>
            <w:div w:id="1893880857">
              <w:marLeft w:val="0"/>
              <w:marRight w:val="0"/>
              <w:marTop w:val="0"/>
              <w:marBottom w:val="0"/>
              <w:divBdr>
                <w:top w:val="none" w:sz="0" w:space="0" w:color="auto"/>
                <w:left w:val="none" w:sz="0" w:space="0" w:color="auto"/>
                <w:bottom w:val="none" w:sz="0" w:space="0" w:color="auto"/>
                <w:right w:val="none" w:sz="0" w:space="0" w:color="auto"/>
              </w:divBdr>
            </w:div>
            <w:div w:id="1914588092">
              <w:marLeft w:val="0"/>
              <w:marRight w:val="0"/>
              <w:marTop w:val="0"/>
              <w:marBottom w:val="0"/>
              <w:divBdr>
                <w:top w:val="none" w:sz="0" w:space="0" w:color="auto"/>
                <w:left w:val="none" w:sz="0" w:space="0" w:color="auto"/>
                <w:bottom w:val="none" w:sz="0" w:space="0" w:color="auto"/>
                <w:right w:val="none" w:sz="0" w:space="0" w:color="auto"/>
              </w:divBdr>
            </w:div>
            <w:div w:id="390353244">
              <w:marLeft w:val="0"/>
              <w:marRight w:val="0"/>
              <w:marTop w:val="0"/>
              <w:marBottom w:val="0"/>
              <w:divBdr>
                <w:top w:val="none" w:sz="0" w:space="0" w:color="auto"/>
                <w:left w:val="none" w:sz="0" w:space="0" w:color="auto"/>
                <w:bottom w:val="none" w:sz="0" w:space="0" w:color="auto"/>
                <w:right w:val="none" w:sz="0" w:space="0" w:color="auto"/>
              </w:divBdr>
            </w:div>
            <w:div w:id="1630892918">
              <w:marLeft w:val="0"/>
              <w:marRight w:val="0"/>
              <w:marTop w:val="0"/>
              <w:marBottom w:val="0"/>
              <w:divBdr>
                <w:top w:val="none" w:sz="0" w:space="0" w:color="auto"/>
                <w:left w:val="none" w:sz="0" w:space="0" w:color="auto"/>
                <w:bottom w:val="none" w:sz="0" w:space="0" w:color="auto"/>
                <w:right w:val="none" w:sz="0" w:space="0" w:color="auto"/>
              </w:divBdr>
            </w:div>
            <w:div w:id="384914520">
              <w:marLeft w:val="0"/>
              <w:marRight w:val="0"/>
              <w:marTop w:val="0"/>
              <w:marBottom w:val="0"/>
              <w:divBdr>
                <w:top w:val="none" w:sz="0" w:space="0" w:color="auto"/>
                <w:left w:val="none" w:sz="0" w:space="0" w:color="auto"/>
                <w:bottom w:val="none" w:sz="0" w:space="0" w:color="auto"/>
                <w:right w:val="none" w:sz="0" w:space="0" w:color="auto"/>
              </w:divBdr>
            </w:div>
            <w:div w:id="1512453104">
              <w:marLeft w:val="0"/>
              <w:marRight w:val="0"/>
              <w:marTop w:val="0"/>
              <w:marBottom w:val="0"/>
              <w:divBdr>
                <w:top w:val="none" w:sz="0" w:space="0" w:color="auto"/>
                <w:left w:val="none" w:sz="0" w:space="0" w:color="auto"/>
                <w:bottom w:val="none" w:sz="0" w:space="0" w:color="auto"/>
                <w:right w:val="none" w:sz="0" w:space="0" w:color="auto"/>
              </w:divBdr>
            </w:div>
            <w:div w:id="94598118">
              <w:marLeft w:val="0"/>
              <w:marRight w:val="0"/>
              <w:marTop w:val="0"/>
              <w:marBottom w:val="0"/>
              <w:divBdr>
                <w:top w:val="none" w:sz="0" w:space="0" w:color="auto"/>
                <w:left w:val="none" w:sz="0" w:space="0" w:color="auto"/>
                <w:bottom w:val="none" w:sz="0" w:space="0" w:color="auto"/>
                <w:right w:val="none" w:sz="0" w:space="0" w:color="auto"/>
              </w:divBdr>
            </w:div>
            <w:div w:id="2040012226">
              <w:marLeft w:val="0"/>
              <w:marRight w:val="0"/>
              <w:marTop w:val="0"/>
              <w:marBottom w:val="0"/>
              <w:divBdr>
                <w:top w:val="none" w:sz="0" w:space="0" w:color="auto"/>
                <w:left w:val="none" w:sz="0" w:space="0" w:color="auto"/>
                <w:bottom w:val="none" w:sz="0" w:space="0" w:color="auto"/>
                <w:right w:val="none" w:sz="0" w:space="0" w:color="auto"/>
              </w:divBdr>
            </w:div>
            <w:div w:id="522860012">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361587206">
              <w:marLeft w:val="0"/>
              <w:marRight w:val="0"/>
              <w:marTop w:val="0"/>
              <w:marBottom w:val="0"/>
              <w:divBdr>
                <w:top w:val="none" w:sz="0" w:space="0" w:color="auto"/>
                <w:left w:val="none" w:sz="0" w:space="0" w:color="auto"/>
                <w:bottom w:val="none" w:sz="0" w:space="0" w:color="auto"/>
                <w:right w:val="none" w:sz="0" w:space="0" w:color="auto"/>
              </w:divBdr>
            </w:div>
            <w:div w:id="1941447902">
              <w:marLeft w:val="0"/>
              <w:marRight w:val="0"/>
              <w:marTop w:val="0"/>
              <w:marBottom w:val="0"/>
              <w:divBdr>
                <w:top w:val="none" w:sz="0" w:space="0" w:color="auto"/>
                <w:left w:val="none" w:sz="0" w:space="0" w:color="auto"/>
                <w:bottom w:val="none" w:sz="0" w:space="0" w:color="auto"/>
                <w:right w:val="none" w:sz="0" w:space="0" w:color="auto"/>
              </w:divBdr>
            </w:div>
            <w:div w:id="2103917194">
              <w:marLeft w:val="0"/>
              <w:marRight w:val="0"/>
              <w:marTop w:val="0"/>
              <w:marBottom w:val="0"/>
              <w:divBdr>
                <w:top w:val="none" w:sz="0" w:space="0" w:color="auto"/>
                <w:left w:val="none" w:sz="0" w:space="0" w:color="auto"/>
                <w:bottom w:val="none" w:sz="0" w:space="0" w:color="auto"/>
                <w:right w:val="none" w:sz="0" w:space="0" w:color="auto"/>
              </w:divBdr>
            </w:div>
            <w:div w:id="1396515601">
              <w:marLeft w:val="0"/>
              <w:marRight w:val="0"/>
              <w:marTop w:val="0"/>
              <w:marBottom w:val="0"/>
              <w:divBdr>
                <w:top w:val="none" w:sz="0" w:space="0" w:color="auto"/>
                <w:left w:val="none" w:sz="0" w:space="0" w:color="auto"/>
                <w:bottom w:val="none" w:sz="0" w:space="0" w:color="auto"/>
                <w:right w:val="none" w:sz="0" w:space="0" w:color="auto"/>
              </w:divBdr>
            </w:div>
            <w:div w:id="1612590737">
              <w:marLeft w:val="0"/>
              <w:marRight w:val="0"/>
              <w:marTop w:val="0"/>
              <w:marBottom w:val="0"/>
              <w:divBdr>
                <w:top w:val="none" w:sz="0" w:space="0" w:color="auto"/>
                <w:left w:val="none" w:sz="0" w:space="0" w:color="auto"/>
                <w:bottom w:val="none" w:sz="0" w:space="0" w:color="auto"/>
                <w:right w:val="none" w:sz="0" w:space="0" w:color="auto"/>
              </w:divBdr>
            </w:div>
            <w:div w:id="270010606">
              <w:marLeft w:val="0"/>
              <w:marRight w:val="0"/>
              <w:marTop w:val="0"/>
              <w:marBottom w:val="0"/>
              <w:divBdr>
                <w:top w:val="none" w:sz="0" w:space="0" w:color="auto"/>
                <w:left w:val="none" w:sz="0" w:space="0" w:color="auto"/>
                <w:bottom w:val="none" w:sz="0" w:space="0" w:color="auto"/>
                <w:right w:val="none" w:sz="0" w:space="0" w:color="auto"/>
              </w:divBdr>
            </w:div>
            <w:div w:id="582030752">
              <w:marLeft w:val="0"/>
              <w:marRight w:val="0"/>
              <w:marTop w:val="0"/>
              <w:marBottom w:val="0"/>
              <w:divBdr>
                <w:top w:val="none" w:sz="0" w:space="0" w:color="auto"/>
                <w:left w:val="none" w:sz="0" w:space="0" w:color="auto"/>
                <w:bottom w:val="none" w:sz="0" w:space="0" w:color="auto"/>
                <w:right w:val="none" w:sz="0" w:space="0" w:color="auto"/>
              </w:divBdr>
            </w:div>
            <w:div w:id="386296182">
              <w:marLeft w:val="0"/>
              <w:marRight w:val="0"/>
              <w:marTop w:val="0"/>
              <w:marBottom w:val="0"/>
              <w:divBdr>
                <w:top w:val="none" w:sz="0" w:space="0" w:color="auto"/>
                <w:left w:val="none" w:sz="0" w:space="0" w:color="auto"/>
                <w:bottom w:val="none" w:sz="0" w:space="0" w:color="auto"/>
                <w:right w:val="none" w:sz="0" w:space="0" w:color="auto"/>
              </w:divBdr>
            </w:div>
            <w:div w:id="2073382157">
              <w:marLeft w:val="0"/>
              <w:marRight w:val="0"/>
              <w:marTop w:val="0"/>
              <w:marBottom w:val="0"/>
              <w:divBdr>
                <w:top w:val="none" w:sz="0" w:space="0" w:color="auto"/>
                <w:left w:val="none" w:sz="0" w:space="0" w:color="auto"/>
                <w:bottom w:val="none" w:sz="0" w:space="0" w:color="auto"/>
                <w:right w:val="none" w:sz="0" w:space="0" w:color="auto"/>
              </w:divBdr>
            </w:div>
            <w:div w:id="163395572">
              <w:marLeft w:val="0"/>
              <w:marRight w:val="0"/>
              <w:marTop w:val="0"/>
              <w:marBottom w:val="0"/>
              <w:divBdr>
                <w:top w:val="none" w:sz="0" w:space="0" w:color="auto"/>
                <w:left w:val="none" w:sz="0" w:space="0" w:color="auto"/>
                <w:bottom w:val="none" w:sz="0" w:space="0" w:color="auto"/>
                <w:right w:val="none" w:sz="0" w:space="0" w:color="auto"/>
              </w:divBdr>
            </w:div>
            <w:div w:id="872117038">
              <w:marLeft w:val="0"/>
              <w:marRight w:val="0"/>
              <w:marTop w:val="0"/>
              <w:marBottom w:val="0"/>
              <w:divBdr>
                <w:top w:val="none" w:sz="0" w:space="0" w:color="auto"/>
                <w:left w:val="none" w:sz="0" w:space="0" w:color="auto"/>
                <w:bottom w:val="none" w:sz="0" w:space="0" w:color="auto"/>
                <w:right w:val="none" w:sz="0" w:space="0" w:color="auto"/>
              </w:divBdr>
            </w:div>
            <w:div w:id="1309245198">
              <w:marLeft w:val="0"/>
              <w:marRight w:val="0"/>
              <w:marTop w:val="0"/>
              <w:marBottom w:val="0"/>
              <w:divBdr>
                <w:top w:val="none" w:sz="0" w:space="0" w:color="auto"/>
                <w:left w:val="none" w:sz="0" w:space="0" w:color="auto"/>
                <w:bottom w:val="none" w:sz="0" w:space="0" w:color="auto"/>
                <w:right w:val="none" w:sz="0" w:space="0" w:color="auto"/>
              </w:divBdr>
            </w:div>
            <w:div w:id="2065055399">
              <w:marLeft w:val="0"/>
              <w:marRight w:val="0"/>
              <w:marTop w:val="0"/>
              <w:marBottom w:val="0"/>
              <w:divBdr>
                <w:top w:val="none" w:sz="0" w:space="0" w:color="auto"/>
                <w:left w:val="none" w:sz="0" w:space="0" w:color="auto"/>
                <w:bottom w:val="none" w:sz="0" w:space="0" w:color="auto"/>
                <w:right w:val="none" w:sz="0" w:space="0" w:color="auto"/>
              </w:divBdr>
            </w:div>
            <w:div w:id="715201446">
              <w:marLeft w:val="0"/>
              <w:marRight w:val="0"/>
              <w:marTop w:val="0"/>
              <w:marBottom w:val="0"/>
              <w:divBdr>
                <w:top w:val="none" w:sz="0" w:space="0" w:color="auto"/>
                <w:left w:val="none" w:sz="0" w:space="0" w:color="auto"/>
                <w:bottom w:val="none" w:sz="0" w:space="0" w:color="auto"/>
                <w:right w:val="none" w:sz="0" w:space="0" w:color="auto"/>
              </w:divBdr>
            </w:div>
            <w:div w:id="1016886076">
              <w:marLeft w:val="0"/>
              <w:marRight w:val="0"/>
              <w:marTop w:val="0"/>
              <w:marBottom w:val="0"/>
              <w:divBdr>
                <w:top w:val="none" w:sz="0" w:space="0" w:color="auto"/>
                <w:left w:val="none" w:sz="0" w:space="0" w:color="auto"/>
                <w:bottom w:val="none" w:sz="0" w:space="0" w:color="auto"/>
                <w:right w:val="none" w:sz="0" w:space="0" w:color="auto"/>
              </w:divBdr>
            </w:div>
            <w:div w:id="1886484634">
              <w:marLeft w:val="0"/>
              <w:marRight w:val="0"/>
              <w:marTop w:val="0"/>
              <w:marBottom w:val="0"/>
              <w:divBdr>
                <w:top w:val="none" w:sz="0" w:space="0" w:color="auto"/>
                <w:left w:val="none" w:sz="0" w:space="0" w:color="auto"/>
                <w:bottom w:val="none" w:sz="0" w:space="0" w:color="auto"/>
                <w:right w:val="none" w:sz="0" w:space="0" w:color="auto"/>
              </w:divBdr>
            </w:div>
            <w:div w:id="1527714104">
              <w:marLeft w:val="0"/>
              <w:marRight w:val="0"/>
              <w:marTop w:val="0"/>
              <w:marBottom w:val="0"/>
              <w:divBdr>
                <w:top w:val="none" w:sz="0" w:space="0" w:color="auto"/>
                <w:left w:val="none" w:sz="0" w:space="0" w:color="auto"/>
                <w:bottom w:val="none" w:sz="0" w:space="0" w:color="auto"/>
                <w:right w:val="none" w:sz="0" w:space="0" w:color="auto"/>
              </w:divBdr>
            </w:div>
            <w:div w:id="657423940">
              <w:marLeft w:val="0"/>
              <w:marRight w:val="0"/>
              <w:marTop w:val="0"/>
              <w:marBottom w:val="0"/>
              <w:divBdr>
                <w:top w:val="none" w:sz="0" w:space="0" w:color="auto"/>
                <w:left w:val="none" w:sz="0" w:space="0" w:color="auto"/>
                <w:bottom w:val="none" w:sz="0" w:space="0" w:color="auto"/>
                <w:right w:val="none" w:sz="0" w:space="0" w:color="auto"/>
              </w:divBdr>
            </w:div>
            <w:div w:id="899294625">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1077358309">
              <w:marLeft w:val="0"/>
              <w:marRight w:val="0"/>
              <w:marTop w:val="0"/>
              <w:marBottom w:val="0"/>
              <w:divBdr>
                <w:top w:val="none" w:sz="0" w:space="0" w:color="auto"/>
                <w:left w:val="none" w:sz="0" w:space="0" w:color="auto"/>
                <w:bottom w:val="none" w:sz="0" w:space="0" w:color="auto"/>
                <w:right w:val="none" w:sz="0" w:space="0" w:color="auto"/>
              </w:divBdr>
            </w:div>
            <w:div w:id="416293070">
              <w:marLeft w:val="0"/>
              <w:marRight w:val="0"/>
              <w:marTop w:val="0"/>
              <w:marBottom w:val="0"/>
              <w:divBdr>
                <w:top w:val="none" w:sz="0" w:space="0" w:color="auto"/>
                <w:left w:val="none" w:sz="0" w:space="0" w:color="auto"/>
                <w:bottom w:val="none" w:sz="0" w:space="0" w:color="auto"/>
                <w:right w:val="none" w:sz="0" w:space="0" w:color="auto"/>
              </w:divBdr>
            </w:div>
            <w:div w:id="113988818">
              <w:marLeft w:val="0"/>
              <w:marRight w:val="0"/>
              <w:marTop w:val="0"/>
              <w:marBottom w:val="0"/>
              <w:divBdr>
                <w:top w:val="none" w:sz="0" w:space="0" w:color="auto"/>
                <w:left w:val="none" w:sz="0" w:space="0" w:color="auto"/>
                <w:bottom w:val="none" w:sz="0" w:space="0" w:color="auto"/>
                <w:right w:val="none" w:sz="0" w:space="0" w:color="auto"/>
              </w:divBdr>
            </w:div>
            <w:div w:id="688991501">
              <w:marLeft w:val="0"/>
              <w:marRight w:val="0"/>
              <w:marTop w:val="0"/>
              <w:marBottom w:val="0"/>
              <w:divBdr>
                <w:top w:val="none" w:sz="0" w:space="0" w:color="auto"/>
                <w:left w:val="none" w:sz="0" w:space="0" w:color="auto"/>
                <w:bottom w:val="none" w:sz="0" w:space="0" w:color="auto"/>
                <w:right w:val="none" w:sz="0" w:space="0" w:color="auto"/>
              </w:divBdr>
            </w:div>
            <w:div w:id="1688368634">
              <w:marLeft w:val="0"/>
              <w:marRight w:val="0"/>
              <w:marTop w:val="0"/>
              <w:marBottom w:val="0"/>
              <w:divBdr>
                <w:top w:val="none" w:sz="0" w:space="0" w:color="auto"/>
                <w:left w:val="none" w:sz="0" w:space="0" w:color="auto"/>
                <w:bottom w:val="none" w:sz="0" w:space="0" w:color="auto"/>
                <w:right w:val="none" w:sz="0" w:space="0" w:color="auto"/>
              </w:divBdr>
            </w:div>
            <w:div w:id="767390447">
              <w:marLeft w:val="0"/>
              <w:marRight w:val="0"/>
              <w:marTop w:val="0"/>
              <w:marBottom w:val="0"/>
              <w:divBdr>
                <w:top w:val="none" w:sz="0" w:space="0" w:color="auto"/>
                <w:left w:val="none" w:sz="0" w:space="0" w:color="auto"/>
                <w:bottom w:val="none" w:sz="0" w:space="0" w:color="auto"/>
                <w:right w:val="none" w:sz="0" w:space="0" w:color="auto"/>
              </w:divBdr>
            </w:div>
            <w:div w:id="1506631650">
              <w:marLeft w:val="0"/>
              <w:marRight w:val="0"/>
              <w:marTop w:val="0"/>
              <w:marBottom w:val="0"/>
              <w:divBdr>
                <w:top w:val="none" w:sz="0" w:space="0" w:color="auto"/>
                <w:left w:val="none" w:sz="0" w:space="0" w:color="auto"/>
                <w:bottom w:val="none" w:sz="0" w:space="0" w:color="auto"/>
                <w:right w:val="none" w:sz="0" w:space="0" w:color="auto"/>
              </w:divBdr>
            </w:div>
            <w:div w:id="13921631">
              <w:marLeft w:val="0"/>
              <w:marRight w:val="0"/>
              <w:marTop w:val="0"/>
              <w:marBottom w:val="0"/>
              <w:divBdr>
                <w:top w:val="none" w:sz="0" w:space="0" w:color="auto"/>
                <w:left w:val="none" w:sz="0" w:space="0" w:color="auto"/>
                <w:bottom w:val="none" w:sz="0" w:space="0" w:color="auto"/>
                <w:right w:val="none" w:sz="0" w:space="0" w:color="auto"/>
              </w:divBdr>
            </w:div>
            <w:div w:id="2128354129">
              <w:marLeft w:val="0"/>
              <w:marRight w:val="0"/>
              <w:marTop w:val="0"/>
              <w:marBottom w:val="0"/>
              <w:divBdr>
                <w:top w:val="none" w:sz="0" w:space="0" w:color="auto"/>
                <w:left w:val="none" w:sz="0" w:space="0" w:color="auto"/>
                <w:bottom w:val="none" w:sz="0" w:space="0" w:color="auto"/>
                <w:right w:val="none" w:sz="0" w:space="0" w:color="auto"/>
              </w:divBdr>
            </w:div>
            <w:div w:id="4216056">
              <w:marLeft w:val="0"/>
              <w:marRight w:val="0"/>
              <w:marTop w:val="0"/>
              <w:marBottom w:val="0"/>
              <w:divBdr>
                <w:top w:val="none" w:sz="0" w:space="0" w:color="auto"/>
                <w:left w:val="none" w:sz="0" w:space="0" w:color="auto"/>
                <w:bottom w:val="none" w:sz="0" w:space="0" w:color="auto"/>
                <w:right w:val="none" w:sz="0" w:space="0" w:color="auto"/>
              </w:divBdr>
            </w:div>
            <w:div w:id="1081217993">
              <w:marLeft w:val="0"/>
              <w:marRight w:val="0"/>
              <w:marTop w:val="0"/>
              <w:marBottom w:val="0"/>
              <w:divBdr>
                <w:top w:val="none" w:sz="0" w:space="0" w:color="auto"/>
                <w:left w:val="none" w:sz="0" w:space="0" w:color="auto"/>
                <w:bottom w:val="none" w:sz="0" w:space="0" w:color="auto"/>
                <w:right w:val="none" w:sz="0" w:space="0" w:color="auto"/>
              </w:divBdr>
            </w:div>
            <w:div w:id="633024964">
              <w:marLeft w:val="0"/>
              <w:marRight w:val="0"/>
              <w:marTop w:val="0"/>
              <w:marBottom w:val="0"/>
              <w:divBdr>
                <w:top w:val="none" w:sz="0" w:space="0" w:color="auto"/>
                <w:left w:val="none" w:sz="0" w:space="0" w:color="auto"/>
                <w:bottom w:val="none" w:sz="0" w:space="0" w:color="auto"/>
                <w:right w:val="none" w:sz="0" w:space="0" w:color="auto"/>
              </w:divBdr>
            </w:div>
            <w:div w:id="1240796534">
              <w:marLeft w:val="0"/>
              <w:marRight w:val="0"/>
              <w:marTop w:val="0"/>
              <w:marBottom w:val="0"/>
              <w:divBdr>
                <w:top w:val="none" w:sz="0" w:space="0" w:color="auto"/>
                <w:left w:val="none" w:sz="0" w:space="0" w:color="auto"/>
                <w:bottom w:val="none" w:sz="0" w:space="0" w:color="auto"/>
                <w:right w:val="none" w:sz="0" w:space="0" w:color="auto"/>
              </w:divBdr>
            </w:div>
            <w:div w:id="1891571269">
              <w:marLeft w:val="0"/>
              <w:marRight w:val="0"/>
              <w:marTop w:val="0"/>
              <w:marBottom w:val="0"/>
              <w:divBdr>
                <w:top w:val="none" w:sz="0" w:space="0" w:color="auto"/>
                <w:left w:val="none" w:sz="0" w:space="0" w:color="auto"/>
                <w:bottom w:val="none" w:sz="0" w:space="0" w:color="auto"/>
                <w:right w:val="none" w:sz="0" w:space="0" w:color="auto"/>
              </w:divBdr>
            </w:div>
            <w:div w:id="1540585711">
              <w:marLeft w:val="0"/>
              <w:marRight w:val="0"/>
              <w:marTop w:val="0"/>
              <w:marBottom w:val="0"/>
              <w:divBdr>
                <w:top w:val="none" w:sz="0" w:space="0" w:color="auto"/>
                <w:left w:val="none" w:sz="0" w:space="0" w:color="auto"/>
                <w:bottom w:val="none" w:sz="0" w:space="0" w:color="auto"/>
                <w:right w:val="none" w:sz="0" w:space="0" w:color="auto"/>
              </w:divBdr>
            </w:div>
            <w:div w:id="218589369">
              <w:marLeft w:val="0"/>
              <w:marRight w:val="0"/>
              <w:marTop w:val="0"/>
              <w:marBottom w:val="0"/>
              <w:divBdr>
                <w:top w:val="none" w:sz="0" w:space="0" w:color="auto"/>
                <w:left w:val="none" w:sz="0" w:space="0" w:color="auto"/>
                <w:bottom w:val="none" w:sz="0" w:space="0" w:color="auto"/>
                <w:right w:val="none" w:sz="0" w:space="0" w:color="auto"/>
              </w:divBdr>
            </w:div>
            <w:div w:id="628782838">
              <w:marLeft w:val="0"/>
              <w:marRight w:val="0"/>
              <w:marTop w:val="0"/>
              <w:marBottom w:val="0"/>
              <w:divBdr>
                <w:top w:val="none" w:sz="0" w:space="0" w:color="auto"/>
                <w:left w:val="none" w:sz="0" w:space="0" w:color="auto"/>
                <w:bottom w:val="none" w:sz="0" w:space="0" w:color="auto"/>
                <w:right w:val="none" w:sz="0" w:space="0" w:color="auto"/>
              </w:divBdr>
            </w:div>
            <w:div w:id="1985624166">
              <w:marLeft w:val="0"/>
              <w:marRight w:val="0"/>
              <w:marTop w:val="0"/>
              <w:marBottom w:val="0"/>
              <w:divBdr>
                <w:top w:val="none" w:sz="0" w:space="0" w:color="auto"/>
                <w:left w:val="none" w:sz="0" w:space="0" w:color="auto"/>
                <w:bottom w:val="none" w:sz="0" w:space="0" w:color="auto"/>
                <w:right w:val="none" w:sz="0" w:space="0" w:color="auto"/>
              </w:divBdr>
            </w:div>
            <w:div w:id="672072544">
              <w:marLeft w:val="0"/>
              <w:marRight w:val="0"/>
              <w:marTop w:val="0"/>
              <w:marBottom w:val="0"/>
              <w:divBdr>
                <w:top w:val="none" w:sz="0" w:space="0" w:color="auto"/>
                <w:left w:val="none" w:sz="0" w:space="0" w:color="auto"/>
                <w:bottom w:val="none" w:sz="0" w:space="0" w:color="auto"/>
                <w:right w:val="none" w:sz="0" w:space="0" w:color="auto"/>
              </w:divBdr>
            </w:div>
            <w:div w:id="2139257712">
              <w:marLeft w:val="0"/>
              <w:marRight w:val="0"/>
              <w:marTop w:val="0"/>
              <w:marBottom w:val="0"/>
              <w:divBdr>
                <w:top w:val="none" w:sz="0" w:space="0" w:color="auto"/>
                <w:left w:val="none" w:sz="0" w:space="0" w:color="auto"/>
                <w:bottom w:val="none" w:sz="0" w:space="0" w:color="auto"/>
                <w:right w:val="none" w:sz="0" w:space="0" w:color="auto"/>
              </w:divBdr>
            </w:div>
            <w:div w:id="648091975">
              <w:marLeft w:val="0"/>
              <w:marRight w:val="0"/>
              <w:marTop w:val="0"/>
              <w:marBottom w:val="0"/>
              <w:divBdr>
                <w:top w:val="none" w:sz="0" w:space="0" w:color="auto"/>
                <w:left w:val="none" w:sz="0" w:space="0" w:color="auto"/>
                <w:bottom w:val="none" w:sz="0" w:space="0" w:color="auto"/>
                <w:right w:val="none" w:sz="0" w:space="0" w:color="auto"/>
              </w:divBdr>
            </w:div>
            <w:div w:id="14947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915">
      <w:bodyDiv w:val="1"/>
      <w:marLeft w:val="0"/>
      <w:marRight w:val="0"/>
      <w:marTop w:val="0"/>
      <w:marBottom w:val="0"/>
      <w:divBdr>
        <w:top w:val="none" w:sz="0" w:space="0" w:color="auto"/>
        <w:left w:val="none" w:sz="0" w:space="0" w:color="auto"/>
        <w:bottom w:val="none" w:sz="0" w:space="0" w:color="auto"/>
        <w:right w:val="none" w:sz="0" w:space="0" w:color="auto"/>
      </w:divBdr>
      <w:divsChild>
        <w:div w:id="1460607198">
          <w:marLeft w:val="0"/>
          <w:marRight w:val="0"/>
          <w:marTop w:val="0"/>
          <w:marBottom w:val="0"/>
          <w:divBdr>
            <w:top w:val="none" w:sz="0" w:space="0" w:color="auto"/>
            <w:left w:val="none" w:sz="0" w:space="0" w:color="auto"/>
            <w:bottom w:val="none" w:sz="0" w:space="0" w:color="auto"/>
            <w:right w:val="none" w:sz="0" w:space="0" w:color="auto"/>
          </w:divBdr>
          <w:divsChild>
            <w:div w:id="484978289">
              <w:marLeft w:val="0"/>
              <w:marRight w:val="0"/>
              <w:marTop w:val="0"/>
              <w:marBottom w:val="0"/>
              <w:divBdr>
                <w:top w:val="none" w:sz="0" w:space="0" w:color="auto"/>
                <w:left w:val="none" w:sz="0" w:space="0" w:color="auto"/>
                <w:bottom w:val="none" w:sz="0" w:space="0" w:color="auto"/>
                <w:right w:val="none" w:sz="0" w:space="0" w:color="auto"/>
              </w:divBdr>
            </w:div>
            <w:div w:id="719355794">
              <w:marLeft w:val="0"/>
              <w:marRight w:val="0"/>
              <w:marTop w:val="0"/>
              <w:marBottom w:val="0"/>
              <w:divBdr>
                <w:top w:val="none" w:sz="0" w:space="0" w:color="auto"/>
                <w:left w:val="none" w:sz="0" w:space="0" w:color="auto"/>
                <w:bottom w:val="none" w:sz="0" w:space="0" w:color="auto"/>
                <w:right w:val="none" w:sz="0" w:space="0" w:color="auto"/>
              </w:divBdr>
            </w:div>
            <w:div w:id="618147218">
              <w:marLeft w:val="0"/>
              <w:marRight w:val="0"/>
              <w:marTop w:val="0"/>
              <w:marBottom w:val="0"/>
              <w:divBdr>
                <w:top w:val="none" w:sz="0" w:space="0" w:color="auto"/>
                <w:left w:val="none" w:sz="0" w:space="0" w:color="auto"/>
                <w:bottom w:val="none" w:sz="0" w:space="0" w:color="auto"/>
                <w:right w:val="none" w:sz="0" w:space="0" w:color="auto"/>
              </w:divBdr>
            </w:div>
            <w:div w:id="1286035610">
              <w:marLeft w:val="0"/>
              <w:marRight w:val="0"/>
              <w:marTop w:val="0"/>
              <w:marBottom w:val="0"/>
              <w:divBdr>
                <w:top w:val="none" w:sz="0" w:space="0" w:color="auto"/>
                <w:left w:val="none" w:sz="0" w:space="0" w:color="auto"/>
                <w:bottom w:val="none" w:sz="0" w:space="0" w:color="auto"/>
                <w:right w:val="none" w:sz="0" w:space="0" w:color="auto"/>
              </w:divBdr>
            </w:div>
            <w:div w:id="1090665012">
              <w:marLeft w:val="0"/>
              <w:marRight w:val="0"/>
              <w:marTop w:val="0"/>
              <w:marBottom w:val="0"/>
              <w:divBdr>
                <w:top w:val="none" w:sz="0" w:space="0" w:color="auto"/>
                <w:left w:val="none" w:sz="0" w:space="0" w:color="auto"/>
                <w:bottom w:val="none" w:sz="0" w:space="0" w:color="auto"/>
                <w:right w:val="none" w:sz="0" w:space="0" w:color="auto"/>
              </w:divBdr>
            </w:div>
            <w:div w:id="1807165619">
              <w:marLeft w:val="0"/>
              <w:marRight w:val="0"/>
              <w:marTop w:val="0"/>
              <w:marBottom w:val="0"/>
              <w:divBdr>
                <w:top w:val="none" w:sz="0" w:space="0" w:color="auto"/>
                <w:left w:val="none" w:sz="0" w:space="0" w:color="auto"/>
                <w:bottom w:val="none" w:sz="0" w:space="0" w:color="auto"/>
                <w:right w:val="none" w:sz="0" w:space="0" w:color="auto"/>
              </w:divBdr>
            </w:div>
            <w:div w:id="1740442983">
              <w:marLeft w:val="0"/>
              <w:marRight w:val="0"/>
              <w:marTop w:val="0"/>
              <w:marBottom w:val="0"/>
              <w:divBdr>
                <w:top w:val="none" w:sz="0" w:space="0" w:color="auto"/>
                <w:left w:val="none" w:sz="0" w:space="0" w:color="auto"/>
                <w:bottom w:val="none" w:sz="0" w:space="0" w:color="auto"/>
                <w:right w:val="none" w:sz="0" w:space="0" w:color="auto"/>
              </w:divBdr>
            </w:div>
            <w:div w:id="888035124">
              <w:marLeft w:val="0"/>
              <w:marRight w:val="0"/>
              <w:marTop w:val="0"/>
              <w:marBottom w:val="0"/>
              <w:divBdr>
                <w:top w:val="none" w:sz="0" w:space="0" w:color="auto"/>
                <w:left w:val="none" w:sz="0" w:space="0" w:color="auto"/>
                <w:bottom w:val="none" w:sz="0" w:space="0" w:color="auto"/>
                <w:right w:val="none" w:sz="0" w:space="0" w:color="auto"/>
              </w:divBdr>
            </w:div>
            <w:div w:id="1977685919">
              <w:marLeft w:val="0"/>
              <w:marRight w:val="0"/>
              <w:marTop w:val="0"/>
              <w:marBottom w:val="0"/>
              <w:divBdr>
                <w:top w:val="none" w:sz="0" w:space="0" w:color="auto"/>
                <w:left w:val="none" w:sz="0" w:space="0" w:color="auto"/>
                <w:bottom w:val="none" w:sz="0" w:space="0" w:color="auto"/>
                <w:right w:val="none" w:sz="0" w:space="0" w:color="auto"/>
              </w:divBdr>
            </w:div>
            <w:div w:id="807018472">
              <w:marLeft w:val="0"/>
              <w:marRight w:val="0"/>
              <w:marTop w:val="0"/>
              <w:marBottom w:val="0"/>
              <w:divBdr>
                <w:top w:val="none" w:sz="0" w:space="0" w:color="auto"/>
                <w:left w:val="none" w:sz="0" w:space="0" w:color="auto"/>
                <w:bottom w:val="none" w:sz="0" w:space="0" w:color="auto"/>
                <w:right w:val="none" w:sz="0" w:space="0" w:color="auto"/>
              </w:divBdr>
            </w:div>
            <w:div w:id="242028393">
              <w:marLeft w:val="0"/>
              <w:marRight w:val="0"/>
              <w:marTop w:val="0"/>
              <w:marBottom w:val="0"/>
              <w:divBdr>
                <w:top w:val="none" w:sz="0" w:space="0" w:color="auto"/>
                <w:left w:val="none" w:sz="0" w:space="0" w:color="auto"/>
                <w:bottom w:val="none" w:sz="0" w:space="0" w:color="auto"/>
                <w:right w:val="none" w:sz="0" w:space="0" w:color="auto"/>
              </w:divBdr>
            </w:div>
            <w:div w:id="691878352">
              <w:marLeft w:val="0"/>
              <w:marRight w:val="0"/>
              <w:marTop w:val="0"/>
              <w:marBottom w:val="0"/>
              <w:divBdr>
                <w:top w:val="none" w:sz="0" w:space="0" w:color="auto"/>
                <w:left w:val="none" w:sz="0" w:space="0" w:color="auto"/>
                <w:bottom w:val="none" w:sz="0" w:space="0" w:color="auto"/>
                <w:right w:val="none" w:sz="0" w:space="0" w:color="auto"/>
              </w:divBdr>
            </w:div>
            <w:div w:id="1985968005">
              <w:marLeft w:val="0"/>
              <w:marRight w:val="0"/>
              <w:marTop w:val="0"/>
              <w:marBottom w:val="0"/>
              <w:divBdr>
                <w:top w:val="none" w:sz="0" w:space="0" w:color="auto"/>
                <w:left w:val="none" w:sz="0" w:space="0" w:color="auto"/>
                <w:bottom w:val="none" w:sz="0" w:space="0" w:color="auto"/>
                <w:right w:val="none" w:sz="0" w:space="0" w:color="auto"/>
              </w:divBdr>
            </w:div>
            <w:div w:id="1585262966">
              <w:marLeft w:val="0"/>
              <w:marRight w:val="0"/>
              <w:marTop w:val="0"/>
              <w:marBottom w:val="0"/>
              <w:divBdr>
                <w:top w:val="none" w:sz="0" w:space="0" w:color="auto"/>
                <w:left w:val="none" w:sz="0" w:space="0" w:color="auto"/>
                <w:bottom w:val="none" w:sz="0" w:space="0" w:color="auto"/>
                <w:right w:val="none" w:sz="0" w:space="0" w:color="auto"/>
              </w:divBdr>
            </w:div>
            <w:div w:id="383212831">
              <w:marLeft w:val="0"/>
              <w:marRight w:val="0"/>
              <w:marTop w:val="0"/>
              <w:marBottom w:val="0"/>
              <w:divBdr>
                <w:top w:val="none" w:sz="0" w:space="0" w:color="auto"/>
                <w:left w:val="none" w:sz="0" w:space="0" w:color="auto"/>
                <w:bottom w:val="none" w:sz="0" w:space="0" w:color="auto"/>
                <w:right w:val="none" w:sz="0" w:space="0" w:color="auto"/>
              </w:divBdr>
            </w:div>
            <w:div w:id="297490426">
              <w:marLeft w:val="0"/>
              <w:marRight w:val="0"/>
              <w:marTop w:val="0"/>
              <w:marBottom w:val="0"/>
              <w:divBdr>
                <w:top w:val="none" w:sz="0" w:space="0" w:color="auto"/>
                <w:left w:val="none" w:sz="0" w:space="0" w:color="auto"/>
                <w:bottom w:val="none" w:sz="0" w:space="0" w:color="auto"/>
                <w:right w:val="none" w:sz="0" w:space="0" w:color="auto"/>
              </w:divBdr>
            </w:div>
            <w:div w:id="764617023">
              <w:marLeft w:val="0"/>
              <w:marRight w:val="0"/>
              <w:marTop w:val="0"/>
              <w:marBottom w:val="0"/>
              <w:divBdr>
                <w:top w:val="none" w:sz="0" w:space="0" w:color="auto"/>
                <w:left w:val="none" w:sz="0" w:space="0" w:color="auto"/>
                <w:bottom w:val="none" w:sz="0" w:space="0" w:color="auto"/>
                <w:right w:val="none" w:sz="0" w:space="0" w:color="auto"/>
              </w:divBdr>
            </w:div>
            <w:div w:id="1884512317">
              <w:marLeft w:val="0"/>
              <w:marRight w:val="0"/>
              <w:marTop w:val="0"/>
              <w:marBottom w:val="0"/>
              <w:divBdr>
                <w:top w:val="none" w:sz="0" w:space="0" w:color="auto"/>
                <w:left w:val="none" w:sz="0" w:space="0" w:color="auto"/>
                <w:bottom w:val="none" w:sz="0" w:space="0" w:color="auto"/>
                <w:right w:val="none" w:sz="0" w:space="0" w:color="auto"/>
              </w:divBdr>
            </w:div>
            <w:div w:id="728307923">
              <w:marLeft w:val="0"/>
              <w:marRight w:val="0"/>
              <w:marTop w:val="0"/>
              <w:marBottom w:val="0"/>
              <w:divBdr>
                <w:top w:val="none" w:sz="0" w:space="0" w:color="auto"/>
                <w:left w:val="none" w:sz="0" w:space="0" w:color="auto"/>
                <w:bottom w:val="none" w:sz="0" w:space="0" w:color="auto"/>
                <w:right w:val="none" w:sz="0" w:space="0" w:color="auto"/>
              </w:divBdr>
            </w:div>
            <w:div w:id="1438791341">
              <w:marLeft w:val="0"/>
              <w:marRight w:val="0"/>
              <w:marTop w:val="0"/>
              <w:marBottom w:val="0"/>
              <w:divBdr>
                <w:top w:val="none" w:sz="0" w:space="0" w:color="auto"/>
                <w:left w:val="none" w:sz="0" w:space="0" w:color="auto"/>
                <w:bottom w:val="none" w:sz="0" w:space="0" w:color="auto"/>
                <w:right w:val="none" w:sz="0" w:space="0" w:color="auto"/>
              </w:divBdr>
            </w:div>
            <w:div w:id="524488449">
              <w:marLeft w:val="0"/>
              <w:marRight w:val="0"/>
              <w:marTop w:val="0"/>
              <w:marBottom w:val="0"/>
              <w:divBdr>
                <w:top w:val="none" w:sz="0" w:space="0" w:color="auto"/>
                <w:left w:val="none" w:sz="0" w:space="0" w:color="auto"/>
                <w:bottom w:val="none" w:sz="0" w:space="0" w:color="auto"/>
                <w:right w:val="none" w:sz="0" w:space="0" w:color="auto"/>
              </w:divBdr>
            </w:div>
            <w:div w:id="455684573">
              <w:marLeft w:val="0"/>
              <w:marRight w:val="0"/>
              <w:marTop w:val="0"/>
              <w:marBottom w:val="0"/>
              <w:divBdr>
                <w:top w:val="none" w:sz="0" w:space="0" w:color="auto"/>
                <w:left w:val="none" w:sz="0" w:space="0" w:color="auto"/>
                <w:bottom w:val="none" w:sz="0" w:space="0" w:color="auto"/>
                <w:right w:val="none" w:sz="0" w:space="0" w:color="auto"/>
              </w:divBdr>
            </w:div>
            <w:div w:id="332535178">
              <w:marLeft w:val="0"/>
              <w:marRight w:val="0"/>
              <w:marTop w:val="0"/>
              <w:marBottom w:val="0"/>
              <w:divBdr>
                <w:top w:val="none" w:sz="0" w:space="0" w:color="auto"/>
                <w:left w:val="none" w:sz="0" w:space="0" w:color="auto"/>
                <w:bottom w:val="none" w:sz="0" w:space="0" w:color="auto"/>
                <w:right w:val="none" w:sz="0" w:space="0" w:color="auto"/>
              </w:divBdr>
            </w:div>
            <w:div w:id="1622685309">
              <w:marLeft w:val="0"/>
              <w:marRight w:val="0"/>
              <w:marTop w:val="0"/>
              <w:marBottom w:val="0"/>
              <w:divBdr>
                <w:top w:val="none" w:sz="0" w:space="0" w:color="auto"/>
                <w:left w:val="none" w:sz="0" w:space="0" w:color="auto"/>
                <w:bottom w:val="none" w:sz="0" w:space="0" w:color="auto"/>
                <w:right w:val="none" w:sz="0" w:space="0" w:color="auto"/>
              </w:divBdr>
            </w:div>
            <w:div w:id="2033071925">
              <w:marLeft w:val="0"/>
              <w:marRight w:val="0"/>
              <w:marTop w:val="0"/>
              <w:marBottom w:val="0"/>
              <w:divBdr>
                <w:top w:val="none" w:sz="0" w:space="0" w:color="auto"/>
                <w:left w:val="none" w:sz="0" w:space="0" w:color="auto"/>
                <w:bottom w:val="none" w:sz="0" w:space="0" w:color="auto"/>
                <w:right w:val="none" w:sz="0" w:space="0" w:color="auto"/>
              </w:divBdr>
            </w:div>
            <w:div w:id="2026132456">
              <w:marLeft w:val="0"/>
              <w:marRight w:val="0"/>
              <w:marTop w:val="0"/>
              <w:marBottom w:val="0"/>
              <w:divBdr>
                <w:top w:val="none" w:sz="0" w:space="0" w:color="auto"/>
                <w:left w:val="none" w:sz="0" w:space="0" w:color="auto"/>
                <w:bottom w:val="none" w:sz="0" w:space="0" w:color="auto"/>
                <w:right w:val="none" w:sz="0" w:space="0" w:color="auto"/>
              </w:divBdr>
            </w:div>
            <w:div w:id="468910802">
              <w:marLeft w:val="0"/>
              <w:marRight w:val="0"/>
              <w:marTop w:val="0"/>
              <w:marBottom w:val="0"/>
              <w:divBdr>
                <w:top w:val="none" w:sz="0" w:space="0" w:color="auto"/>
                <w:left w:val="none" w:sz="0" w:space="0" w:color="auto"/>
                <w:bottom w:val="none" w:sz="0" w:space="0" w:color="auto"/>
                <w:right w:val="none" w:sz="0" w:space="0" w:color="auto"/>
              </w:divBdr>
            </w:div>
            <w:div w:id="887647042">
              <w:marLeft w:val="0"/>
              <w:marRight w:val="0"/>
              <w:marTop w:val="0"/>
              <w:marBottom w:val="0"/>
              <w:divBdr>
                <w:top w:val="none" w:sz="0" w:space="0" w:color="auto"/>
                <w:left w:val="none" w:sz="0" w:space="0" w:color="auto"/>
                <w:bottom w:val="none" w:sz="0" w:space="0" w:color="auto"/>
                <w:right w:val="none" w:sz="0" w:space="0" w:color="auto"/>
              </w:divBdr>
            </w:div>
            <w:div w:id="1685127240">
              <w:marLeft w:val="0"/>
              <w:marRight w:val="0"/>
              <w:marTop w:val="0"/>
              <w:marBottom w:val="0"/>
              <w:divBdr>
                <w:top w:val="none" w:sz="0" w:space="0" w:color="auto"/>
                <w:left w:val="none" w:sz="0" w:space="0" w:color="auto"/>
                <w:bottom w:val="none" w:sz="0" w:space="0" w:color="auto"/>
                <w:right w:val="none" w:sz="0" w:space="0" w:color="auto"/>
              </w:divBdr>
            </w:div>
            <w:div w:id="1450666596">
              <w:marLeft w:val="0"/>
              <w:marRight w:val="0"/>
              <w:marTop w:val="0"/>
              <w:marBottom w:val="0"/>
              <w:divBdr>
                <w:top w:val="none" w:sz="0" w:space="0" w:color="auto"/>
                <w:left w:val="none" w:sz="0" w:space="0" w:color="auto"/>
                <w:bottom w:val="none" w:sz="0" w:space="0" w:color="auto"/>
                <w:right w:val="none" w:sz="0" w:space="0" w:color="auto"/>
              </w:divBdr>
            </w:div>
            <w:div w:id="547886873">
              <w:marLeft w:val="0"/>
              <w:marRight w:val="0"/>
              <w:marTop w:val="0"/>
              <w:marBottom w:val="0"/>
              <w:divBdr>
                <w:top w:val="none" w:sz="0" w:space="0" w:color="auto"/>
                <w:left w:val="none" w:sz="0" w:space="0" w:color="auto"/>
                <w:bottom w:val="none" w:sz="0" w:space="0" w:color="auto"/>
                <w:right w:val="none" w:sz="0" w:space="0" w:color="auto"/>
              </w:divBdr>
            </w:div>
            <w:div w:id="951472393">
              <w:marLeft w:val="0"/>
              <w:marRight w:val="0"/>
              <w:marTop w:val="0"/>
              <w:marBottom w:val="0"/>
              <w:divBdr>
                <w:top w:val="none" w:sz="0" w:space="0" w:color="auto"/>
                <w:left w:val="none" w:sz="0" w:space="0" w:color="auto"/>
                <w:bottom w:val="none" w:sz="0" w:space="0" w:color="auto"/>
                <w:right w:val="none" w:sz="0" w:space="0" w:color="auto"/>
              </w:divBdr>
            </w:div>
            <w:div w:id="1891646082">
              <w:marLeft w:val="0"/>
              <w:marRight w:val="0"/>
              <w:marTop w:val="0"/>
              <w:marBottom w:val="0"/>
              <w:divBdr>
                <w:top w:val="none" w:sz="0" w:space="0" w:color="auto"/>
                <w:left w:val="none" w:sz="0" w:space="0" w:color="auto"/>
                <w:bottom w:val="none" w:sz="0" w:space="0" w:color="auto"/>
                <w:right w:val="none" w:sz="0" w:space="0" w:color="auto"/>
              </w:divBdr>
            </w:div>
            <w:div w:id="469784789">
              <w:marLeft w:val="0"/>
              <w:marRight w:val="0"/>
              <w:marTop w:val="0"/>
              <w:marBottom w:val="0"/>
              <w:divBdr>
                <w:top w:val="none" w:sz="0" w:space="0" w:color="auto"/>
                <w:left w:val="none" w:sz="0" w:space="0" w:color="auto"/>
                <w:bottom w:val="none" w:sz="0" w:space="0" w:color="auto"/>
                <w:right w:val="none" w:sz="0" w:space="0" w:color="auto"/>
              </w:divBdr>
            </w:div>
            <w:div w:id="2034987828">
              <w:marLeft w:val="0"/>
              <w:marRight w:val="0"/>
              <w:marTop w:val="0"/>
              <w:marBottom w:val="0"/>
              <w:divBdr>
                <w:top w:val="none" w:sz="0" w:space="0" w:color="auto"/>
                <w:left w:val="none" w:sz="0" w:space="0" w:color="auto"/>
                <w:bottom w:val="none" w:sz="0" w:space="0" w:color="auto"/>
                <w:right w:val="none" w:sz="0" w:space="0" w:color="auto"/>
              </w:divBdr>
            </w:div>
            <w:div w:id="1134447593">
              <w:marLeft w:val="0"/>
              <w:marRight w:val="0"/>
              <w:marTop w:val="0"/>
              <w:marBottom w:val="0"/>
              <w:divBdr>
                <w:top w:val="none" w:sz="0" w:space="0" w:color="auto"/>
                <w:left w:val="none" w:sz="0" w:space="0" w:color="auto"/>
                <w:bottom w:val="none" w:sz="0" w:space="0" w:color="auto"/>
                <w:right w:val="none" w:sz="0" w:space="0" w:color="auto"/>
              </w:divBdr>
            </w:div>
            <w:div w:id="1126772737">
              <w:marLeft w:val="0"/>
              <w:marRight w:val="0"/>
              <w:marTop w:val="0"/>
              <w:marBottom w:val="0"/>
              <w:divBdr>
                <w:top w:val="none" w:sz="0" w:space="0" w:color="auto"/>
                <w:left w:val="none" w:sz="0" w:space="0" w:color="auto"/>
                <w:bottom w:val="none" w:sz="0" w:space="0" w:color="auto"/>
                <w:right w:val="none" w:sz="0" w:space="0" w:color="auto"/>
              </w:divBdr>
            </w:div>
            <w:div w:id="620919737">
              <w:marLeft w:val="0"/>
              <w:marRight w:val="0"/>
              <w:marTop w:val="0"/>
              <w:marBottom w:val="0"/>
              <w:divBdr>
                <w:top w:val="none" w:sz="0" w:space="0" w:color="auto"/>
                <w:left w:val="none" w:sz="0" w:space="0" w:color="auto"/>
                <w:bottom w:val="none" w:sz="0" w:space="0" w:color="auto"/>
                <w:right w:val="none" w:sz="0" w:space="0" w:color="auto"/>
              </w:divBdr>
            </w:div>
            <w:div w:id="329260452">
              <w:marLeft w:val="0"/>
              <w:marRight w:val="0"/>
              <w:marTop w:val="0"/>
              <w:marBottom w:val="0"/>
              <w:divBdr>
                <w:top w:val="none" w:sz="0" w:space="0" w:color="auto"/>
                <w:left w:val="none" w:sz="0" w:space="0" w:color="auto"/>
                <w:bottom w:val="none" w:sz="0" w:space="0" w:color="auto"/>
                <w:right w:val="none" w:sz="0" w:space="0" w:color="auto"/>
              </w:divBdr>
            </w:div>
            <w:div w:id="651301363">
              <w:marLeft w:val="0"/>
              <w:marRight w:val="0"/>
              <w:marTop w:val="0"/>
              <w:marBottom w:val="0"/>
              <w:divBdr>
                <w:top w:val="none" w:sz="0" w:space="0" w:color="auto"/>
                <w:left w:val="none" w:sz="0" w:space="0" w:color="auto"/>
                <w:bottom w:val="none" w:sz="0" w:space="0" w:color="auto"/>
                <w:right w:val="none" w:sz="0" w:space="0" w:color="auto"/>
              </w:divBdr>
            </w:div>
            <w:div w:id="528221030">
              <w:marLeft w:val="0"/>
              <w:marRight w:val="0"/>
              <w:marTop w:val="0"/>
              <w:marBottom w:val="0"/>
              <w:divBdr>
                <w:top w:val="none" w:sz="0" w:space="0" w:color="auto"/>
                <w:left w:val="none" w:sz="0" w:space="0" w:color="auto"/>
                <w:bottom w:val="none" w:sz="0" w:space="0" w:color="auto"/>
                <w:right w:val="none" w:sz="0" w:space="0" w:color="auto"/>
              </w:divBdr>
            </w:div>
            <w:div w:id="2036954828">
              <w:marLeft w:val="0"/>
              <w:marRight w:val="0"/>
              <w:marTop w:val="0"/>
              <w:marBottom w:val="0"/>
              <w:divBdr>
                <w:top w:val="none" w:sz="0" w:space="0" w:color="auto"/>
                <w:left w:val="none" w:sz="0" w:space="0" w:color="auto"/>
                <w:bottom w:val="none" w:sz="0" w:space="0" w:color="auto"/>
                <w:right w:val="none" w:sz="0" w:space="0" w:color="auto"/>
              </w:divBdr>
            </w:div>
            <w:div w:id="446629309">
              <w:marLeft w:val="0"/>
              <w:marRight w:val="0"/>
              <w:marTop w:val="0"/>
              <w:marBottom w:val="0"/>
              <w:divBdr>
                <w:top w:val="none" w:sz="0" w:space="0" w:color="auto"/>
                <w:left w:val="none" w:sz="0" w:space="0" w:color="auto"/>
                <w:bottom w:val="none" w:sz="0" w:space="0" w:color="auto"/>
                <w:right w:val="none" w:sz="0" w:space="0" w:color="auto"/>
              </w:divBdr>
            </w:div>
            <w:div w:id="866989629">
              <w:marLeft w:val="0"/>
              <w:marRight w:val="0"/>
              <w:marTop w:val="0"/>
              <w:marBottom w:val="0"/>
              <w:divBdr>
                <w:top w:val="none" w:sz="0" w:space="0" w:color="auto"/>
                <w:left w:val="none" w:sz="0" w:space="0" w:color="auto"/>
                <w:bottom w:val="none" w:sz="0" w:space="0" w:color="auto"/>
                <w:right w:val="none" w:sz="0" w:space="0" w:color="auto"/>
              </w:divBdr>
            </w:div>
            <w:div w:id="1663314639">
              <w:marLeft w:val="0"/>
              <w:marRight w:val="0"/>
              <w:marTop w:val="0"/>
              <w:marBottom w:val="0"/>
              <w:divBdr>
                <w:top w:val="none" w:sz="0" w:space="0" w:color="auto"/>
                <w:left w:val="none" w:sz="0" w:space="0" w:color="auto"/>
                <w:bottom w:val="none" w:sz="0" w:space="0" w:color="auto"/>
                <w:right w:val="none" w:sz="0" w:space="0" w:color="auto"/>
              </w:divBdr>
            </w:div>
            <w:div w:id="1231232719">
              <w:marLeft w:val="0"/>
              <w:marRight w:val="0"/>
              <w:marTop w:val="0"/>
              <w:marBottom w:val="0"/>
              <w:divBdr>
                <w:top w:val="none" w:sz="0" w:space="0" w:color="auto"/>
                <w:left w:val="none" w:sz="0" w:space="0" w:color="auto"/>
                <w:bottom w:val="none" w:sz="0" w:space="0" w:color="auto"/>
                <w:right w:val="none" w:sz="0" w:space="0" w:color="auto"/>
              </w:divBdr>
            </w:div>
            <w:div w:id="2003047439">
              <w:marLeft w:val="0"/>
              <w:marRight w:val="0"/>
              <w:marTop w:val="0"/>
              <w:marBottom w:val="0"/>
              <w:divBdr>
                <w:top w:val="none" w:sz="0" w:space="0" w:color="auto"/>
                <w:left w:val="none" w:sz="0" w:space="0" w:color="auto"/>
                <w:bottom w:val="none" w:sz="0" w:space="0" w:color="auto"/>
                <w:right w:val="none" w:sz="0" w:space="0" w:color="auto"/>
              </w:divBdr>
            </w:div>
            <w:div w:id="491795839">
              <w:marLeft w:val="0"/>
              <w:marRight w:val="0"/>
              <w:marTop w:val="0"/>
              <w:marBottom w:val="0"/>
              <w:divBdr>
                <w:top w:val="none" w:sz="0" w:space="0" w:color="auto"/>
                <w:left w:val="none" w:sz="0" w:space="0" w:color="auto"/>
                <w:bottom w:val="none" w:sz="0" w:space="0" w:color="auto"/>
                <w:right w:val="none" w:sz="0" w:space="0" w:color="auto"/>
              </w:divBdr>
            </w:div>
            <w:div w:id="1454591162">
              <w:marLeft w:val="0"/>
              <w:marRight w:val="0"/>
              <w:marTop w:val="0"/>
              <w:marBottom w:val="0"/>
              <w:divBdr>
                <w:top w:val="none" w:sz="0" w:space="0" w:color="auto"/>
                <w:left w:val="none" w:sz="0" w:space="0" w:color="auto"/>
                <w:bottom w:val="none" w:sz="0" w:space="0" w:color="auto"/>
                <w:right w:val="none" w:sz="0" w:space="0" w:color="auto"/>
              </w:divBdr>
            </w:div>
            <w:div w:id="383255883">
              <w:marLeft w:val="0"/>
              <w:marRight w:val="0"/>
              <w:marTop w:val="0"/>
              <w:marBottom w:val="0"/>
              <w:divBdr>
                <w:top w:val="none" w:sz="0" w:space="0" w:color="auto"/>
                <w:left w:val="none" w:sz="0" w:space="0" w:color="auto"/>
                <w:bottom w:val="none" w:sz="0" w:space="0" w:color="auto"/>
                <w:right w:val="none" w:sz="0" w:space="0" w:color="auto"/>
              </w:divBdr>
            </w:div>
            <w:div w:id="281957049">
              <w:marLeft w:val="0"/>
              <w:marRight w:val="0"/>
              <w:marTop w:val="0"/>
              <w:marBottom w:val="0"/>
              <w:divBdr>
                <w:top w:val="none" w:sz="0" w:space="0" w:color="auto"/>
                <w:left w:val="none" w:sz="0" w:space="0" w:color="auto"/>
                <w:bottom w:val="none" w:sz="0" w:space="0" w:color="auto"/>
                <w:right w:val="none" w:sz="0" w:space="0" w:color="auto"/>
              </w:divBdr>
            </w:div>
            <w:div w:id="318391275">
              <w:marLeft w:val="0"/>
              <w:marRight w:val="0"/>
              <w:marTop w:val="0"/>
              <w:marBottom w:val="0"/>
              <w:divBdr>
                <w:top w:val="none" w:sz="0" w:space="0" w:color="auto"/>
                <w:left w:val="none" w:sz="0" w:space="0" w:color="auto"/>
                <w:bottom w:val="none" w:sz="0" w:space="0" w:color="auto"/>
                <w:right w:val="none" w:sz="0" w:space="0" w:color="auto"/>
              </w:divBdr>
            </w:div>
            <w:div w:id="524757439">
              <w:marLeft w:val="0"/>
              <w:marRight w:val="0"/>
              <w:marTop w:val="0"/>
              <w:marBottom w:val="0"/>
              <w:divBdr>
                <w:top w:val="none" w:sz="0" w:space="0" w:color="auto"/>
                <w:left w:val="none" w:sz="0" w:space="0" w:color="auto"/>
                <w:bottom w:val="none" w:sz="0" w:space="0" w:color="auto"/>
                <w:right w:val="none" w:sz="0" w:space="0" w:color="auto"/>
              </w:divBdr>
            </w:div>
            <w:div w:id="673801922">
              <w:marLeft w:val="0"/>
              <w:marRight w:val="0"/>
              <w:marTop w:val="0"/>
              <w:marBottom w:val="0"/>
              <w:divBdr>
                <w:top w:val="none" w:sz="0" w:space="0" w:color="auto"/>
                <w:left w:val="none" w:sz="0" w:space="0" w:color="auto"/>
                <w:bottom w:val="none" w:sz="0" w:space="0" w:color="auto"/>
                <w:right w:val="none" w:sz="0" w:space="0" w:color="auto"/>
              </w:divBdr>
            </w:div>
            <w:div w:id="888684898">
              <w:marLeft w:val="0"/>
              <w:marRight w:val="0"/>
              <w:marTop w:val="0"/>
              <w:marBottom w:val="0"/>
              <w:divBdr>
                <w:top w:val="none" w:sz="0" w:space="0" w:color="auto"/>
                <w:left w:val="none" w:sz="0" w:space="0" w:color="auto"/>
                <w:bottom w:val="none" w:sz="0" w:space="0" w:color="auto"/>
                <w:right w:val="none" w:sz="0" w:space="0" w:color="auto"/>
              </w:divBdr>
            </w:div>
            <w:div w:id="1718697505">
              <w:marLeft w:val="0"/>
              <w:marRight w:val="0"/>
              <w:marTop w:val="0"/>
              <w:marBottom w:val="0"/>
              <w:divBdr>
                <w:top w:val="none" w:sz="0" w:space="0" w:color="auto"/>
                <w:left w:val="none" w:sz="0" w:space="0" w:color="auto"/>
                <w:bottom w:val="none" w:sz="0" w:space="0" w:color="auto"/>
                <w:right w:val="none" w:sz="0" w:space="0" w:color="auto"/>
              </w:divBdr>
            </w:div>
            <w:div w:id="454907923">
              <w:marLeft w:val="0"/>
              <w:marRight w:val="0"/>
              <w:marTop w:val="0"/>
              <w:marBottom w:val="0"/>
              <w:divBdr>
                <w:top w:val="none" w:sz="0" w:space="0" w:color="auto"/>
                <w:left w:val="none" w:sz="0" w:space="0" w:color="auto"/>
                <w:bottom w:val="none" w:sz="0" w:space="0" w:color="auto"/>
                <w:right w:val="none" w:sz="0" w:space="0" w:color="auto"/>
              </w:divBdr>
            </w:div>
            <w:div w:id="1819957618">
              <w:marLeft w:val="0"/>
              <w:marRight w:val="0"/>
              <w:marTop w:val="0"/>
              <w:marBottom w:val="0"/>
              <w:divBdr>
                <w:top w:val="none" w:sz="0" w:space="0" w:color="auto"/>
                <w:left w:val="none" w:sz="0" w:space="0" w:color="auto"/>
                <w:bottom w:val="none" w:sz="0" w:space="0" w:color="auto"/>
                <w:right w:val="none" w:sz="0" w:space="0" w:color="auto"/>
              </w:divBdr>
            </w:div>
            <w:div w:id="391972075">
              <w:marLeft w:val="0"/>
              <w:marRight w:val="0"/>
              <w:marTop w:val="0"/>
              <w:marBottom w:val="0"/>
              <w:divBdr>
                <w:top w:val="none" w:sz="0" w:space="0" w:color="auto"/>
                <w:left w:val="none" w:sz="0" w:space="0" w:color="auto"/>
                <w:bottom w:val="none" w:sz="0" w:space="0" w:color="auto"/>
                <w:right w:val="none" w:sz="0" w:space="0" w:color="auto"/>
              </w:divBdr>
            </w:div>
            <w:div w:id="669210775">
              <w:marLeft w:val="0"/>
              <w:marRight w:val="0"/>
              <w:marTop w:val="0"/>
              <w:marBottom w:val="0"/>
              <w:divBdr>
                <w:top w:val="none" w:sz="0" w:space="0" w:color="auto"/>
                <w:left w:val="none" w:sz="0" w:space="0" w:color="auto"/>
                <w:bottom w:val="none" w:sz="0" w:space="0" w:color="auto"/>
                <w:right w:val="none" w:sz="0" w:space="0" w:color="auto"/>
              </w:divBdr>
            </w:div>
            <w:div w:id="1086419769">
              <w:marLeft w:val="0"/>
              <w:marRight w:val="0"/>
              <w:marTop w:val="0"/>
              <w:marBottom w:val="0"/>
              <w:divBdr>
                <w:top w:val="none" w:sz="0" w:space="0" w:color="auto"/>
                <w:left w:val="none" w:sz="0" w:space="0" w:color="auto"/>
                <w:bottom w:val="none" w:sz="0" w:space="0" w:color="auto"/>
                <w:right w:val="none" w:sz="0" w:space="0" w:color="auto"/>
              </w:divBdr>
            </w:div>
            <w:div w:id="212617491">
              <w:marLeft w:val="0"/>
              <w:marRight w:val="0"/>
              <w:marTop w:val="0"/>
              <w:marBottom w:val="0"/>
              <w:divBdr>
                <w:top w:val="none" w:sz="0" w:space="0" w:color="auto"/>
                <w:left w:val="none" w:sz="0" w:space="0" w:color="auto"/>
                <w:bottom w:val="none" w:sz="0" w:space="0" w:color="auto"/>
                <w:right w:val="none" w:sz="0" w:space="0" w:color="auto"/>
              </w:divBdr>
            </w:div>
            <w:div w:id="179243225">
              <w:marLeft w:val="0"/>
              <w:marRight w:val="0"/>
              <w:marTop w:val="0"/>
              <w:marBottom w:val="0"/>
              <w:divBdr>
                <w:top w:val="none" w:sz="0" w:space="0" w:color="auto"/>
                <w:left w:val="none" w:sz="0" w:space="0" w:color="auto"/>
                <w:bottom w:val="none" w:sz="0" w:space="0" w:color="auto"/>
                <w:right w:val="none" w:sz="0" w:space="0" w:color="auto"/>
              </w:divBdr>
            </w:div>
            <w:div w:id="1877690579">
              <w:marLeft w:val="0"/>
              <w:marRight w:val="0"/>
              <w:marTop w:val="0"/>
              <w:marBottom w:val="0"/>
              <w:divBdr>
                <w:top w:val="none" w:sz="0" w:space="0" w:color="auto"/>
                <w:left w:val="none" w:sz="0" w:space="0" w:color="auto"/>
                <w:bottom w:val="none" w:sz="0" w:space="0" w:color="auto"/>
                <w:right w:val="none" w:sz="0" w:space="0" w:color="auto"/>
              </w:divBdr>
            </w:div>
            <w:div w:id="1398672012">
              <w:marLeft w:val="0"/>
              <w:marRight w:val="0"/>
              <w:marTop w:val="0"/>
              <w:marBottom w:val="0"/>
              <w:divBdr>
                <w:top w:val="none" w:sz="0" w:space="0" w:color="auto"/>
                <w:left w:val="none" w:sz="0" w:space="0" w:color="auto"/>
                <w:bottom w:val="none" w:sz="0" w:space="0" w:color="auto"/>
                <w:right w:val="none" w:sz="0" w:space="0" w:color="auto"/>
              </w:divBdr>
            </w:div>
            <w:div w:id="938296737">
              <w:marLeft w:val="0"/>
              <w:marRight w:val="0"/>
              <w:marTop w:val="0"/>
              <w:marBottom w:val="0"/>
              <w:divBdr>
                <w:top w:val="none" w:sz="0" w:space="0" w:color="auto"/>
                <w:left w:val="none" w:sz="0" w:space="0" w:color="auto"/>
                <w:bottom w:val="none" w:sz="0" w:space="0" w:color="auto"/>
                <w:right w:val="none" w:sz="0" w:space="0" w:color="auto"/>
              </w:divBdr>
            </w:div>
            <w:div w:id="1124957236">
              <w:marLeft w:val="0"/>
              <w:marRight w:val="0"/>
              <w:marTop w:val="0"/>
              <w:marBottom w:val="0"/>
              <w:divBdr>
                <w:top w:val="none" w:sz="0" w:space="0" w:color="auto"/>
                <w:left w:val="none" w:sz="0" w:space="0" w:color="auto"/>
                <w:bottom w:val="none" w:sz="0" w:space="0" w:color="auto"/>
                <w:right w:val="none" w:sz="0" w:space="0" w:color="auto"/>
              </w:divBdr>
            </w:div>
            <w:div w:id="247689334">
              <w:marLeft w:val="0"/>
              <w:marRight w:val="0"/>
              <w:marTop w:val="0"/>
              <w:marBottom w:val="0"/>
              <w:divBdr>
                <w:top w:val="none" w:sz="0" w:space="0" w:color="auto"/>
                <w:left w:val="none" w:sz="0" w:space="0" w:color="auto"/>
                <w:bottom w:val="none" w:sz="0" w:space="0" w:color="auto"/>
                <w:right w:val="none" w:sz="0" w:space="0" w:color="auto"/>
              </w:divBdr>
            </w:div>
            <w:div w:id="170878249">
              <w:marLeft w:val="0"/>
              <w:marRight w:val="0"/>
              <w:marTop w:val="0"/>
              <w:marBottom w:val="0"/>
              <w:divBdr>
                <w:top w:val="none" w:sz="0" w:space="0" w:color="auto"/>
                <w:left w:val="none" w:sz="0" w:space="0" w:color="auto"/>
                <w:bottom w:val="none" w:sz="0" w:space="0" w:color="auto"/>
                <w:right w:val="none" w:sz="0" w:space="0" w:color="auto"/>
              </w:divBdr>
            </w:div>
            <w:div w:id="1822189333">
              <w:marLeft w:val="0"/>
              <w:marRight w:val="0"/>
              <w:marTop w:val="0"/>
              <w:marBottom w:val="0"/>
              <w:divBdr>
                <w:top w:val="none" w:sz="0" w:space="0" w:color="auto"/>
                <w:left w:val="none" w:sz="0" w:space="0" w:color="auto"/>
                <w:bottom w:val="none" w:sz="0" w:space="0" w:color="auto"/>
                <w:right w:val="none" w:sz="0" w:space="0" w:color="auto"/>
              </w:divBdr>
            </w:div>
            <w:div w:id="1190948810">
              <w:marLeft w:val="0"/>
              <w:marRight w:val="0"/>
              <w:marTop w:val="0"/>
              <w:marBottom w:val="0"/>
              <w:divBdr>
                <w:top w:val="none" w:sz="0" w:space="0" w:color="auto"/>
                <w:left w:val="none" w:sz="0" w:space="0" w:color="auto"/>
                <w:bottom w:val="none" w:sz="0" w:space="0" w:color="auto"/>
                <w:right w:val="none" w:sz="0" w:space="0" w:color="auto"/>
              </w:divBdr>
            </w:div>
            <w:div w:id="1070274418">
              <w:marLeft w:val="0"/>
              <w:marRight w:val="0"/>
              <w:marTop w:val="0"/>
              <w:marBottom w:val="0"/>
              <w:divBdr>
                <w:top w:val="none" w:sz="0" w:space="0" w:color="auto"/>
                <w:left w:val="none" w:sz="0" w:space="0" w:color="auto"/>
                <w:bottom w:val="none" w:sz="0" w:space="0" w:color="auto"/>
                <w:right w:val="none" w:sz="0" w:space="0" w:color="auto"/>
              </w:divBdr>
            </w:div>
            <w:div w:id="1863739002">
              <w:marLeft w:val="0"/>
              <w:marRight w:val="0"/>
              <w:marTop w:val="0"/>
              <w:marBottom w:val="0"/>
              <w:divBdr>
                <w:top w:val="none" w:sz="0" w:space="0" w:color="auto"/>
                <w:left w:val="none" w:sz="0" w:space="0" w:color="auto"/>
                <w:bottom w:val="none" w:sz="0" w:space="0" w:color="auto"/>
                <w:right w:val="none" w:sz="0" w:space="0" w:color="auto"/>
              </w:divBdr>
            </w:div>
            <w:div w:id="1802073808">
              <w:marLeft w:val="0"/>
              <w:marRight w:val="0"/>
              <w:marTop w:val="0"/>
              <w:marBottom w:val="0"/>
              <w:divBdr>
                <w:top w:val="none" w:sz="0" w:space="0" w:color="auto"/>
                <w:left w:val="none" w:sz="0" w:space="0" w:color="auto"/>
                <w:bottom w:val="none" w:sz="0" w:space="0" w:color="auto"/>
                <w:right w:val="none" w:sz="0" w:space="0" w:color="auto"/>
              </w:divBdr>
            </w:div>
            <w:div w:id="662204282">
              <w:marLeft w:val="0"/>
              <w:marRight w:val="0"/>
              <w:marTop w:val="0"/>
              <w:marBottom w:val="0"/>
              <w:divBdr>
                <w:top w:val="none" w:sz="0" w:space="0" w:color="auto"/>
                <w:left w:val="none" w:sz="0" w:space="0" w:color="auto"/>
                <w:bottom w:val="none" w:sz="0" w:space="0" w:color="auto"/>
                <w:right w:val="none" w:sz="0" w:space="0" w:color="auto"/>
              </w:divBdr>
            </w:div>
            <w:div w:id="975571114">
              <w:marLeft w:val="0"/>
              <w:marRight w:val="0"/>
              <w:marTop w:val="0"/>
              <w:marBottom w:val="0"/>
              <w:divBdr>
                <w:top w:val="none" w:sz="0" w:space="0" w:color="auto"/>
                <w:left w:val="none" w:sz="0" w:space="0" w:color="auto"/>
                <w:bottom w:val="none" w:sz="0" w:space="0" w:color="auto"/>
                <w:right w:val="none" w:sz="0" w:space="0" w:color="auto"/>
              </w:divBdr>
            </w:div>
            <w:div w:id="1495029653">
              <w:marLeft w:val="0"/>
              <w:marRight w:val="0"/>
              <w:marTop w:val="0"/>
              <w:marBottom w:val="0"/>
              <w:divBdr>
                <w:top w:val="none" w:sz="0" w:space="0" w:color="auto"/>
                <w:left w:val="none" w:sz="0" w:space="0" w:color="auto"/>
                <w:bottom w:val="none" w:sz="0" w:space="0" w:color="auto"/>
                <w:right w:val="none" w:sz="0" w:space="0" w:color="auto"/>
              </w:divBdr>
            </w:div>
            <w:div w:id="304893096">
              <w:marLeft w:val="0"/>
              <w:marRight w:val="0"/>
              <w:marTop w:val="0"/>
              <w:marBottom w:val="0"/>
              <w:divBdr>
                <w:top w:val="none" w:sz="0" w:space="0" w:color="auto"/>
                <w:left w:val="none" w:sz="0" w:space="0" w:color="auto"/>
                <w:bottom w:val="none" w:sz="0" w:space="0" w:color="auto"/>
                <w:right w:val="none" w:sz="0" w:space="0" w:color="auto"/>
              </w:divBdr>
            </w:div>
            <w:div w:id="1935554625">
              <w:marLeft w:val="0"/>
              <w:marRight w:val="0"/>
              <w:marTop w:val="0"/>
              <w:marBottom w:val="0"/>
              <w:divBdr>
                <w:top w:val="none" w:sz="0" w:space="0" w:color="auto"/>
                <w:left w:val="none" w:sz="0" w:space="0" w:color="auto"/>
                <w:bottom w:val="none" w:sz="0" w:space="0" w:color="auto"/>
                <w:right w:val="none" w:sz="0" w:space="0" w:color="auto"/>
              </w:divBdr>
            </w:div>
            <w:div w:id="518079487">
              <w:marLeft w:val="0"/>
              <w:marRight w:val="0"/>
              <w:marTop w:val="0"/>
              <w:marBottom w:val="0"/>
              <w:divBdr>
                <w:top w:val="none" w:sz="0" w:space="0" w:color="auto"/>
                <w:left w:val="none" w:sz="0" w:space="0" w:color="auto"/>
                <w:bottom w:val="none" w:sz="0" w:space="0" w:color="auto"/>
                <w:right w:val="none" w:sz="0" w:space="0" w:color="auto"/>
              </w:divBdr>
            </w:div>
            <w:div w:id="563761029">
              <w:marLeft w:val="0"/>
              <w:marRight w:val="0"/>
              <w:marTop w:val="0"/>
              <w:marBottom w:val="0"/>
              <w:divBdr>
                <w:top w:val="none" w:sz="0" w:space="0" w:color="auto"/>
                <w:left w:val="none" w:sz="0" w:space="0" w:color="auto"/>
                <w:bottom w:val="none" w:sz="0" w:space="0" w:color="auto"/>
                <w:right w:val="none" w:sz="0" w:space="0" w:color="auto"/>
              </w:divBdr>
            </w:div>
            <w:div w:id="993531938">
              <w:marLeft w:val="0"/>
              <w:marRight w:val="0"/>
              <w:marTop w:val="0"/>
              <w:marBottom w:val="0"/>
              <w:divBdr>
                <w:top w:val="none" w:sz="0" w:space="0" w:color="auto"/>
                <w:left w:val="none" w:sz="0" w:space="0" w:color="auto"/>
                <w:bottom w:val="none" w:sz="0" w:space="0" w:color="auto"/>
                <w:right w:val="none" w:sz="0" w:space="0" w:color="auto"/>
              </w:divBdr>
            </w:div>
            <w:div w:id="1755348451">
              <w:marLeft w:val="0"/>
              <w:marRight w:val="0"/>
              <w:marTop w:val="0"/>
              <w:marBottom w:val="0"/>
              <w:divBdr>
                <w:top w:val="none" w:sz="0" w:space="0" w:color="auto"/>
                <w:left w:val="none" w:sz="0" w:space="0" w:color="auto"/>
                <w:bottom w:val="none" w:sz="0" w:space="0" w:color="auto"/>
                <w:right w:val="none" w:sz="0" w:space="0" w:color="auto"/>
              </w:divBdr>
            </w:div>
            <w:div w:id="672996219">
              <w:marLeft w:val="0"/>
              <w:marRight w:val="0"/>
              <w:marTop w:val="0"/>
              <w:marBottom w:val="0"/>
              <w:divBdr>
                <w:top w:val="none" w:sz="0" w:space="0" w:color="auto"/>
                <w:left w:val="none" w:sz="0" w:space="0" w:color="auto"/>
                <w:bottom w:val="none" w:sz="0" w:space="0" w:color="auto"/>
                <w:right w:val="none" w:sz="0" w:space="0" w:color="auto"/>
              </w:divBdr>
            </w:div>
            <w:div w:id="1393500861">
              <w:marLeft w:val="0"/>
              <w:marRight w:val="0"/>
              <w:marTop w:val="0"/>
              <w:marBottom w:val="0"/>
              <w:divBdr>
                <w:top w:val="none" w:sz="0" w:space="0" w:color="auto"/>
                <w:left w:val="none" w:sz="0" w:space="0" w:color="auto"/>
                <w:bottom w:val="none" w:sz="0" w:space="0" w:color="auto"/>
                <w:right w:val="none" w:sz="0" w:space="0" w:color="auto"/>
              </w:divBdr>
            </w:div>
            <w:div w:id="793596806">
              <w:marLeft w:val="0"/>
              <w:marRight w:val="0"/>
              <w:marTop w:val="0"/>
              <w:marBottom w:val="0"/>
              <w:divBdr>
                <w:top w:val="none" w:sz="0" w:space="0" w:color="auto"/>
                <w:left w:val="none" w:sz="0" w:space="0" w:color="auto"/>
                <w:bottom w:val="none" w:sz="0" w:space="0" w:color="auto"/>
                <w:right w:val="none" w:sz="0" w:space="0" w:color="auto"/>
              </w:divBdr>
            </w:div>
            <w:div w:id="1612935351">
              <w:marLeft w:val="0"/>
              <w:marRight w:val="0"/>
              <w:marTop w:val="0"/>
              <w:marBottom w:val="0"/>
              <w:divBdr>
                <w:top w:val="none" w:sz="0" w:space="0" w:color="auto"/>
                <w:left w:val="none" w:sz="0" w:space="0" w:color="auto"/>
                <w:bottom w:val="none" w:sz="0" w:space="0" w:color="auto"/>
                <w:right w:val="none" w:sz="0" w:space="0" w:color="auto"/>
              </w:divBdr>
            </w:div>
            <w:div w:id="1458572934">
              <w:marLeft w:val="0"/>
              <w:marRight w:val="0"/>
              <w:marTop w:val="0"/>
              <w:marBottom w:val="0"/>
              <w:divBdr>
                <w:top w:val="none" w:sz="0" w:space="0" w:color="auto"/>
                <w:left w:val="none" w:sz="0" w:space="0" w:color="auto"/>
                <w:bottom w:val="none" w:sz="0" w:space="0" w:color="auto"/>
                <w:right w:val="none" w:sz="0" w:space="0" w:color="auto"/>
              </w:divBdr>
            </w:div>
            <w:div w:id="805129108">
              <w:marLeft w:val="0"/>
              <w:marRight w:val="0"/>
              <w:marTop w:val="0"/>
              <w:marBottom w:val="0"/>
              <w:divBdr>
                <w:top w:val="none" w:sz="0" w:space="0" w:color="auto"/>
                <w:left w:val="none" w:sz="0" w:space="0" w:color="auto"/>
                <w:bottom w:val="none" w:sz="0" w:space="0" w:color="auto"/>
                <w:right w:val="none" w:sz="0" w:space="0" w:color="auto"/>
              </w:divBdr>
            </w:div>
            <w:div w:id="488598016">
              <w:marLeft w:val="0"/>
              <w:marRight w:val="0"/>
              <w:marTop w:val="0"/>
              <w:marBottom w:val="0"/>
              <w:divBdr>
                <w:top w:val="none" w:sz="0" w:space="0" w:color="auto"/>
                <w:left w:val="none" w:sz="0" w:space="0" w:color="auto"/>
                <w:bottom w:val="none" w:sz="0" w:space="0" w:color="auto"/>
                <w:right w:val="none" w:sz="0" w:space="0" w:color="auto"/>
              </w:divBdr>
            </w:div>
            <w:div w:id="930621074">
              <w:marLeft w:val="0"/>
              <w:marRight w:val="0"/>
              <w:marTop w:val="0"/>
              <w:marBottom w:val="0"/>
              <w:divBdr>
                <w:top w:val="none" w:sz="0" w:space="0" w:color="auto"/>
                <w:left w:val="none" w:sz="0" w:space="0" w:color="auto"/>
                <w:bottom w:val="none" w:sz="0" w:space="0" w:color="auto"/>
                <w:right w:val="none" w:sz="0" w:space="0" w:color="auto"/>
              </w:divBdr>
            </w:div>
            <w:div w:id="1011374727">
              <w:marLeft w:val="0"/>
              <w:marRight w:val="0"/>
              <w:marTop w:val="0"/>
              <w:marBottom w:val="0"/>
              <w:divBdr>
                <w:top w:val="none" w:sz="0" w:space="0" w:color="auto"/>
                <w:left w:val="none" w:sz="0" w:space="0" w:color="auto"/>
                <w:bottom w:val="none" w:sz="0" w:space="0" w:color="auto"/>
                <w:right w:val="none" w:sz="0" w:space="0" w:color="auto"/>
              </w:divBdr>
            </w:div>
            <w:div w:id="2136673863">
              <w:marLeft w:val="0"/>
              <w:marRight w:val="0"/>
              <w:marTop w:val="0"/>
              <w:marBottom w:val="0"/>
              <w:divBdr>
                <w:top w:val="none" w:sz="0" w:space="0" w:color="auto"/>
                <w:left w:val="none" w:sz="0" w:space="0" w:color="auto"/>
                <w:bottom w:val="none" w:sz="0" w:space="0" w:color="auto"/>
                <w:right w:val="none" w:sz="0" w:space="0" w:color="auto"/>
              </w:divBdr>
            </w:div>
            <w:div w:id="1428042061">
              <w:marLeft w:val="0"/>
              <w:marRight w:val="0"/>
              <w:marTop w:val="0"/>
              <w:marBottom w:val="0"/>
              <w:divBdr>
                <w:top w:val="none" w:sz="0" w:space="0" w:color="auto"/>
                <w:left w:val="none" w:sz="0" w:space="0" w:color="auto"/>
                <w:bottom w:val="none" w:sz="0" w:space="0" w:color="auto"/>
                <w:right w:val="none" w:sz="0" w:space="0" w:color="auto"/>
              </w:divBdr>
            </w:div>
            <w:div w:id="2136824197">
              <w:marLeft w:val="0"/>
              <w:marRight w:val="0"/>
              <w:marTop w:val="0"/>
              <w:marBottom w:val="0"/>
              <w:divBdr>
                <w:top w:val="none" w:sz="0" w:space="0" w:color="auto"/>
                <w:left w:val="none" w:sz="0" w:space="0" w:color="auto"/>
                <w:bottom w:val="none" w:sz="0" w:space="0" w:color="auto"/>
                <w:right w:val="none" w:sz="0" w:space="0" w:color="auto"/>
              </w:divBdr>
            </w:div>
            <w:div w:id="1662655661">
              <w:marLeft w:val="0"/>
              <w:marRight w:val="0"/>
              <w:marTop w:val="0"/>
              <w:marBottom w:val="0"/>
              <w:divBdr>
                <w:top w:val="none" w:sz="0" w:space="0" w:color="auto"/>
                <w:left w:val="none" w:sz="0" w:space="0" w:color="auto"/>
                <w:bottom w:val="none" w:sz="0" w:space="0" w:color="auto"/>
                <w:right w:val="none" w:sz="0" w:space="0" w:color="auto"/>
              </w:divBdr>
            </w:div>
            <w:div w:id="570696298">
              <w:marLeft w:val="0"/>
              <w:marRight w:val="0"/>
              <w:marTop w:val="0"/>
              <w:marBottom w:val="0"/>
              <w:divBdr>
                <w:top w:val="none" w:sz="0" w:space="0" w:color="auto"/>
                <w:left w:val="none" w:sz="0" w:space="0" w:color="auto"/>
                <w:bottom w:val="none" w:sz="0" w:space="0" w:color="auto"/>
                <w:right w:val="none" w:sz="0" w:space="0" w:color="auto"/>
              </w:divBdr>
            </w:div>
            <w:div w:id="1194610844">
              <w:marLeft w:val="0"/>
              <w:marRight w:val="0"/>
              <w:marTop w:val="0"/>
              <w:marBottom w:val="0"/>
              <w:divBdr>
                <w:top w:val="none" w:sz="0" w:space="0" w:color="auto"/>
                <w:left w:val="none" w:sz="0" w:space="0" w:color="auto"/>
                <w:bottom w:val="none" w:sz="0" w:space="0" w:color="auto"/>
                <w:right w:val="none" w:sz="0" w:space="0" w:color="auto"/>
              </w:divBdr>
            </w:div>
            <w:div w:id="151917701">
              <w:marLeft w:val="0"/>
              <w:marRight w:val="0"/>
              <w:marTop w:val="0"/>
              <w:marBottom w:val="0"/>
              <w:divBdr>
                <w:top w:val="none" w:sz="0" w:space="0" w:color="auto"/>
                <w:left w:val="none" w:sz="0" w:space="0" w:color="auto"/>
                <w:bottom w:val="none" w:sz="0" w:space="0" w:color="auto"/>
                <w:right w:val="none" w:sz="0" w:space="0" w:color="auto"/>
              </w:divBdr>
            </w:div>
            <w:div w:id="1288775451">
              <w:marLeft w:val="0"/>
              <w:marRight w:val="0"/>
              <w:marTop w:val="0"/>
              <w:marBottom w:val="0"/>
              <w:divBdr>
                <w:top w:val="none" w:sz="0" w:space="0" w:color="auto"/>
                <w:left w:val="none" w:sz="0" w:space="0" w:color="auto"/>
                <w:bottom w:val="none" w:sz="0" w:space="0" w:color="auto"/>
                <w:right w:val="none" w:sz="0" w:space="0" w:color="auto"/>
              </w:divBdr>
            </w:div>
            <w:div w:id="1452282067">
              <w:marLeft w:val="0"/>
              <w:marRight w:val="0"/>
              <w:marTop w:val="0"/>
              <w:marBottom w:val="0"/>
              <w:divBdr>
                <w:top w:val="none" w:sz="0" w:space="0" w:color="auto"/>
                <w:left w:val="none" w:sz="0" w:space="0" w:color="auto"/>
                <w:bottom w:val="none" w:sz="0" w:space="0" w:color="auto"/>
                <w:right w:val="none" w:sz="0" w:space="0" w:color="auto"/>
              </w:divBdr>
            </w:div>
            <w:div w:id="1775515732">
              <w:marLeft w:val="0"/>
              <w:marRight w:val="0"/>
              <w:marTop w:val="0"/>
              <w:marBottom w:val="0"/>
              <w:divBdr>
                <w:top w:val="none" w:sz="0" w:space="0" w:color="auto"/>
                <w:left w:val="none" w:sz="0" w:space="0" w:color="auto"/>
                <w:bottom w:val="none" w:sz="0" w:space="0" w:color="auto"/>
                <w:right w:val="none" w:sz="0" w:space="0" w:color="auto"/>
              </w:divBdr>
            </w:div>
            <w:div w:id="436170942">
              <w:marLeft w:val="0"/>
              <w:marRight w:val="0"/>
              <w:marTop w:val="0"/>
              <w:marBottom w:val="0"/>
              <w:divBdr>
                <w:top w:val="none" w:sz="0" w:space="0" w:color="auto"/>
                <w:left w:val="none" w:sz="0" w:space="0" w:color="auto"/>
                <w:bottom w:val="none" w:sz="0" w:space="0" w:color="auto"/>
                <w:right w:val="none" w:sz="0" w:space="0" w:color="auto"/>
              </w:divBdr>
            </w:div>
            <w:div w:id="1382830803">
              <w:marLeft w:val="0"/>
              <w:marRight w:val="0"/>
              <w:marTop w:val="0"/>
              <w:marBottom w:val="0"/>
              <w:divBdr>
                <w:top w:val="none" w:sz="0" w:space="0" w:color="auto"/>
                <w:left w:val="none" w:sz="0" w:space="0" w:color="auto"/>
                <w:bottom w:val="none" w:sz="0" w:space="0" w:color="auto"/>
                <w:right w:val="none" w:sz="0" w:space="0" w:color="auto"/>
              </w:divBdr>
            </w:div>
            <w:div w:id="2028486844">
              <w:marLeft w:val="0"/>
              <w:marRight w:val="0"/>
              <w:marTop w:val="0"/>
              <w:marBottom w:val="0"/>
              <w:divBdr>
                <w:top w:val="none" w:sz="0" w:space="0" w:color="auto"/>
                <w:left w:val="none" w:sz="0" w:space="0" w:color="auto"/>
                <w:bottom w:val="none" w:sz="0" w:space="0" w:color="auto"/>
                <w:right w:val="none" w:sz="0" w:space="0" w:color="auto"/>
              </w:divBdr>
            </w:div>
            <w:div w:id="2004553108">
              <w:marLeft w:val="0"/>
              <w:marRight w:val="0"/>
              <w:marTop w:val="0"/>
              <w:marBottom w:val="0"/>
              <w:divBdr>
                <w:top w:val="none" w:sz="0" w:space="0" w:color="auto"/>
                <w:left w:val="none" w:sz="0" w:space="0" w:color="auto"/>
                <w:bottom w:val="none" w:sz="0" w:space="0" w:color="auto"/>
                <w:right w:val="none" w:sz="0" w:space="0" w:color="auto"/>
              </w:divBdr>
            </w:div>
            <w:div w:id="1906649379">
              <w:marLeft w:val="0"/>
              <w:marRight w:val="0"/>
              <w:marTop w:val="0"/>
              <w:marBottom w:val="0"/>
              <w:divBdr>
                <w:top w:val="none" w:sz="0" w:space="0" w:color="auto"/>
                <w:left w:val="none" w:sz="0" w:space="0" w:color="auto"/>
                <w:bottom w:val="none" w:sz="0" w:space="0" w:color="auto"/>
                <w:right w:val="none" w:sz="0" w:space="0" w:color="auto"/>
              </w:divBdr>
            </w:div>
            <w:div w:id="1074007201">
              <w:marLeft w:val="0"/>
              <w:marRight w:val="0"/>
              <w:marTop w:val="0"/>
              <w:marBottom w:val="0"/>
              <w:divBdr>
                <w:top w:val="none" w:sz="0" w:space="0" w:color="auto"/>
                <w:left w:val="none" w:sz="0" w:space="0" w:color="auto"/>
                <w:bottom w:val="none" w:sz="0" w:space="0" w:color="auto"/>
                <w:right w:val="none" w:sz="0" w:space="0" w:color="auto"/>
              </w:divBdr>
            </w:div>
            <w:div w:id="368528316">
              <w:marLeft w:val="0"/>
              <w:marRight w:val="0"/>
              <w:marTop w:val="0"/>
              <w:marBottom w:val="0"/>
              <w:divBdr>
                <w:top w:val="none" w:sz="0" w:space="0" w:color="auto"/>
                <w:left w:val="none" w:sz="0" w:space="0" w:color="auto"/>
                <w:bottom w:val="none" w:sz="0" w:space="0" w:color="auto"/>
                <w:right w:val="none" w:sz="0" w:space="0" w:color="auto"/>
              </w:divBdr>
            </w:div>
            <w:div w:id="203761208">
              <w:marLeft w:val="0"/>
              <w:marRight w:val="0"/>
              <w:marTop w:val="0"/>
              <w:marBottom w:val="0"/>
              <w:divBdr>
                <w:top w:val="none" w:sz="0" w:space="0" w:color="auto"/>
                <w:left w:val="none" w:sz="0" w:space="0" w:color="auto"/>
                <w:bottom w:val="none" w:sz="0" w:space="0" w:color="auto"/>
                <w:right w:val="none" w:sz="0" w:space="0" w:color="auto"/>
              </w:divBdr>
            </w:div>
            <w:div w:id="1220240779">
              <w:marLeft w:val="0"/>
              <w:marRight w:val="0"/>
              <w:marTop w:val="0"/>
              <w:marBottom w:val="0"/>
              <w:divBdr>
                <w:top w:val="none" w:sz="0" w:space="0" w:color="auto"/>
                <w:left w:val="none" w:sz="0" w:space="0" w:color="auto"/>
                <w:bottom w:val="none" w:sz="0" w:space="0" w:color="auto"/>
                <w:right w:val="none" w:sz="0" w:space="0" w:color="auto"/>
              </w:divBdr>
            </w:div>
            <w:div w:id="653073189">
              <w:marLeft w:val="0"/>
              <w:marRight w:val="0"/>
              <w:marTop w:val="0"/>
              <w:marBottom w:val="0"/>
              <w:divBdr>
                <w:top w:val="none" w:sz="0" w:space="0" w:color="auto"/>
                <w:left w:val="none" w:sz="0" w:space="0" w:color="auto"/>
                <w:bottom w:val="none" w:sz="0" w:space="0" w:color="auto"/>
                <w:right w:val="none" w:sz="0" w:space="0" w:color="auto"/>
              </w:divBdr>
            </w:div>
            <w:div w:id="1805780826">
              <w:marLeft w:val="0"/>
              <w:marRight w:val="0"/>
              <w:marTop w:val="0"/>
              <w:marBottom w:val="0"/>
              <w:divBdr>
                <w:top w:val="none" w:sz="0" w:space="0" w:color="auto"/>
                <w:left w:val="none" w:sz="0" w:space="0" w:color="auto"/>
                <w:bottom w:val="none" w:sz="0" w:space="0" w:color="auto"/>
                <w:right w:val="none" w:sz="0" w:space="0" w:color="auto"/>
              </w:divBdr>
            </w:div>
            <w:div w:id="168179547">
              <w:marLeft w:val="0"/>
              <w:marRight w:val="0"/>
              <w:marTop w:val="0"/>
              <w:marBottom w:val="0"/>
              <w:divBdr>
                <w:top w:val="none" w:sz="0" w:space="0" w:color="auto"/>
                <w:left w:val="none" w:sz="0" w:space="0" w:color="auto"/>
                <w:bottom w:val="none" w:sz="0" w:space="0" w:color="auto"/>
                <w:right w:val="none" w:sz="0" w:space="0" w:color="auto"/>
              </w:divBdr>
            </w:div>
            <w:div w:id="817721931">
              <w:marLeft w:val="0"/>
              <w:marRight w:val="0"/>
              <w:marTop w:val="0"/>
              <w:marBottom w:val="0"/>
              <w:divBdr>
                <w:top w:val="none" w:sz="0" w:space="0" w:color="auto"/>
                <w:left w:val="none" w:sz="0" w:space="0" w:color="auto"/>
                <w:bottom w:val="none" w:sz="0" w:space="0" w:color="auto"/>
                <w:right w:val="none" w:sz="0" w:space="0" w:color="auto"/>
              </w:divBdr>
            </w:div>
            <w:div w:id="1430660158">
              <w:marLeft w:val="0"/>
              <w:marRight w:val="0"/>
              <w:marTop w:val="0"/>
              <w:marBottom w:val="0"/>
              <w:divBdr>
                <w:top w:val="none" w:sz="0" w:space="0" w:color="auto"/>
                <w:left w:val="none" w:sz="0" w:space="0" w:color="auto"/>
                <w:bottom w:val="none" w:sz="0" w:space="0" w:color="auto"/>
                <w:right w:val="none" w:sz="0" w:space="0" w:color="auto"/>
              </w:divBdr>
            </w:div>
            <w:div w:id="1752655065">
              <w:marLeft w:val="0"/>
              <w:marRight w:val="0"/>
              <w:marTop w:val="0"/>
              <w:marBottom w:val="0"/>
              <w:divBdr>
                <w:top w:val="none" w:sz="0" w:space="0" w:color="auto"/>
                <w:left w:val="none" w:sz="0" w:space="0" w:color="auto"/>
                <w:bottom w:val="none" w:sz="0" w:space="0" w:color="auto"/>
                <w:right w:val="none" w:sz="0" w:space="0" w:color="auto"/>
              </w:divBdr>
            </w:div>
            <w:div w:id="17002643">
              <w:marLeft w:val="0"/>
              <w:marRight w:val="0"/>
              <w:marTop w:val="0"/>
              <w:marBottom w:val="0"/>
              <w:divBdr>
                <w:top w:val="none" w:sz="0" w:space="0" w:color="auto"/>
                <w:left w:val="none" w:sz="0" w:space="0" w:color="auto"/>
                <w:bottom w:val="none" w:sz="0" w:space="0" w:color="auto"/>
                <w:right w:val="none" w:sz="0" w:space="0" w:color="auto"/>
              </w:divBdr>
            </w:div>
            <w:div w:id="1333869392">
              <w:marLeft w:val="0"/>
              <w:marRight w:val="0"/>
              <w:marTop w:val="0"/>
              <w:marBottom w:val="0"/>
              <w:divBdr>
                <w:top w:val="none" w:sz="0" w:space="0" w:color="auto"/>
                <w:left w:val="none" w:sz="0" w:space="0" w:color="auto"/>
                <w:bottom w:val="none" w:sz="0" w:space="0" w:color="auto"/>
                <w:right w:val="none" w:sz="0" w:space="0" w:color="auto"/>
              </w:divBdr>
            </w:div>
            <w:div w:id="159077890">
              <w:marLeft w:val="0"/>
              <w:marRight w:val="0"/>
              <w:marTop w:val="0"/>
              <w:marBottom w:val="0"/>
              <w:divBdr>
                <w:top w:val="none" w:sz="0" w:space="0" w:color="auto"/>
                <w:left w:val="none" w:sz="0" w:space="0" w:color="auto"/>
                <w:bottom w:val="none" w:sz="0" w:space="0" w:color="auto"/>
                <w:right w:val="none" w:sz="0" w:space="0" w:color="auto"/>
              </w:divBdr>
            </w:div>
            <w:div w:id="767308204">
              <w:marLeft w:val="0"/>
              <w:marRight w:val="0"/>
              <w:marTop w:val="0"/>
              <w:marBottom w:val="0"/>
              <w:divBdr>
                <w:top w:val="none" w:sz="0" w:space="0" w:color="auto"/>
                <w:left w:val="none" w:sz="0" w:space="0" w:color="auto"/>
                <w:bottom w:val="none" w:sz="0" w:space="0" w:color="auto"/>
                <w:right w:val="none" w:sz="0" w:space="0" w:color="auto"/>
              </w:divBdr>
            </w:div>
            <w:div w:id="527177476">
              <w:marLeft w:val="0"/>
              <w:marRight w:val="0"/>
              <w:marTop w:val="0"/>
              <w:marBottom w:val="0"/>
              <w:divBdr>
                <w:top w:val="none" w:sz="0" w:space="0" w:color="auto"/>
                <w:left w:val="none" w:sz="0" w:space="0" w:color="auto"/>
                <w:bottom w:val="none" w:sz="0" w:space="0" w:color="auto"/>
                <w:right w:val="none" w:sz="0" w:space="0" w:color="auto"/>
              </w:divBdr>
            </w:div>
            <w:div w:id="2038119936">
              <w:marLeft w:val="0"/>
              <w:marRight w:val="0"/>
              <w:marTop w:val="0"/>
              <w:marBottom w:val="0"/>
              <w:divBdr>
                <w:top w:val="none" w:sz="0" w:space="0" w:color="auto"/>
                <w:left w:val="none" w:sz="0" w:space="0" w:color="auto"/>
                <w:bottom w:val="none" w:sz="0" w:space="0" w:color="auto"/>
                <w:right w:val="none" w:sz="0" w:space="0" w:color="auto"/>
              </w:divBdr>
            </w:div>
            <w:div w:id="588657458">
              <w:marLeft w:val="0"/>
              <w:marRight w:val="0"/>
              <w:marTop w:val="0"/>
              <w:marBottom w:val="0"/>
              <w:divBdr>
                <w:top w:val="none" w:sz="0" w:space="0" w:color="auto"/>
                <w:left w:val="none" w:sz="0" w:space="0" w:color="auto"/>
                <w:bottom w:val="none" w:sz="0" w:space="0" w:color="auto"/>
                <w:right w:val="none" w:sz="0" w:space="0" w:color="auto"/>
              </w:divBdr>
            </w:div>
            <w:div w:id="648360867">
              <w:marLeft w:val="0"/>
              <w:marRight w:val="0"/>
              <w:marTop w:val="0"/>
              <w:marBottom w:val="0"/>
              <w:divBdr>
                <w:top w:val="none" w:sz="0" w:space="0" w:color="auto"/>
                <w:left w:val="none" w:sz="0" w:space="0" w:color="auto"/>
                <w:bottom w:val="none" w:sz="0" w:space="0" w:color="auto"/>
                <w:right w:val="none" w:sz="0" w:space="0" w:color="auto"/>
              </w:divBdr>
            </w:div>
            <w:div w:id="497887441">
              <w:marLeft w:val="0"/>
              <w:marRight w:val="0"/>
              <w:marTop w:val="0"/>
              <w:marBottom w:val="0"/>
              <w:divBdr>
                <w:top w:val="none" w:sz="0" w:space="0" w:color="auto"/>
                <w:left w:val="none" w:sz="0" w:space="0" w:color="auto"/>
                <w:bottom w:val="none" w:sz="0" w:space="0" w:color="auto"/>
                <w:right w:val="none" w:sz="0" w:space="0" w:color="auto"/>
              </w:divBdr>
            </w:div>
            <w:div w:id="1698694867">
              <w:marLeft w:val="0"/>
              <w:marRight w:val="0"/>
              <w:marTop w:val="0"/>
              <w:marBottom w:val="0"/>
              <w:divBdr>
                <w:top w:val="none" w:sz="0" w:space="0" w:color="auto"/>
                <w:left w:val="none" w:sz="0" w:space="0" w:color="auto"/>
                <w:bottom w:val="none" w:sz="0" w:space="0" w:color="auto"/>
                <w:right w:val="none" w:sz="0" w:space="0" w:color="auto"/>
              </w:divBdr>
            </w:div>
            <w:div w:id="1657298421">
              <w:marLeft w:val="0"/>
              <w:marRight w:val="0"/>
              <w:marTop w:val="0"/>
              <w:marBottom w:val="0"/>
              <w:divBdr>
                <w:top w:val="none" w:sz="0" w:space="0" w:color="auto"/>
                <w:left w:val="none" w:sz="0" w:space="0" w:color="auto"/>
                <w:bottom w:val="none" w:sz="0" w:space="0" w:color="auto"/>
                <w:right w:val="none" w:sz="0" w:space="0" w:color="auto"/>
              </w:divBdr>
            </w:div>
            <w:div w:id="419255159">
              <w:marLeft w:val="0"/>
              <w:marRight w:val="0"/>
              <w:marTop w:val="0"/>
              <w:marBottom w:val="0"/>
              <w:divBdr>
                <w:top w:val="none" w:sz="0" w:space="0" w:color="auto"/>
                <w:left w:val="none" w:sz="0" w:space="0" w:color="auto"/>
                <w:bottom w:val="none" w:sz="0" w:space="0" w:color="auto"/>
                <w:right w:val="none" w:sz="0" w:space="0" w:color="auto"/>
              </w:divBdr>
            </w:div>
            <w:div w:id="488330972">
              <w:marLeft w:val="0"/>
              <w:marRight w:val="0"/>
              <w:marTop w:val="0"/>
              <w:marBottom w:val="0"/>
              <w:divBdr>
                <w:top w:val="none" w:sz="0" w:space="0" w:color="auto"/>
                <w:left w:val="none" w:sz="0" w:space="0" w:color="auto"/>
                <w:bottom w:val="none" w:sz="0" w:space="0" w:color="auto"/>
                <w:right w:val="none" w:sz="0" w:space="0" w:color="auto"/>
              </w:divBdr>
            </w:div>
            <w:div w:id="1776243350">
              <w:marLeft w:val="0"/>
              <w:marRight w:val="0"/>
              <w:marTop w:val="0"/>
              <w:marBottom w:val="0"/>
              <w:divBdr>
                <w:top w:val="none" w:sz="0" w:space="0" w:color="auto"/>
                <w:left w:val="none" w:sz="0" w:space="0" w:color="auto"/>
                <w:bottom w:val="none" w:sz="0" w:space="0" w:color="auto"/>
                <w:right w:val="none" w:sz="0" w:space="0" w:color="auto"/>
              </w:divBdr>
            </w:div>
            <w:div w:id="1822036607">
              <w:marLeft w:val="0"/>
              <w:marRight w:val="0"/>
              <w:marTop w:val="0"/>
              <w:marBottom w:val="0"/>
              <w:divBdr>
                <w:top w:val="none" w:sz="0" w:space="0" w:color="auto"/>
                <w:left w:val="none" w:sz="0" w:space="0" w:color="auto"/>
                <w:bottom w:val="none" w:sz="0" w:space="0" w:color="auto"/>
                <w:right w:val="none" w:sz="0" w:space="0" w:color="auto"/>
              </w:divBdr>
            </w:div>
            <w:div w:id="490022469">
              <w:marLeft w:val="0"/>
              <w:marRight w:val="0"/>
              <w:marTop w:val="0"/>
              <w:marBottom w:val="0"/>
              <w:divBdr>
                <w:top w:val="none" w:sz="0" w:space="0" w:color="auto"/>
                <w:left w:val="none" w:sz="0" w:space="0" w:color="auto"/>
                <w:bottom w:val="none" w:sz="0" w:space="0" w:color="auto"/>
                <w:right w:val="none" w:sz="0" w:space="0" w:color="auto"/>
              </w:divBdr>
            </w:div>
            <w:div w:id="687293637">
              <w:marLeft w:val="0"/>
              <w:marRight w:val="0"/>
              <w:marTop w:val="0"/>
              <w:marBottom w:val="0"/>
              <w:divBdr>
                <w:top w:val="none" w:sz="0" w:space="0" w:color="auto"/>
                <w:left w:val="none" w:sz="0" w:space="0" w:color="auto"/>
                <w:bottom w:val="none" w:sz="0" w:space="0" w:color="auto"/>
                <w:right w:val="none" w:sz="0" w:space="0" w:color="auto"/>
              </w:divBdr>
            </w:div>
            <w:div w:id="1733577172">
              <w:marLeft w:val="0"/>
              <w:marRight w:val="0"/>
              <w:marTop w:val="0"/>
              <w:marBottom w:val="0"/>
              <w:divBdr>
                <w:top w:val="none" w:sz="0" w:space="0" w:color="auto"/>
                <w:left w:val="none" w:sz="0" w:space="0" w:color="auto"/>
                <w:bottom w:val="none" w:sz="0" w:space="0" w:color="auto"/>
                <w:right w:val="none" w:sz="0" w:space="0" w:color="auto"/>
              </w:divBdr>
            </w:div>
            <w:div w:id="1733500328">
              <w:marLeft w:val="0"/>
              <w:marRight w:val="0"/>
              <w:marTop w:val="0"/>
              <w:marBottom w:val="0"/>
              <w:divBdr>
                <w:top w:val="none" w:sz="0" w:space="0" w:color="auto"/>
                <w:left w:val="none" w:sz="0" w:space="0" w:color="auto"/>
                <w:bottom w:val="none" w:sz="0" w:space="0" w:color="auto"/>
                <w:right w:val="none" w:sz="0" w:space="0" w:color="auto"/>
              </w:divBdr>
            </w:div>
            <w:div w:id="1336154923">
              <w:marLeft w:val="0"/>
              <w:marRight w:val="0"/>
              <w:marTop w:val="0"/>
              <w:marBottom w:val="0"/>
              <w:divBdr>
                <w:top w:val="none" w:sz="0" w:space="0" w:color="auto"/>
                <w:left w:val="none" w:sz="0" w:space="0" w:color="auto"/>
                <w:bottom w:val="none" w:sz="0" w:space="0" w:color="auto"/>
                <w:right w:val="none" w:sz="0" w:space="0" w:color="auto"/>
              </w:divBdr>
            </w:div>
            <w:div w:id="1162427536">
              <w:marLeft w:val="0"/>
              <w:marRight w:val="0"/>
              <w:marTop w:val="0"/>
              <w:marBottom w:val="0"/>
              <w:divBdr>
                <w:top w:val="none" w:sz="0" w:space="0" w:color="auto"/>
                <w:left w:val="none" w:sz="0" w:space="0" w:color="auto"/>
                <w:bottom w:val="none" w:sz="0" w:space="0" w:color="auto"/>
                <w:right w:val="none" w:sz="0" w:space="0" w:color="auto"/>
              </w:divBdr>
            </w:div>
            <w:div w:id="2135709623">
              <w:marLeft w:val="0"/>
              <w:marRight w:val="0"/>
              <w:marTop w:val="0"/>
              <w:marBottom w:val="0"/>
              <w:divBdr>
                <w:top w:val="none" w:sz="0" w:space="0" w:color="auto"/>
                <w:left w:val="none" w:sz="0" w:space="0" w:color="auto"/>
                <w:bottom w:val="none" w:sz="0" w:space="0" w:color="auto"/>
                <w:right w:val="none" w:sz="0" w:space="0" w:color="auto"/>
              </w:divBdr>
            </w:div>
            <w:div w:id="646011429">
              <w:marLeft w:val="0"/>
              <w:marRight w:val="0"/>
              <w:marTop w:val="0"/>
              <w:marBottom w:val="0"/>
              <w:divBdr>
                <w:top w:val="none" w:sz="0" w:space="0" w:color="auto"/>
                <w:left w:val="none" w:sz="0" w:space="0" w:color="auto"/>
                <w:bottom w:val="none" w:sz="0" w:space="0" w:color="auto"/>
                <w:right w:val="none" w:sz="0" w:space="0" w:color="auto"/>
              </w:divBdr>
            </w:div>
            <w:div w:id="1327316787">
              <w:marLeft w:val="0"/>
              <w:marRight w:val="0"/>
              <w:marTop w:val="0"/>
              <w:marBottom w:val="0"/>
              <w:divBdr>
                <w:top w:val="none" w:sz="0" w:space="0" w:color="auto"/>
                <w:left w:val="none" w:sz="0" w:space="0" w:color="auto"/>
                <w:bottom w:val="none" w:sz="0" w:space="0" w:color="auto"/>
                <w:right w:val="none" w:sz="0" w:space="0" w:color="auto"/>
              </w:divBdr>
            </w:div>
            <w:div w:id="657465127">
              <w:marLeft w:val="0"/>
              <w:marRight w:val="0"/>
              <w:marTop w:val="0"/>
              <w:marBottom w:val="0"/>
              <w:divBdr>
                <w:top w:val="none" w:sz="0" w:space="0" w:color="auto"/>
                <w:left w:val="none" w:sz="0" w:space="0" w:color="auto"/>
                <w:bottom w:val="none" w:sz="0" w:space="0" w:color="auto"/>
                <w:right w:val="none" w:sz="0" w:space="0" w:color="auto"/>
              </w:divBdr>
            </w:div>
            <w:div w:id="526022632">
              <w:marLeft w:val="0"/>
              <w:marRight w:val="0"/>
              <w:marTop w:val="0"/>
              <w:marBottom w:val="0"/>
              <w:divBdr>
                <w:top w:val="none" w:sz="0" w:space="0" w:color="auto"/>
                <w:left w:val="none" w:sz="0" w:space="0" w:color="auto"/>
                <w:bottom w:val="none" w:sz="0" w:space="0" w:color="auto"/>
                <w:right w:val="none" w:sz="0" w:space="0" w:color="auto"/>
              </w:divBdr>
            </w:div>
            <w:div w:id="620309938">
              <w:marLeft w:val="0"/>
              <w:marRight w:val="0"/>
              <w:marTop w:val="0"/>
              <w:marBottom w:val="0"/>
              <w:divBdr>
                <w:top w:val="none" w:sz="0" w:space="0" w:color="auto"/>
                <w:left w:val="none" w:sz="0" w:space="0" w:color="auto"/>
                <w:bottom w:val="none" w:sz="0" w:space="0" w:color="auto"/>
                <w:right w:val="none" w:sz="0" w:space="0" w:color="auto"/>
              </w:divBdr>
            </w:div>
            <w:div w:id="339040809">
              <w:marLeft w:val="0"/>
              <w:marRight w:val="0"/>
              <w:marTop w:val="0"/>
              <w:marBottom w:val="0"/>
              <w:divBdr>
                <w:top w:val="none" w:sz="0" w:space="0" w:color="auto"/>
                <w:left w:val="none" w:sz="0" w:space="0" w:color="auto"/>
                <w:bottom w:val="none" w:sz="0" w:space="0" w:color="auto"/>
                <w:right w:val="none" w:sz="0" w:space="0" w:color="auto"/>
              </w:divBdr>
            </w:div>
            <w:div w:id="202717562">
              <w:marLeft w:val="0"/>
              <w:marRight w:val="0"/>
              <w:marTop w:val="0"/>
              <w:marBottom w:val="0"/>
              <w:divBdr>
                <w:top w:val="none" w:sz="0" w:space="0" w:color="auto"/>
                <w:left w:val="none" w:sz="0" w:space="0" w:color="auto"/>
                <w:bottom w:val="none" w:sz="0" w:space="0" w:color="auto"/>
                <w:right w:val="none" w:sz="0" w:space="0" w:color="auto"/>
              </w:divBdr>
            </w:div>
            <w:div w:id="606813991">
              <w:marLeft w:val="0"/>
              <w:marRight w:val="0"/>
              <w:marTop w:val="0"/>
              <w:marBottom w:val="0"/>
              <w:divBdr>
                <w:top w:val="none" w:sz="0" w:space="0" w:color="auto"/>
                <w:left w:val="none" w:sz="0" w:space="0" w:color="auto"/>
                <w:bottom w:val="none" w:sz="0" w:space="0" w:color="auto"/>
                <w:right w:val="none" w:sz="0" w:space="0" w:color="auto"/>
              </w:divBdr>
            </w:div>
            <w:div w:id="1517691272">
              <w:marLeft w:val="0"/>
              <w:marRight w:val="0"/>
              <w:marTop w:val="0"/>
              <w:marBottom w:val="0"/>
              <w:divBdr>
                <w:top w:val="none" w:sz="0" w:space="0" w:color="auto"/>
                <w:left w:val="none" w:sz="0" w:space="0" w:color="auto"/>
                <w:bottom w:val="none" w:sz="0" w:space="0" w:color="auto"/>
                <w:right w:val="none" w:sz="0" w:space="0" w:color="auto"/>
              </w:divBdr>
            </w:div>
            <w:div w:id="1789734182">
              <w:marLeft w:val="0"/>
              <w:marRight w:val="0"/>
              <w:marTop w:val="0"/>
              <w:marBottom w:val="0"/>
              <w:divBdr>
                <w:top w:val="none" w:sz="0" w:space="0" w:color="auto"/>
                <w:left w:val="none" w:sz="0" w:space="0" w:color="auto"/>
                <w:bottom w:val="none" w:sz="0" w:space="0" w:color="auto"/>
                <w:right w:val="none" w:sz="0" w:space="0" w:color="auto"/>
              </w:divBdr>
            </w:div>
            <w:div w:id="678971740">
              <w:marLeft w:val="0"/>
              <w:marRight w:val="0"/>
              <w:marTop w:val="0"/>
              <w:marBottom w:val="0"/>
              <w:divBdr>
                <w:top w:val="none" w:sz="0" w:space="0" w:color="auto"/>
                <w:left w:val="none" w:sz="0" w:space="0" w:color="auto"/>
                <w:bottom w:val="none" w:sz="0" w:space="0" w:color="auto"/>
                <w:right w:val="none" w:sz="0" w:space="0" w:color="auto"/>
              </w:divBdr>
            </w:div>
            <w:div w:id="1528328897">
              <w:marLeft w:val="0"/>
              <w:marRight w:val="0"/>
              <w:marTop w:val="0"/>
              <w:marBottom w:val="0"/>
              <w:divBdr>
                <w:top w:val="none" w:sz="0" w:space="0" w:color="auto"/>
                <w:left w:val="none" w:sz="0" w:space="0" w:color="auto"/>
                <w:bottom w:val="none" w:sz="0" w:space="0" w:color="auto"/>
                <w:right w:val="none" w:sz="0" w:space="0" w:color="auto"/>
              </w:divBdr>
            </w:div>
            <w:div w:id="20386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en.wikipedia.org/wiki/Bellman%E2%80%93Ford_algorithm" TargetMode="External"/><Relationship Id="rId7" Type="http://schemas.openxmlformats.org/officeDocument/2006/relationships/settings" Target="settings.xml"/><Relationship Id="rId12" Type="http://schemas.openxmlformats.org/officeDocument/2006/relationships/hyperlink" Target="https://www.goodfreephotos.com/other-photos/backgrounds/green-pattern-and-design-background.jpg.php"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hr\AppData\Roaming\Microsoft\Templates\Rapport%20d&#8217;&#233;tudiant%20en%20couleur.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C3DA1988A04044A404D67454D7016C" ma:contentTypeVersion="7" ma:contentTypeDescription="Crée un document." ma:contentTypeScope="" ma:versionID="9bf0c26027f0afe212929aeab282eb7a">
  <xsd:schema xmlns:xsd="http://www.w3.org/2001/XMLSchema" xmlns:xs="http://www.w3.org/2001/XMLSchema" xmlns:p="http://schemas.microsoft.com/office/2006/metadata/properties" xmlns:ns3="c7d192cf-985c-468c-b821-df036127a20e" xmlns:ns4="1558d725-c57d-4bb2-b755-fff7fb11086b" targetNamespace="http://schemas.microsoft.com/office/2006/metadata/properties" ma:root="true" ma:fieldsID="0407687b6172d095a9d32a1ba43a2175" ns3:_="" ns4:_="">
    <xsd:import namespace="c7d192cf-985c-468c-b821-df036127a20e"/>
    <xsd:import namespace="1558d725-c57d-4bb2-b755-fff7fb11086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192cf-985c-468c-b821-df036127a2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58d725-c57d-4bb2-b755-fff7fb11086b"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7d192cf-985c-468c-b821-df036127a20e" xsi:nil="true"/>
  </documentManagement>
</p:properties>
</file>

<file path=customXml/itemProps1.xml><?xml version="1.0" encoding="utf-8"?>
<ds:datastoreItem xmlns:ds="http://schemas.openxmlformats.org/officeDocument/2006/customXml" ds:itemID="{DDFD2183-E5C6-41AB-B475-FEC325927D6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E564CAF-CAA8-4996-80F5-B7B20534C970}">
  <ds:schemaRefs>
    <ds:schemaRef ds:uri="http://schemas.microsoft.com/office/2006/metadata/contentType"/>
    <ds:schemaRef ds:uri="http://schemas.microsoft.com/office/2006/metadata/properties/metaAttributes"/>
    <ds:schemaRef ds:uri="http://www.w3.org/2000/xmlns/"/>
    <ds:schemaRef ds:uri="http://www.w3.org/2001/XMLSchema"/>
    <ds:schemaRef ds:uri="c7d192cf-985c-468c-b821-df036127a20e"/>
    <ds:schemaRef ds:uri="1558d725-c57d-4bb2-b755-fff7fb11086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www.w3.org/2000/xmlns/"/>
    <ds:schemaRef ds:uri="c7d192cf-985c-468c-b821-df036127a20e"/>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C:\Users\bushr\AppData\Roaming\Microsoft\Templates\Rapport d’étudiant en couleur.dotx</Template>
  <TotalTime>0</TotalTime>
  <Pages>27</Pages>
  <Words>4601</Words>
  <Characters>25306</Characters>
  <Application>Microsoft Office Word</Application>
  <DocSecurity>0</DocSecurity>
  <Lines>210</Lines>
  <Paragraphs>59</Paragraphs>
  <ScaleCrop>false</ScaleCrop>
  <Company/>
  <LinksUpToDate>false</LinksUpToDate>
  <CharactersWithSpaces>29848</CharactersWithSpaces>
  <SharedDoc>false</SharedDoc>
  <HLinks>
    <vt:vector size="42" baseType="variant">
      <vt:variant>
        <vt:i4>1704057</vt:i4>
      </vt:variant>
      <vt:variant>
        <vt:i4>39</vt:i4>
      </vt:variant>
      <vt:variant>
        <vt:i4>0</vt:i4>
      </vt:variant>
      <vt:variant>
        <vt:i4>5</vt:i4>
      </vt:variant>
      <vt:variant>
        <vt:lpwstr>https://en.wikipedia.org/wiki/Bellman%E2%80%93Ford_algorithm</vt:lpwstr>
      </vt:variant>
      <vt:variant>
        <vt:lpwstr/>
      </vt:variant>
      <vt:variant>
        <vt:i4>1245244</vt:i4>
      </vt:variant>
      <vt:variant>
        <vt:i4>32</vt:i4>
      </vt:variant>
      <vt:variant>
        <vt:i4>0</vt:i4>
      </vt:variant>
      <vt:variant>
        <vt:i4>5</vt:i4>
      </vt:variant>
      <vt:variant>
        <vt:lpwstr/>
      </vt:variant>
      <vt:variant>
        <vt:lpwstr>_Toc149510553</vt:lpwstr>
      </vt:variant>
      <vt:variant>
        <vt:i4>1245244</vt:i4>
      </vt:variant>
      <vt:variant>
        <vt:i4>26</vt:i4>
      </vt:variant>
      <vt:variant>
        <vt:i4>0</vt:i4>
      </vt:variant>
      <vt:variant>
        <vt:i4>5</vt:i4>
      </vt:variant>
      <vt:variant>
        <vt:lpwstr/>
      </vt:variant>
      <vt:variant>
        <vt:lpwstr>_Toc149510552</vt:lpwstr>
      </vt:variant>
      <vt:variant>
        <vt:i4>1245244</vt:i4>
      </vt:variant>
      <vt:variant>
        <vt:i4>20</vt:i4>
      </vt:variant>
      <vt:variant>
        <vt:i4>0</vt:i4>
      </vt:variant>
      <vt:variant>
        <vt:i4>5</vt:i4>
      </vt:variant>
      <vt:variant>
        <vt:lpwstr/>
      </vt:variant>
      <vt:variant>
        <vt:lpwstr>_Toc149510550</vt:lpwstr>
      </vt:variant>
      <vt:variant>
        <vt:i4>1179708</vt:i4>
      </vt:variant>
      <vt:variant>
        <vt:i4>14</vt:i4>
      </vt:variant>
      <vt:variant>
        <vt:i4>0</vt:i4>
      </vt:variant>
      <vt:variant>
        <vt:i4>5</vt:i4>
      </vt:variant>
      <vt:variant>
        <vt:lpwstr/>
      </vt:variant>
      <vt:variant>
        <vt:lpwstr>_Toc149510549</vt:lpwstr>
      </vt:variant>
      <vt:variant>
        <vt:i4>1179708</vt:i4>
      </vt:variant>
      <vt:variant>
        <vt:i4>8</vt:i4>
      </vt:variant>
      <vt:variant>
        <vt:i4>0</vt:i4>
      </vt:variant>
      <vt:variant>
        <vt:i4>5</vt:i4>
      </vt:variant>
      <vt:variant>
        <vt:lpwstr/>
      </vt:variant>
      <vt:variant>
        <vt:lpwstr>_Toc149510548</vt:lpwstr>
      </vt:variant>
      <vt:variant>
        <vt:i4>1179708</vt:i4>
      </vt:variant>
      <vt:variant>
        <vt:i4>2</vt:i4>
      </vt:variant>
      <vt:variant>
        <vt:i4>0</vt:i4>
      </vt:variant>
      <vt:variant>
        <vt:i4>5</vt:i4>
      </vt:variant>
      <vt:variant>
        <vt:lpwstr/>
      </vt:variant>
      <vt:variant>
        <vt:lpwstr>_Toc149510547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2023-10-29T22:14:00Z</dcterms:created>
  <dcterms:modified xsi:type="dcterms:W3CDTF">2023-10-29T22:14:00Z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0x0101008DC3DA1988A04044A404D67454D7016C</vt:lpwstr>
  </property>
</Properties>
</file>